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FEE" w:rsidRPr="00AF1282" w:rsidRDefault="00F62FEE">
      <w:pPr>
        <w:rPr>
          <w:sz w:val="36"/>
          <w:szCs w:val="36"/>
          <w:u w:val="single"/>
        </w:rPr>
      </w:pPr>
    </w:p>
    <w:p w:rsidR="00AF1282" w:rsidRPr="00582A62" w:rsidRDefault="00AF1282" w:rsidP="00582A62">
      <w:pPr>
        <w:pStyle w:val="Heading1"/>
        <w:rPr>
          <w:color w:val="000000" w:themeColor="text1"/>
          <w:sz w:val="36"/>
          <w:szCs w:val="36"/>
        </w:rPr>
      </w:pPr>
      <w:r w:rsidRPr="00582A62">
        <w:rPr>
          <w:color w:val="000000" w:themeColor="text1"/>
          <w:sz w:val="36"/>
          <w:szCs w:val="36"/>
        </w:rPr>
        <w:t>Module 2) Fundamentals of IT</w:t>
      </w:r>
    </w:p>
    <w:p w:rsidR="00AF1282" w:rsidRPr="00AF1282" w:rsidRDefault="00AF1282">
      <w:pPr>
        <w:rPr>
          <w:color w:val="000000" w:themeColor="text1"/>
          <w:sz w:val="36"/>
          <w:szCs w:val="36"/>
          <w:u w:val="single"/>
        </w:rPr>
      </w:pPr>
    </w:p>
    <w:p w:rsidR="00AF1282" w:rsidRPr="00AF1282" w:rsidRDefault="00AF1282" w:rsidP="00AF1282">
      <w:pPr>
        <w:pStyle w:val="Heading3"/>
        <w:shd w:val="clear" w:color="auto" w:fill="FFFFFF"/>
        <w:spacing w:before="0" w:line="336" w:lineRule="atLeast"/>
        <w:rPr>
          <w:rFonts w:ascii="Arial" w:hAnsi="Arial" w:cs="Arial"/>
          <w:color w:val="000000" w:themeColor="text1"/>
          <w:sz w:val="30"/>
          <w:szCs w:val="30"/>
        </w:rPr>
      </w:pPr>
      <w:r w:rsidRPr="00AF1282">
        <w:rPr>
          <w:rFonts w:ascii="Arial" w:hAnsi="Arial" w:cs="Arial"/>
          <w:color w:val="000000" w:themeColor="text1"/>
          <w:sz w:val="30"/>
          <w:szCs w:val="30"/>
        </w:rPr>
        <w:t>What is domain?</w:t>
      </w:r>
    </w:p>
    <w:p w:rsidR="00AF1282" w:rsidRDefault="00AF1282" w:rsidP="00AF1282">
      <w:pPr>
        <w:pStyle w:val="NormalWeb"/>
        <w:shd w:val="clear" w:color="auto" w:fill="FFFFFF"/>
        <w:spacing w:before="120" w:beforeAutospacing="0" w:after="360" w:afterAutospacing="0" w:line="410" w:lineRule="atLeast"/>
        <w:rPr>
          <w:rFonts w:ascii="Arial" w:hAnsi="Arial" w:cs="Arial"/>
          <w:color w:val="000000" w:themeColor="text1"/>
          <w:sz w:val="26"/>
          <w:szCs w:val="26"/>
        </w:rPr>
      </w:pPr>
      <w:r w:rsidRPr="00AF1282">
        <w:rPr>
          <w:rFonts w:ascii="Arial" w:hAnsi="Arial" w:cs="Arial"/>
          <w:color w:val="000000" w:themeColor="text1"/>
          <w:sz w:val="26"/>
          <w:szCs w:val="26"/>
        </w:rPr>
        <w:t>Specific to the </w:t>
      </w:r>
      <w:hyperlink r:id="rId5" w:history="1">
        <w:r w:rsidRPr="00AF1282">
          <w:rPr>
            <w:rStyle w:val="Hyperlink"/>
            <w:rFonts w:ascii="Arial" w:eastAsiaTheme="majorEastAsia" w:hAnsi="Arial" w:cs="Arial"/>
            <w:color w:val="000000" w:themeColor="text1"/>
            <w:sz w:val="26"/>
            <w:szCs w:val="26"/>
          </w:rPr>
          <w:t>internet</w:t>
        </w:r>
      </w:hyperlink>
      <w:r w:rsidRPr="00AF1282">
        <w:rPr>
          <w:rFonts w:ascii="Arial" w:hAnsi="Arial" w:cs="Arial"/>
          <w:color w:val="000000" w:themeColor="text1"/>
          <w:sz w:val="26"/>
          <w:szCs w:val="26"/>
        </w:rPr>
        <w:t xml:space="preserve">, the term domain can refer to how the internet is structured, and domain also refers to how an organization's network resources are organized. In general, a domain is an area of control or a sphere of knowledge. </w:t>
      </w:r>
    </w:p>
    <w:p w:rsidR="00325AE0" w:rsidRPr="00325AE0" w:rsidRDefault="002C765E" w:rsidP="00325AE0">
      <w:pPr>
        <w:pStyle w:val="NormalWeb"/>
        <w:shd w:val="clear" w:color="auto" w:fill="FFFFFF"/>
        <w:spacing w:before="120" w:beforeAutospacing="0" w:after="360" w:afterAutospacing="0" w:line="410" w:lineRule="atLeast"/>
        <w:rPr>
          <w:rFonts w:ascii="Arial" w:hAnsi="Arial" w:cs="Arial"/>
          <w:color w:val="000000" w:themeColor="text1"/>
          <w:sz w:val="26"/>
          <w:szCs w:val="26"/>
        </w:rPr>
      </w:pPr>
      <w:r>
        <w:rPr>
          <w:sz w:val="28"/>
          <w:szCs w:val="28"/>
        </w:rPr>
        <w:t>For example:-</w:t>
      </w:r>
    </w:p>
    <w:p w:rsidR="00AF1282" w:rsidRDefault="002C765E" w:rsidP="00AF1282">
      <w:pPr>
        <w:rPr>
          <w:sz w:val="28"/>
          <w:szCs w:val="28"/>
        </w:rPr>
      </w:pPr>
      <w:r>
        <w:rPr>
          <w:sz w:val="28"/>
          <w:szCs w:val="28"/>
        </w:rPr>
        <w:t xml:space="preserve">                               </w:t>
      </w:r>
      <w:r w:rsidR="00AF1282">
        <w:rPr>
          <w:sz w:val="28"/>
          <w:szCs w:val="28"/>
        </w:rPr>
        <w:t xml:space="preserve"> </w:t>
      </w:r>
      <w:r w:rsidR="00A746C0" w:rsidRPr="00A746C0">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25pt;height:126pt">
            <v:imagedata r:id="rId6" o:title="download"/>
          </v:shape>
        </w:pict>
      </w:r>
    </w:p>
    <w:p w:rsidR="00325AE0" w:rsidRDefault="00325AE0" w:rsidP="00AF1282">
      <w:pPr>
        <w:rPr>
          <w:sz w:val="28"/>
          <w:szCs w:val="28"/>
        </w:rPr>
      </w:pPr>
    </w:p>
    <w:p w:rsidR="00325AE0" w:rsidRDefault="00325AE0" w:rsidP="00AF1282">
      <w:pPr>
        <w:rPr>
          <w:sz w:val="28"/>
          <w:szCs w:val="28"/>
        </w:rPr>
      </w:pPr>
    </w:p>
    <w:p w:rsidR="00325AE0" w:rsidRDefault="00325AE0" w:rsidP="00AF1282">
      <w:pPr>
        <w:rPr>
          <w:sz w:val="28"/>
          <w:szCs w:val="28"/>
        </w:rPr>
      </w:pPr>
    </w:p>
    <w:p w:rsidR="002C765E" w:rsidRDefault="002C765E" w:rsidP="002C765E">
      <w:pPr>
        <w:pStyle w:val="Heading2"/>
        <w:rPr>
          <w:color w:val="000000" w:themeColor="text1"/>
          <w:sz w:val="32"/>
          <w:szCs w:val="32"/>
        </w:rPr>
      </w:pPr>
      <w:r w:rsidRPr="00582A62">
        <w:rPr>
          <w:color w:val="000000" w:themeColor="text1"/>
          <w:sz w:val="32"/>
          <w:szCs w:val="32"/>
        </w:rPr>
        <w:t>What is web hosting?</w:t>
      </w:r>
    </w:p>
    <w:p w:rsidR="00582A62" w:rsidRDefault="00582A62" w:rsidP="00582A62"/>
    <w:p w:rsidR="00582A62" w:rsidRDefault="00582A62" w:rsidP="00582A62">
      <w:pPr>
        <w:rPr>
          <w:rFonts w:ascii="Arial" w:hAnsi="Arial" w:cs="Arial"/>
          <w:color w:val="000000" w:themeColor="text1"/>
          <w:sz w:val="28"/>
          <w:szCs w:val="28"/>
          <w:shd w:val="clear" w:color="auto" w:fill="FFFFFF"/>
        </w:rPr>
      </w:pPr>
      <w:r w:rsidRPr="00582A62">
        <w:rPr>
          <w:rFonts w:ascii="Arial" w:hAnsi="Arial" w:cs="Arial"/>
          <w:color w:val="000000" w:themeColor="text1"/>
          <w:sz w:val="28"/>
          <w:szCs w:val="28"/>
          <w:shd w:val="clear" w:color="auto" w:fill="FFFFFF"/>
        </w:rPr>
        <w:t>Web hosting is </w:t>
      </w:r>
      <w:r w:rsidRPr="00582A62">
        <w:rPr>
          <w:rFonts w:ascii="Arial" w:hAnsi="Arial" w:cs="Arial"/>
          <w:color w:val="000000" w:themeColor="text1"/>
          <w:sz w:val="28"/>
          <w:szCs w:val="28"/>
        </w:rPr>
        <w:t>an online service that enables you to publish your website or web application on the internet</w:t>
      </w:r>
      <w:r w:rsidRPr="00582A62">
        <w:rPr>
          <w:rFonts w:ascii="Arial" w:hAnsi="Arial" w:cs="Arial"/>
          <w:color w:val="000000" w:themeColor="text1"/>
          <w:sz w:val="28"/>
          <w:szCs w:val="28"/>
          <w:shd w:val="clear" w:color="auto" w:fill="FFFFFF"/>
        </w:rPr>
        <w:t>. When you sign up for a web hosting service, you basically rent some space on a physical server where you can store all the files and data necessary for your website to work properly.</w:t>
      </w:r>
    </w:p>
    <w:p w:rsidR="00325AE0" w:rsidRDefault="00325AE0" w:rsidP="00582A62">
      <w:pPr>
        <w:rPr>
          <w:rFonts w:ascii="Arial" w:hAnsi="Arial" w:cs="Arial"/>
          <w:color w:val="000000" w:themeColor="text1"/>
          <w:sz w:val="28"/>
          <w:szCs w:val="28"/>
          <w:shd w:val="clear" w:color="auto" w:fill="FFFFFF"/>
        </w:rPr>
      </w:pPr>
      <w:r>
        <w:rPr>
          <w:rFonts w:ascii="Arial" w:hAnsi="Arial" w:cs="Arial"/>
          <w:noProof/>
          <w:color w:val="000000" w:themeColor="text1"/>
          <w:sz w:val="28"/>
          <w:szCs w:val="28"/>
          <w:shd w:val="clear" w:color="auto" w:fill="FFFFFF"/>
        </w:rPr>
        <w:lastRenderedPageBreak/>
        <w:drawing>
          <wp:inline distT="0" distB="0" distL="0" distR="0">
            <wp:extent cx="5943600" cy="195289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943600" cy="1952897"/>
                    </a:xfrm>
                    <a:prstGeom prst="rect">
                      <a:avLst/>
                    </a:prstGeom>
                    <a:noFill/>
                    <a:ln w="9525">
                      <a:noFill/>
                      <a:miter lim="800000"/>
                      <a:headEnd/>
                      <a:tailEnd/>
                    </a:ln>
                  </pic:spPr>
                </pic:pic>
              </a:graphicData>
            </a:graphic>
          </wp:inline>
        </w:drawing>
      </w:r>
    </w:p>
    <w:p w:rsidR="00DB6441" w:rsidRDefault="00DB6441" w:rsidP="00582A62">
      <w:pPr>
        <w:rPr>
          <w:rFonts w:ascii="Arial" w:hAnsi="Arial" w:cs="Arial"/>
          <w:color w:val="000000" w:themeColor="text1"/>
          <w:sz w:val="28"/>
          <w:szCs w:val="28"/>
          <w:shd w:val="clear" w:color="auto" w:fill="FFFFFF"/>
        </w:rPr>
      </w:pPr>
    </w:p>
    <w:p w:rsidR="00DB6441" w:rsidRDefault="00DB6441" w:rsidP="00582A62">
      <w:pPr>
        <w:rPr>
          <w:rFonts w:ascii="Arial" w:hAnsi="Arial" w:cs="Arial"/>
          <w:color w:val="000000" w:themeColor="text1"/>
          <w:sz w:val="28"/>
          <w:szCs w:val="28"/>
          <w:shd w:val="clear" w:color="auto" w:fill="FFFFFF"/>
        </w:rPr>
      </w:pPr>
    </w:p>
    <w:p w:rsidR="0032745C" w:rsidRDefault="0032745C" w:rsidP="00582A62">
      <w:pPr>
        <w:rPr>
          <w:rFonts w:asciiTheme="majorHAnsi" w:hAnsiTheme="majorHAnsi"/>
        </w:rPr>
      </w:pPr>
      <w:r w:rsidRPr="0032745C">
        <w:rPr>
          <w:rFonts w:asciiTheme="majorHAnsi" w:hAnsiTheme="majorHAnsi"/>
          <w:sz w:val="32"/>
        </w:rPr>
        <w:t xml:space="preserve">WHAT IS </w:t>
      </w:r>
      <w:proofErr w:type="gramStart"/>
      <w:r w:rsidRPr="0032745C">
        <w:rPr>
          <w:rFonts w:asciiTheme="majorHAnsi" w:hAnsiTheme="majorHAnsi"/>
          <w:sz w:val="32"/>
        </w:rPr>
        <w:t>SEO ?</w:t>
      </w:r>
      <w:proofErr w:type="gramEnd"/>
    </w:p>
    <w:p w:rsidR="0032745C" w:rsidRDefault="0032745C" w:rsidP="00582A62">
      <w:pPr>
        <w:rPr>
          <w:rFonts w:asciiTheme="majorHAnsi" w:hAnsiTheme="majorHAnsi"/>
        </w:rPr>
      </w:pPr>
    </w:p>
    <w:p w:rsidR="00582A62" w:rsidRDefault="0032745C" w:rsidP="00582A62">
      <w:pPr>
        <w:rPr>
          <w:rFonts w:asciiTheme="majorHAnsi" w:hAnsiTheme="majorHAnsi"/>
        </w:rPr>
      </w:pPr>
      <w:r>
        <w:rPr>
          <w:rFonts w:ascii="Arial" w:hAnsi="Arial" w:cs="Arial"/>
          <w:color w:val="040C28"/>
          <w:sz w:val="30"/>
          <w:szCs w:val="30"/>
        </w:rPr>
        <w:t>Search engine optimization</w:t>
      </w:r>
      <w:r>
        <w:rPr>
          <w:rFonts w:ascii="Arial" w:hAnsi="Arial" w:cs="Arial"/>
          <w:color w:val="202124"/>
          <w:sz w:val="30"/>
          <w:szCs w:val="30"/>
          <w:shd w:val="clear" w:color="auto" w:fill="FFFFFF"/>
        </w:rPr>
        <w:t xml:space="preserve">, or SEO, is the process of improving your website so that it achieves a higher ranking in search engine SERPs, and so that more search engine </w:t>
      </w:r>
      <w:proofErr w:type="gramStart"/>
      <w:r>
        <w:rPr>
          <w:rFonts w:ascii="Arial" w:hAnsi="Arial" w:cs="Arial"/>
          <w:color w:val="202124"/>
          <w:sz w:val="30"/>
          <w:szCs w:val="30"/>
          <w:shd w:val="clear" w:color="auto" w:fill="FFFFFF"/>
        </w:rPr>
        <w:t>users</w:t>
      </w:r>
      <w:proofErr w:type="gramEnd"/>
      <w:r>
        <w:rPr>
          <w:rFonts w:ascii="Arial" w:hAnsi="Arial" w:cs="Arial"/>
          <w:color w:val="202124"/>
          <w:sz w:val="30"/>
          <w:szCs w:val="30"/>
          <w:shd w:val="clear" w:color="auto" w:fill="FFFFFF"/>
        </w:rPr>
        <w:t xml:space="preserve"> click on your website listing in the search engine results.</w:t>
      </w:r>
      <w:r w:rsidRPr="0032745C">
        <w:rPr>
          <w:rFonts w:asciiTheme="majorHAnsi" w:hAnsiTheme="majorHAnsi"/>
        </w:rPr>
        <w:t xml:space="preserve"> </w:t>
      </w:r>
    </w:p>
    <w:p w:rsidR="0032745C" w:rsidRDefault="0032745C" w:rsidP="00582A62">
      <w:pPr>
        <w:rPr>
          <w:rFonts w:asciiTheme="majorHAnsi" w:hAnsiTheme="majorHAnsi"/>
        </w:rPr>
      </w:pPr>
    </w:p>
    <w:p w:rsidR="0032745C" w:rsidRDefault="0032745C" w:rsidP="00582A62">
      <w:pPr>
        <w:rPr>
          <w:rFonts w:asciiTheme="majorHAnsi" w:hAnsiTheme="majorHAnsi"/>
          <w:color w:val="000000" w:themeColor="text1"/>
          <w:sz w:val="28"/>
          <w:szCs w:val="28"/>
        </w:rPr>
      </w:pPr>
    </w:p>
    <w:p w:rsidR="00505AB0" w:rsidRDefault="00505AB0" w:rsidP="00582A62">
      <w:pPr>
        <w:rPr>
          <w:rFonts w:asciiTheme="majorHAnsi" w:hAnsiTheme="majorHAnsi"/>
          <w:color w:val="000000" w:themeColor="text1"/>
          <w:sz w:val="28"/>
          <w:szCs w:val="28"/>
        </w:rPr>
      </w:pPr>
    </w:p>
    <w:p w:rsidR="00505AB0" w:rsidRDefault="00505AB0" w:rsidP="00582A62">
      <w:pPr>
        <w:rPr>
          <w:rFonts w:asciiTheme="majorHAnsi" w:hAnsiTheme="majorHAnsi"/>
          <w:color w:val="000000" w:themeColor="text1"/>
          <w:sz w:val="28"/>
          <w:szCs w:val="28"/>
        </w:rPr>
      </w:pPr>
    </w:p>
    <w:p w:rsidR="00505AB0" w:rsidRDefault="00505AB0" w:rsidP="00582A62">
      <w:pPr>
        <w:rPr>
          <w:rFonts w:asciiTheme="majorHAnsi" w:hAnsiTheme="majorHAnsi"/>
          <w:color w:val="000000" w:themeColor="text1"/>
          <w:sz w:val="28"/>
          <w:szCs w:val="28"/>
        </w:rPr>
      </w:pPr>
    </w:p>
    <w:p w:rsidR="00505AB0" w:rsidRDefault="00505AB0" w:rsidP="00582A62">
      <w:pPr>
        <w:rPr>
          <w:rFonts w:asciiTheme="majorHAnsi" w:hAnsiTheme="majorHAnsi"/>
          <w:color w:val="000000" w:themeColor="text1"/>
          <w:sz w:val="28"/>
          <w:szCs w:val="28"/>
        </w:rPr>
      </w:pPr>
    </w:p>
    <w:p w:rsidR="00505AB0" w:rsidRDefault="00505AB0" w:rsidP="00582A62">
      <w:pPr>
        <w:rPr>
          <w:rFonts w:asciiTheme="majorHAnsi" w:hAnsiTheme="majorHAnsi"/>
          <w:color w:val="000000" w:themeColor="text1"/>
          <w:sz w:val="28"/>
          <w:szCs w:val="28"/>
        </w:rPr>
      </w:pPr>
    </w:p>
    <w:p w:rsidR="00505AB0" w:rsidRDefault="00505AB0" w:rsidP="00582A62">
      <w:pPr>
        <w:rPr>
          <w:rFonts w:asciiTheme="majorHAnsi" w:hAnsiTheme="majorHAnsi"/>
          <w:color w:val="000000" w:themeColor="text1"/>
          <w:sz w:val="28"/>
          <w:szCs w:val="28"/>
        </w:rPr>
      </w:pPr>
    </w:p>
    <w:p w:rsidR="00505AB0" w:rsidRDefault="00505AB0" w:rsidP="00582A62">
      <w:pPr>
        <w:rPr>
          <w:rFonts w:asciiTheme="majorHAnsi" w:hAnsiTheme="majorHAnsi"/>
          <w:color w:val="000000" w:themeColor="text1"/>
          <w:sz w:val="28"/>
          <w:szCs w:val="28"/>
        </w:rPr>
      </w:pPr>
    </w:p>
    <w:p w:rsidR="00505AB0" w:rsidRDefault="00505AB0" w:rsidP="00582A62">
      <w:pPr>
        <w:rPr>
          <w:rFonts w:asciiTheme="majorHAnsi" w:hAnsiTheme="majorHAnsi"/>
          <w:color w:val="000000" w:themeColor="text1"/>
          <w:sz w:val="28"/>
          <w:szCs w:val="28"/>
        </w:rPr>
      </w:pPr>
    </w:p>
    <w:p w:rsidR="00505AB0" w:rsidRDefault="00505AB0" w:rsidP="00582A62">
      <w:pPr>
        <w:rPr>
          <w:rFonts w:asciiTheme="majorHAnsi" w:hAnsiTheme="majorHAnsi"/>
          <w:color w:val="000000" w:themeColor="text1"/>
          <w:sz w:val="36"/>
          <w:szCs w:val="36"/>
        </w:rPr>
      </w:pPr>
      <w:r>
        <w:rPr>
          <w:rFonts w:asciiTheme="majorHAnsi" w:hAnsiTheme="majorHAnsi"/>
          <w:color w:val="000000" w:themeColor="text1"/>
          <w:sz w:val="36"/>
          <w:szCs w:val="36"/>
        </w:rPr>
        <w:lastRenderedPageBreak/>
        <w:t>MODULE 3) HTML</w:t>
      </w:r>
    </w:p>
    <w:p w:rsidR="00505AB0" w:rsidRDefault="00505AB0" w:rsidP="00582A62">
      <w:pPr>
        <w:rPr>
          <w:rFonts w:asciiTheme="majorHAnsi" w:hAnsiTheme="majorHAnsi"/>
          <w:color w:val="000000" w:themeColor="text1"/>
          <w:sz w:val="36"/>
          <w:szCs w:val="36"/>
        </w:rPr>
      </w:pPr>
    </w:p>
    <w:p w:rsidR="00505AB0" w:rsidRDefault="00505AB0" w:rsidP="00582A62">
      <w:pPr>
        <w:rPr>
          <w:rFonts w:asciiTheme="majorHAnsi" w:hAnsiTheme="majorHAnsi"/>
          <w:color w:val="000000" w:themeColor="text1"/>
          <w:sz w:val="32"/>
          <w:szCs w:val="32"/>
        </w:rPr>
      </w:pPr>
      <w:r>
        <w:rPr>
          <w:rFonts w:asciiTheme="majorHAnsi" w:hAnsiTheme="majorHAnsi"/>
          <w:color w:val="000000" w:themeColor="text1"/>
          <w:sz w:val="32"/>
          <w:szCs w:val="32"/>
        </w:rPr>
        <w:t xml:space="preserve">ARE THE HTML TAG AND ELEMENTS THE SAME </w:t>
      </w:r>
      <w:proofErr w:type="gramStart"/>
      <w:r>
        <w:rPr>
          <w:rFonts w:asciiTheme="majorHAnsi" w:hAnsiTheme="majorHAnsi"/>
          <w:color w:val="000000" w:themeColor="text1"/>
          <w:sz w:val="32"/>
          <w:szCs w:val="32"/>
        </w:rPr>
        <w:t>THING ?</w:t>
      </w:r>
      <w:proofErr w:type="gramEnd"/>
    </w:p>
    <w:p w:rsidR="00505AB0" w:rsidRPr="00DE407F" w:rsidRDefault="00505AB0" w:rsidP="00582A62">
      <w:pPr>
        <w:rPr>
          <w:rFonts w:asciiTheme="majorHAnsi" w:hAnsiTheme="majorHAnsi"/>
          <w:color w:val="000000" w:themeColor="text1"/>
          <w:sz w:val="32"/>
          <w:szCs w:val="32"/>
        </w:rPr>
      </w:pPr>
      <w:r w:rsidRPr="00DE407F">
        <w:rPr>
          <w:rFonts w:asciiTheme="majorHAnsi" w:hAnsiTheme="majorHAnsi" w:cs="Arial"/>
          <w:color w:val="040C28"/>
          <w:sz w:val="30"/>
          <w:szCs w:val="30"/>
        </w:rPr>
        <w:t>HTML tags are used to hold the HTML element</w:t>
      </w:r>
      <w:r w:rsidRPr="00DE407F">
        <w:rPr>
          <w:rFonts w:asciiTheme="majorHAnsi" w:hAnsiTheme="majorHAnsi" w:cs="Arial"/>
          <w:color w:val="202124"/>
          <w:sz w:val="30"/>
          <w:szCs w:val="30"/>
          <w:shd w:val="clear" w:color="auto" w:fill="FFFFFF"/>
        </w:rPr>
        <w:t>. HTML element holds the content. HTML attributes are used to describe the characteristic of an HTML element in detail. Whatever written within a HTML tag are HTML elements</w:t>
      </w:r>
    </w:p>
    <w:p w:rsidR="00DE407F" w:rsidRPr="00DE407F" w:rsidRDefault="00DE407F" w:rsidP="00DE407F">
      <w:pPr>
        <w:shd w:val="clear" w:color="auto" w:fill="FFFFFF"/>
        <w:spacing w:after="0" w:line="240" w:lineRule="auto"/>
        <w:textAlignment w:val="baseline"/>
        <w:rPr>
          <w:rFonts w:asciiTheme="majorHAnsi" w:eastAsia="Times New Roman" w:hAnsiTheme="majorHAnsi" w:cs="Arial"/>
          <w:color w:val="273239"/>
          <w:spacing w:val="2"/>
          <w:sz w:val="26"/>
          <w:szCs w:val="26"/>
        </w:rPr>
      </w:pPr>
      <w:r w:rsidRPr="00DE407F">
        <w:rPr>
          <w:rFonts w:asciiTheme="majorHAnsi" w:eastAsia="Times New Roman" w:hAnsiTheme="majorHAnsi" w:cs="Arial"/>
          <w:b/>
          <w:bCs/>
          <w:color w:val="273239"/>
          <w:spacing w:val="2"/>
          <w:sz w:val="26"/>
        </w:rPr>
        <w:t>HTML Tags:</w:t>
      </w:r>
      <w:r w:rsidRPr="00DE407F">
        <w:rPr>
          <w:rFonts w:asciiTheme="majorHAnsi" w:eastAsia="Times New Roman" w:hAnsiTheme="majorHAnsi" w:cs="Arial"/>
          <w:color w:val="273239"/>
          <w:spacing w:val="2"/>
          <w:sz w:val="26"/>
          <w:szCs w:val="26"/>
        </w:rPr>
        <w:t> Tags are the starting and ending parts of an HTML element. They begin with &lt; symbol and end with &gt; symbol. Whatever written inside &lt; and &gt; are called tags.</w:t>
      </w:r>
      <w:r w:rsidRPr="00DE407F">
        <w:rPr>
          <w:rFonts w:asciiTheme="majorHAnsi" w:eastAsia="Times New Roman" w:hAnsiTheme="majorHAnsi" w:cs="Arial"/>
          <w:color w:val="273239"/>
          <w:spacing w:val="2"/>
          <w:sz w:val="26"/>
          <w:szCs w:val="26"/>
        </w:rPr>
        <w:br/>
      </w:r>
      <w:r w:rsidRPr="00DE407F">
        <w:rPr>
          <w:rFonts w:asciiTheme="majorHAnsi" w:eastAsia="Times New Roman" w:hAnsiTheme="majorHAnsi" w:cs="Arial"/>
          <w:b/>
          <w:bCs/>
          <w:color w:val="273239"/>
          <w:spacing w:val="2"/>
          <w:sz w:val="26"/>
        </w:rPr>
        <w:t>Example:</w:t>
      </w:r>
      <w:r w:rsidRPr="00DE407F">
        <w:rPr>
          <w:rFonts w:asciiTheme="majorHAnsi" w:eastAsia="Times New Roman" w:hAnsiTheme="majorHAnsi" w:cs="Arial"/>
          <w:color w:val="273239"/>
          <w:spacing w:val="2"/>
          <w:sz w:val="26"/>
          <w:szCs w:val="26"/>
        </w:rPr>
        <w:t> </w:t>
      </w:r>
      <w:r w:rsidRPr="00DE407F">
        <w:rPr>
          <w:rFonts w:asciiTheme="majorHAnsi" w:eastAsia="Times New Roman" w:hAnsiTheme="majorHAnsi" w:cs="Arial"/>
          <w:color w:val="273239"/>
          <w:spacing w:val="2"/>
          <w:sz w:val="26"/>
          <w:szCs w:val="26"/>
        </w:rPr>
        <w:br/>
        <w:t> </w:t>
      </w:r>
    </w:p>
    <w:p w:rsidR="00DE407F" w:rsidRPr="00DE407F" w:rsidRDefault="00DE407F" w:rsidP="00DE407F">
      <w:pPr>
        <w:numPr>
          <w:ilvl w:val="0"/>
          <w:numId w:val="1"/>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Theme="majorHAnsi" w:eastAsia="Times New Roman" w:hAnsiTheme="majorHAnsi" w:cs="Arial"/>
          <w:color w:val="273239"/>
          <w:spacing w:val="2"/>
          <w:sz w:val="27"/>
          <w:szCs w:val="27"/>
        </w:rPr>
      </w:pPr>
      <w:r w:rsidRPr="00DE407F">
        <w:rPr>
          <w:rFonts w:asciiTheme="majorHAnsi" w:eastAsia="Times New Roman" w:hAnsiTheme="majorHAnsi" w:cs="Arial"/>
          <w:color w:val="273239"/>
          <w:spacing w:val="2"/>
          <w:sz w:val="27"/>
          <w:szCs w:val="27"/>
        </w:rPr>
        <w:t>html</w:t>
      </w:r>
    </w:p>
    <w:tbl>
      <w:tblPr>
        <w:tblW w:w="9029" w:type="dxa"/>
        <w:tblCellMar>
          <w:left w:w="0" w:type="dxa"/>
          <w:right w:w="0" w:type="dxa"/>
        </w:tblCellMar>
        <w:tblLook w:val="04A0"/>
      </w:tblPr>
      <w:tblGrid>
        <w:gridCol w:w="9029"/>
      </w:tblGrid>
      <w:tr w:rsidR="00DE407F" w:rsidRPr="00DE407F" w:rsidTr="00DE407F">
        <w:tc>
          <w:tcPr>
            <w:tcW w:w="137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E407F" w:rsidRPr="00DE407F" w:rsidRDefault="00DE407F" w:rsidP="00DE407F">
            <w:pPr>
              <w:spacing w:before="375" w:after="375" w:line="240" w:lineRule="auto"/>
              <w:divId w:val="1507287668"/>
              <w:rPr>
                <w:rFonts w:asciiTheme="majorHAnsi" w:eastAsia="Times New Roman" w:hAnsiTheme="majorHAnsi" w:cs="Times New Roman"/>
                <w:sz w:val="25"/>
                <w:szCs w:val="25"/>
              </w:rPr>
            </w:pPr>
            <w:r w:rsidRPr="00DE407F">
              <w:rPr>
                <w:rFonts w:asciiTheme="majorHAnsi" w:eastAsia="Times New Roman" w:hAnsiTheme="majorHAnsi" w:cs="Courier New"/>
                <w:sz w:val="20"/>
              </w:rPr>
              <w:t>&lt;b&gt; &lt;/b&gt;</w:t>
            </w:r>
          </w:p>
        </w:tc>
      </w:tr>
    </w:tbl>
    <w:p w:rsidR="00505AB0" w:rsidRDefault="00505AB0" w:rsidP="00582A62">
      <w:pPr>
        <w:rPr>
          <w:rFonts w:asciiTheme="majorHAnsi" w:hAnsiTheme="majorHAnsi"/>
          <w:color w:val="000000" w:themeColor="text1"/>
          <w:sz w:val="28"/>
          <w:szCs w:val="28"/>
        </w:rPr>
      </w:pPr>
    </w:p>
    <w:p w:rsidR="00DE407F" w:rsidRPr="00DE407F" w:rsidRDefault="00DE407F" w:rsidP="00DE407F">
      <w:pPr>
        <w:shd w:val="clear" w:color="auto" w:fill="FFFFFF"/>
        <w:spacing w:after="0" w:line="240" w:lineRule="auto"/>
        <w:textAlignment w:val="baseline"/>
        <w:rPr>
          <w:rFonts w:ascii="Arial" w:eastAsia="Times New Roman" w:hAnsi="Arial" w:cs="Arial"/>
          <w:color w:val="273239"/>
          <w:spacing w:val="2"/>
          <w:sz w:val="26"/>
          <w:szCs w:val="26"/>
        </w:rPr>
      </w:pPr>
      <w:r w:rsidRPr="00DE407F">
        <w:rPr>
          <w:rFonts w:ascii="Arial" w:eastAsia="Times New Roman" w:hAnsi="Arial" w:cs="Arial"/>
          <w:b/>
          <w:bCs/>
          <w:color w:val="273239"/>
          <w:spacing w:val="2"/>
          <w:sz w:val="26"/>
        </w:rPr>
        <w:t>HTML elements:</w:t>
      </w:r>
      <w:r w:rsidRPr="00DE407F">
        <w:rPr>
          <w:rFonts w:ascii="Arial" w:eastAsia="Times New Roman" w:hAnsi="Arial" w:cs="Arial"/>
          <w:color w:val="273239"/>
          <w:spacing w:val="2"/>
          <w:sz w:val="26"/>
          <w:szCs w:val="26"/>
        </w:rPr>
        <w:t> Elements enclose the contents in between the tags. They consist of some kind of structure or expression. It generally consists of a start tag, content and an end tag.</w:t>
      </w:r>
      <w:r w:rsidRPr="00DE407F">
        <w:rPr>
          <w:rFonts w:ascii="Arial" w:eastAsia="Times New Roman" w:hAnsi="Arial" w:cs="Arial"/>
          <w:color w:val="273239"/>
          <w:spacing w:val="2"/>
          <w:sz w:val="26"/>
          <w:szCs w:val="26"/>
        </w:rPr>
        <w:br/>
      </w:r>
      <w:r w:rsidRPr="00DE407F">
        <w:rPr>
          <w:rFonts w:ascii="Arial" w:eastAsia="Times New Roman" w:hAnsi="Arial" w:cs="Arial"/>
          <w:b/>
          <w:bCs/>
          <w:color w:val="273239"/>
          <w:spacing w:val="2"/>
          <w:sz w:val="26"/>
        </w:rPr>
        <w:t>Example:</w:t>
      </w:r>
      <w:r w:rsidRPr="00DE407F">
        <w:rPr>
          <w:rFonts w:ascii="Arial" w:eastAsia="Times New Roman" w:hAnsi="Arial" w:cs="Arial"/>
          <w:color w:val="273239"/>
          <w:spacing w:val="2"/>
          <w:sz w:val="26"/>
          <w:szCs w:val="26"/>
        </w:rPr>
        <w:t> </w:t>
      </w:r>
      <w:r w:rsidRPr="00DE407F">
        <w:rPr>
          <w:rFonts w:ascii="Arial" w:eastAsia="Times New Roman" w:hAnsi="Arial" w:cs="Arial"/>
          <w:color w:val="273239"/>
          <w:spacing w:val="2"/>
          <w:sz w:val="26"/>
          <w:szCs w:val="26"/>
        </w:rPr>
        <w:br/>
        <w:t> </w:t>
      </w:r>
    </w:p>
    <w:p w:rsidR="00DE407F" w:rsidRPr="00DE407F" w:rsidRDefault="00DE407F" w:rsidP="00DE407F">
      <w:pPr>
        <w:numPr>
          <w:ilvl w:val="0"/>
          <w:numId w:val="2"/>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27"/>
          <w:szCs w:val="27"/>
        </w:rPr>
      </w:pPr>
      <w:r w:rsidRPr="00DE407F">
        <w:rPr>
          <w:rFonts w:ascii="Arial" w:eastAsia="Times New Roman" w:hAnsi="Arial" w:cs="Arial"/>
          <w:color w:val="273239"/>
          <w:spacing w:val="2"/>
          <w:sz w:val="27"/>
          <w:szCs w:val="27"/>
        </w:rPr>
        <w:t>html</w:t>
      </w:r>
    </w:p>
    <w:tbl>
      <w:tblPr>
        <w:tblW w:w="9029" w:type="dxa"/>
        <w:tblCellMar>
          <w:left w:w="0" w:type="dxa"/>
          <w:right w:w="0" w:type="dxa"/>
        </w:tblCellMar>
        <w:tblLook w:val="04A0"/>
      </w:tblPr>
      <w:tblGrid>
        <w:gridCol w:w="9029"/>
      </w:tblGrid>
      <w:tr w:rsidR="00DE407F" w:rsidRPr="00DE407F" w:rsidTr="00DE407F">
        <w:tc>
          <w:tcPr>
            <w:tcW w:w="372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E407F" w:rsidRPr="00DE407F" w:rsidRDefault="00DE407F" w:rsidP="00DE407F">
            <w:pPr>
              <w:spacing w:before="375" w:after="375" w:line="240" w:lineRule="auto"/>
              <w:divId w:val="212423764"/>
              <w:rPr>
                <w:rFonts w:ascii="Times New Roman" w:eastAsia="Times New Roman" w:hAnsi="Times New Roman" w:cs="Times New Roman"/>
                <w:sz w:val="25"/>
                <w:szCs w:val="25"/>
              </w:rPr>
            </w:pPr>
            <w:r w:rsidRPr="00DE407F">
              <w:rPr>
                <w:rFonts w:ascii="Courier New" w:eastAsia="Times New Roman" w:hAnsi="Courier New" w:cs="Courier New"/>
                <w:sz w:val="20"/>
              </w:rPr>
              <w:t>&lt;b&gt;This is the content.&lt;/b&gt;</w:t>
            </w:r>
          </w:p>
        </w:tc>
      </w:tr>
    </w:tbl>
    <w:p w:rsidR="00DE407F" w:rsidRDefault="00DE407F" w:rsidP="00582A62">
      <w:pPr>
        <w:rPr>
          <w:rFonts w:asciiTheme="majorHAnsi" w:hAnsiTheme="majorHAnsi"/>
          <w:color w:val="000000" w:themeColor="text1"/>
          <w:sz w:val="28"/>
          <w:szCs w:val="28"/>
        </w:rPr>
      </w:pPr>
    </w:p>
    <w:p w:rsidR="00DE407F" w:rsidRDefault="00DE407F" w:rsidP="00582A62">
      <w:pPr>
        <w:rPr>
          <w:rFonts w:asciiTheme="majorHAnsi" w:hAnsiTheme="majorHAnsi"/>
          <w:color w:val="000000" w:themeColor="text1"/>
          <w:sz w:val="28"/>
          <w:szCs w:val="28"/>
        </w:rPr>
      </w:pPr>
    </w:p>
    <w:p w:rsidR="00DE407F" w:rsidRPr="00DE407F" w:rsidRDefault="00223F77" w:rsidP="00582A62">
      <w:pPr>
        <w:rPr>
          <w:rFonts w:asciiTheme="majorHAnsi" w:hAnsiTheme="majorHAnsi"/>
          <w:color w:val="000000" w:themeColor="text1"/>
          <w:sz w:val="32"/>
          <w:szCs w:val="32"/>
        </w:rPr>
      </w:pPr>
      <w:r>
        <w:rPr>
          <w:rFonts w:asciiTheme="majorHAnsi" w:hAnsiTheme="majorHAnsi"/>
          <w:color w:val="000000" w:themeColor="text1"/>
          <w:sz w:val="32"/>
          <w:szCs w:val="32"/>
        </w:rPr>
        <w:lastRenderedPageBreak/>
        <w:t xml:space="preserve">WHAT </w:t>
      </w:r>
      <w:proofErr w:type="gramStart"/>
      <w:r>
        <w:rPr>
          <w:rFonts w:asciiTheme="majorHAnsi" w:hAnsiTheme="majorHAnsi"/>
          <w:color w:val="000000" w:themeColor="text1"/>
          <w:sz w:val="32"/>
          <w:szCs w:val="32"/>
        </w:rPr>
        <w:t xml:space="preserve">ARE </w:t>
      </w:r>
      <w:r w:rsidR="00DE407F" w:rsidRPr="00DE407F">
        <w:rPr>
          <w:rFonts w:asciiTheme="majorHAnsi" w:hAnsiTheme="majorHAnsi"/>
          <w:color w:val="000000" w:themeColor="text1"/>
          <w:sz w:val="32"/>
          <w:szCs w:val="32"/>
        </w:rPr>
        <w:t xml:space="preserve"> ATTRIBUITS</w:t>
      </w:r>
      <w:proofErr w:type="gramEnd"/>
      <w:r w:rsidR="00DE407F" w:rsidRPr="00DE407F">
        <w:rPr>
          <w:rFonts w:asciiTheme="majorHAnsi" w:hAnsiTheme="majorHAnsi"/>
          <w:color w:val="000000" w:themeColor="text1"/>
          <w:sz w:val="32"/>
          <w:szCs w:val="32"/>
        </w:rPr>
        <w:t xml:space="preserve"> IN HTML  ?</w:t>
      </w:r>
    </w:p>
    <w:p w:rsidR="00DE407F" w:rsidRDefault="00DE407F" w:rsidP="00582A62">
      <w:pPr>
        <w:rPr>
          <w:rFonts w:asciiTheme="majorHAnsi" w:hAnsiTheme="majorHAnsi"/>
          <w:color w:val="000000" w:themeColor="text1"/>
          <w:sz w:val="28"/>
          <w:szCs w:val="28"/>
        </w:rPr>
      </w:pPr>
    </w:p>
    <w:p w:rsidR="00223F77" w:rsidRPr="00223F77" w:rsidRDefault="00223F77" w:rsidP="00223F77">
      <w:pPr>
        <w:shd w:val="clear" w:color="auto" w:fill="FFFFFF"/>
        <w:spacing w:after="0" w:line="240" w:lineRule="auto"/>
        <w:textAlignment w:val="baseline"/>
        <w:rPr>
          <w:rFonts w:ascii="Arial" w:eastAsia="Times New Roman" w:hAnsi="Arial" w:cs="Arial"/>
          <w:color w:val="273239"/>
          <w:spacing w:val="2"/>
          <w:sz w:val="26"/>
          <w:szCs w:val="26"/>
        </w:rPr>
      </w:pPr>
      <w:r w:rsidRPr="00223F77">
        <w:rPr>
          <w:rFonts w:ascii="Arial" w:eastAsia="Times New Roman" w:hAnsi="Arial" w:cs="Arial"/>
          <w:b/>
          <w:bCs/>
          <w:color w:val="273239"/>
          <w:spacing w:val="2"/>
          <w:sz w:val="26"/>
        </w:rPr>
        <w:t>HTML Attributes:</w:t>
      </w:r>
      <w:r w:rsidRPr="00223F77">
        <w:rPr>
          <w:rFonts w:ascii="Arial" w:eastAsia="Times New Roman" w:hAnsi="Arial" w:cs="Arial"/>
          <w:color w:val="273239"/>
          <w:spacing w:val="2"/>
          <w:sz w:val="26"/>
          <w:szCs w:val="26"/>
        </w:rPr>
        <w:t> It is used to define the character of an HTML element. It always placed in the opening tag of an element. It generally provides additional styling (attribute) to the element.</w:t>
      </w:r>
      <w:r w:rsidRPr="00223F77">
        <w:rPr>
          <w:rFonts w:ascii="Arial" w:eastAsia="Times New Roman" w:hAnsi="Arial" w:cs="Arial"/>
          <w:color w:val="273239"/>
          <w:spacing w:val="2"/>
          <w:sz w:val="26"/>
          <w:szCs w:val="26"/>
        </w:rPr>
        <w:br/>
      </w:r>
      <w:r w:rsidRPr="00223F77">
        <w:rPr>
          <w:rFonts w:ascii="Arial" w:eastAsia="Times New Roman" w:hAnsi="Arial" w:cs="Arial"/>
          <w:b/>
          <w:bCs/>
          <w:color w:val="273239"/>
          <w:spacing w:val="2"/>
          <w:sz w:val="26"/>
        </w:rPr>
        <w:t>Example:</w:t>
      </w:r>
      <w:r w:rsidRPr="00223F77">
        <w:rPr>
          <w:rFonts w:ascii="Arial" w:eastAsia="Times New Roman" w:hAnsi="Arial" w:cs="Arial"/>
          <w:color w:val="273239"/>
          <w:spacing w:val="2"/>
          <w:sz w:val="26"/>
          <w:szCs w:val="26"/>
        </w:rPr>
        <w:t> </w:t>
      </w:r>
      <w:r w:rsidRPr="00223F77">
        <w:rPr>
          <w:rFonts w:ascii="Arial" w:eastAsia="Times New Roman" w:hAnsi="Arial" w:cs="Arial"/>
          <w:color w:val="273239"/>
          <w:spacing w:val="2"/>
          <w:sz w:val="26"/>
          <w:szCs w:val="26"/>
        </w:rPr>
        <w:br/>
        <w:t> </w:t>
      </w:r>
    </w:p>
    <w:p w:rsidR="00223F77" w:rsidRPr="00223F77" w:rsidRDefault="00223F77" w:rsidP="00223F77">
      <w:pPr>
        <w:numPr>
          <w:ilvl w:val="0"/>
          <w:numId w:val="3"/>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27"/>
          <w:szCs w:val="27"/>
        </w:rPr>
      </w:pPr>
      <w:r w:rsidRPr="00223F77">
        <w:rPr>
          <w:rFonts w:ascii="Arial" w:eastAsia="Times New Roman" w:hAnsi="Arial" w:cs="Arial"/>
          <w:color w:val="273239"/>
          <w:spacing w:val="2"/>
          <w:sz w:val="27"/>
          <w:szCs w:val="27"/>
        </w:rPr>
        <w:t>html</w:t>
      </w:r>
    </w:p>
    <w:tbl>
      <w:tblPr>
        <w:tblW w:w="9029" w:type="dxa"/>
        <w:tblCellMar>
          <w:left w:w="0" w:type="dxa"/>
          <w:right w:w="0" w:type="dxa"/>
        </w:tblCellMar>
        <w:tblLook w:val="04A0"/>
      </w:tblPr>
      <w:tblGrid>
        <w:gridCol w:w="9029"/>
      </w:tblGrid>
      <w:tr w:rsidR="00223F77" w:rsidRPr="00223F77" w:rsidTr="00223F77">
        <w:tc>
          <w:tcPr>
            <w:tcW w:w="533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23F77" w:rsidRPr="00223F77" w:rsidRDefault="00223F77" w:rsidP="00223F77">
            <w:pPr>
              <w:spacing w:before="375" w:after="375" w:line="240" w:lineRule="auto"/>
              <w:divId w:val="833567694"/>
              <w:rPr>
                <w:rFonts w:ascii="Times New Roman" w:eastAsia="Times New Roman" w:hAnsi="Times New Roman" w:cs="Times New Roman"/>
                <w:sz w:val="25"/>
                <w:szCs w:val="25"/>
              </w:rPr>
            </w:pPr>
            <w:r w:rsidRPr="00223F77">
              <w:rPr>
                <w:rFonts w:ascii="Courier New" w:eastAsia="Times New Roman" w:hAnsi="Courier New" w:cs="Courier New"/>
                <w:sz w:val="20"/>
              </w:rPr>
              <w:t>&lt;p</w:t>
            </w:r>
            <w:r w:rsidRPr="00223F77">
              <w:rPr>
                <w:rFonts w:ascii="Times New Roman" w:eastAsia="Times New Roman" w:hAnsi="Times New Roman" w:cs="Times New Roman"/>
                <w:sz w:val="25"/>
                <w:szCs w:val="25"/>
              </w:rPr>
              <w:t xml:space="preserve"> </w:t>
            </w:r>
            <w:r w:rsidRPr="00223F77">
              <w:rPr>
                <w:rFonts w:ascii="Courier New" w:eastAsia="Times New Roman" w:hAnsi="Courier New" w:cs="Courier New"/>
                <w:sz w:val="20"/>
              </w:rPr>
              <w:t>align="center"&gt;This is paragraph.&lt;/p&gt;</w:t>
            </w:r>
          </w:p>
        </w:tc>
      </w:tr>
    </w:tbl>
    <w:p w:rsidR="00223F77" w:rsidRDefault="00223F77" w:rsidP="00582A62">
      <w:pPr>
        <w:rPr>
          <w:rFonts w:asciiTheme="majorHAnsi" w:hAnsiTheme="majorHAnsi"/>
          <w:color w:val="000000" w:themeColor="text1"/>
          <w:sz w:val="28"/>
          <w:szCs w:val="28"/>
        </w:rPr>
      </w:pPr>
    </w:p>
    <w:p w:rsidR="00DC39A4" w:rsidRDefault="00DC39A4" w:rsidP="00582A62">
      <w:pPr>
        <w:rPr>
          <w:rFonts w:asciiTheme="majorHAnsi" w:hAnsiTheme="majorHAnsi"/>
          <w:color w:val="000000" w:themeColor="text1"/>
          <w:sz w:val="28"/>
          <w:szCs w:val="28"/>
        </w:rPr>
      </w:pPr>
    </w:p>
    <w:p w:rsidR="00DC39A4" w:rsidRDefault="00DC39A4" w:rsidP="00582A62">
      <w:pPr>
        <w:rPr>
          <w:rFonts w:asciiTheme="majorHAnsi" w:hAnsiTheme="majorHAnsi"/>
          <w:color w:val="000000" w:themeColor="text1"/>
          <w:sz w:val="32"/>
          <w:szCs w:val="32"/>
        </w:rPr>
      </w:pPr>
      <w:r w:rsidRPr="00DC39A4">
        <w:rPr>
          <w:rFonts w:asciiTheme="majorHAnsi" w:hAnsiTheme="majorHAnsi"/>
          <w:color w:val="000000" w:themeColor="text1"/>
          <w:sz w:val="32"/>
          <w:szCs w:val="32"/>
        </w:rPr>
        <w:t xml:space="preserve">WHAT ARE THE VOID ELEMENT IN </w:t>
      </w:r>
      <w:proofErr w:type="gramStart"/>
      <w:r w:rsidRPr="00DC39A4">
        <w:rPr>
          <w:rFonts w:asciiTheme="majorHAnsi" w:hAnsiTheme="majorHAnsi"/>
          <w:color w:val="000000" w:themeColor="text1"/>
          <w:sz w:val="32"/>
          <w:szCs w:val="32"/>
        </w:rPr>
        <w:t>HTML ?</w:t>
      </w:r>
      <w:proofErr w:type="gramEnd"/>
      <w:r w:rsidRPr="00DC39A4">
        <w:rPr>
          <w:rFonts w:asciiTheme="majorHAnsi" w:hAnsiTheme="majorHAnsi"/>
          <w:color w:val="000000" w:themeColor="text1"/>
          <w:sz w:val="32"/>
          <w:szCs w:val="32"/>
        </w:rPr>
        <w:t xml:space="preserve"> </w:t>
      </w:r>
      <w:proofErr w:type="gramStart"/>
      <w:r w:rsidRPr="00DC39A4">
        <w:rPr>
          <w:rFonts w:asciiTheme="majorHAnsi" w:hAnsiTheme="majorHAnsi"/>
          <w:color w:val="000000" w:themeColor="text1"/>
          <w:sz w:val="32"/>
          <w:szCs w:val="32"/>
        </w:rPr>
        <w:t>WITH EXAMPLE.</w:t>
      </w:r>
      <w:proofErr w:type="gramEnd"/>
    </w:p>
    <w:p w:rsidR="00DC39A4" w:rsidRDefault="00DC39A4" w:rsidP="00582A62">
      <w:pPr>
        <w:rPr>
          <w:rFonts w:asciiTheme="majorHAnsi" w:hAnsiTheme="majorHAnsi"/>
          <w:color w:val="000000" w:themeColor="text1"/>
          <w:sz w:val="32"/>
          <w:szCs w:val="32"/>
        </w:rPr>
      </w:pPr>
    </w:p>
    <w:p w:rsidR="00DC39A4" w:rsidRPr="009036F7" w:rsidRDefault="00DC39A4" w:rsidP="00582A62">
      <w:pPr>
        <w:rPr>
          <w:rFonts w:asciiTheme="majorHAnsi" w:hAnsiTheme="majorHAnsi"/>
          <w:color w:val="000000" w:themeColor="text1"/>
          <w:sz w:val="28"/>
          <w:szCs w:val="28"/>
        </w:rPr>
      </w:pPr>
      <w:r w:rsidRPr="009036F7">
        <w:rPr>
          <w:rFonts w:ascii="Arial" w:hAnsi="Arial" w:cs="Arial"/>
          <w:color w:val="000000" w:themeColor="text1"/>
          <w:sz w:val="28"/>
          <w:szCs w:val="28"/>
          <w:shd w:val="clear" w:color="auto" w:fill="FFFFFF"/>
        </w:rPr>
        <w:t>Void element: All the elements in HTML do not require to have start tag and end tag, some elements does not have content and end tag such elements are known as Void elements or empty elements. These elements are also called as </w:t>
      </w:r>
      <w:r w:rsidRPr="009036F7">
        <w:rPr>
          <w:rFonts w:ascii="Arial" w:hAnsi="Arial" w:cs="Arial"/>
          <w:color w:val="000000" w:themeColor="text1"/>
          <w:sz w:val="28"/>
          <w:szCs w:val="28"/>
        </w:rPr>
        <w:t>unpaired tag</w:t>
      </w:r>
      <w:r w:rsidRPr="009036F7">
        <w:rPr>
          <w:rFonts w:ascii="Arial" w:hAnsi="Arial" w:cs="Arial"/>
          <w:color w:val="000000" w:themeColor="text1"/>
          <w:sz w:val="28"/>
          <w:szCs w:val="28"/>
          <w:shd w:val="clear" w:color="auto" w:fill="FFFFFF"/>
        </w:rPr>
        <w:t>.</w:t>
      </w:r>
    </w:p>
    <w:p w:rsidR="009036F7" w:rsidRDefault="009036F7" w:rsidP="00582A62">
      <w:pPr>
        <w:rPr>
          <w:rFonts w:asciiTheme="majorHAnsi" w:hAnsiTheme="majorHAnsi"/>
          <w:color w:val="000000" w:themeColor="text1"/>
          <w:sz w:val="28"/>
          <w:szCs w:val="28"/>
        </w:rPr>
      </w:pPr>
    </w:p>
    <w:p w:rsidR="00223F77" w:rsidRDefault="00DC39A4" w:rsidP="00582A62">
      <w:pPr>
        <w:rPr>
          <w:rFonts w:asciiTheme="majorHAnsi" w:hAnsiTheme="majorHAnsi"/>
          <w:color w:val="000000" w:themeColor="text1"/>
          <w:sz w:val="28"/>
          <w:szCs w:val="28"/>
        </w:rPr>
      </w:pPr>
      <w:r>
        <w:rPr>
          <w:rFonts w:asciiTheme="majorHAnsi" w:hAnsiTheme="majorHAnsi"/>
          <w:color w:val="000000" w:themeColor="text1"/>
          <w:sz w:val="28"/>
          <w:szCs w:val="28"/>
        </w:rPr>
        <w:t>E</w:t>
      </w:r>
      <w:r w:rsidR="009036F7">
        <w:rPr>
          <w:rFonts w:asciiTheme="majorHAnsi" w:hAnsiTheme="majorHAnsi"/>
          <w:color w:val="000000" w:themeColor="text1"/>
          <w:sz w:val="28"/>
          <w:szCs w:val="28"/>
        </w:rPr>
        <w:t xml:space="preserve">xample: </w:t>
      </w:r>
    </w:p>
    <w:p w:rsidR="009036F7" w:rsidRDefault="009036F7" w:rsidP="00582A62">
      <w:pPr>
        <w:rPr>
          <w:rFonts w:ascii="Arial" w:hAnsi="Arial" w:cs="Arial"/>
          <w:color w:val="202124"/>
          <w:sz w:val="28"/>
          <w:szCs w:val="28"/>
          <w:shd w:val="clear" w:color="auto" w:fill="FFFFFF"/>
        </w:rPr>
      </w:pPr>
      <w:r w:rsidRPr="009036F7">
        <w:rPr>
          <w:rFonts w:ascii="Arial" w:hAnsi="Arial" w:cs="Arial"/>
          <w:color w:val="040C28"/>
          <w:sz w:val="28"/>
          <w:szCs w:val="28"/>
        </w:rPr>
        <w:t xml:space="preserve">area , base , </w:t>
      </w:r>
      <w:proofErr w:type="spellStart"/>
      <w:r w:rsidRPr="009036F7">
        <w:rPr>
          <w:rFonts w:ascii="Arial" w:hAnsi="Arial" w:cs="Arial"/>
          <w:color w:val="040C28"/>
          <w:sz w:val="28"/>
          <w:szCs w:val="28"/>
        </w:rPr>
        <w:t>br</w:t>
      </w:r>
      <w:proofErr w:type="spellEnd"/>
      <w:r w:rsidRPr="009036F7">
        <w:rPr>
          <w:rFonts w:ascii="Arial" w:hAnsi="Arial" w:cs="Arial"/>
          <w:color w:val="040C28"/>
          <w:sz w:val="28"/>
          <w:szCs w:val="28"/>
        </w:rPr>
        <w:t xml:space="preserve"> , </w:t>
      </w:r>
      <w:proofErr w:type="spellStart"/>
      <w:r w:rsidRPr="009036F7">
        <w:rPr>
          <w:rFonts w:ascii="Arial" w:hAnsi="Arial" w:cs="Arial"/>
          <w:color w:val="040C28"/>
          <w:sz w:val="28"/>
          <w:szCs w:val="28"/>
        </w:rPr>
        <w:t>col</w:t>
      </w:r>
      <w:proofErr w:type="spellEnd"/>
      <w:r w:rsidRPr="009036F7">
        <w:rPr>
          <w:rFonts w:ascii="Arial" w:hAnsi="Arial" w:cs="Arial"/>
          <w:color w:val="040C28"/>
          <w:sz w:val="28"/>
          <w:szCs w:val="28"/>
        </w:rPr>
        <w:t xml:space="preserve"> , command , embed , hr , </w:t>
      </w:r>
      <w:proofErr w:type="spellStart"/>
      <w:r w:rsidRPr="009036F7">
        <w:rPr>
          <w:rFonts w:ascii="Arial" w:hAnsi="Arial" w:cs="Arial"/>
          <w:color w:val="040C28"/>
          <w:sz w:val="28"/>
          <w:szCs w:val="28"/>
        </w:rPr>
        <w:t>img</w:t>
      </w:r>
      <w:proofErr w:type="spellEnd"/>
      <w:r w:rsidRPr="009036F7">
        <w:rPr>
          <w:rFonts w:ascii="Arial" w:hAnsi="Arial" w:cs="Arial"/>
          <w:color w:val="040C28"/>
          <w:sz w:val="28"/>
          <w:szCs w:val="28"/>
        </w:rPr>
        <w:t xml:space="preserve"> , input , </w:t>
      </w:r>
      <w:proofErr w:type="spellStart"/>
      <w:r w:rsidRPr="009036F7">
        <w:rPr>
          <w:rFonts w:ascii="Arial" w:hAnsi="Arial" w:cs="Arial"/>
          <w:color w:val="040C28"/>
          <w:sz w:val="28"/>
          <w:szCs w:val="28"/>
        </w:rPr>
        <w:t>keygen</w:t>
      </w:r>
      <w:proofErr w:type="spellEnd"/>
      <w:r w:rsidRPr="009036F7">
        <w:rPr>
          <w:rFonts w:ascii="Arial" w:hAnsi="Arial" w:cs="Arial"/>
          <w:color w:val="040C28"/>
          <w:sz w:val="28"/>
          <w:szCs w:val="28"/>
        </w:rPr>
        <w:t xml:space="preserve"> , link , meta , </w:t>
      </w:r>
      <w:proofErr w:type="spellStart"/>
      <w:r w:rsidRPr="009036F7">
        <w:rPr>
          <w:rFonts w:ascii="Arial" w:hAnsi="Arial" w:cs="Arial"/>
          <w:color w:val="040C28"/>
          <w:sz w:val="28"/>
          <w:szCs w:val="28"/>
        </w:rPr>
        <w:t>param</w:t>
      </w:r>
      <w:proofErr w:type="spellEnd"/>
      <w:r w:rsidRPr="009036F7">
        <w:rPr>
          <w:rFonts w:ascii="Arial" w:hAnsi="Arial" w:cs="Arial"/>
          <w:color w:val="040C28"/>
          <w:sz w:val="28"/>
          <w:szCs w:val="28"/>
        </w:rPr>
        <w:t xml:space="preserve"> , source , track , </w:t>
      </w:r>
      <w:proofErr w:type="spellStart"/>
      <w:r w:rsidRPr="009036F7">
        <w:rPr>
          <w:rFonts w:ascii="Arial" w:hAnsi="Arial" w:cs="Arial"/>
          <w:color w:val="040C28"/>
          <w:sz w:val="28"/>
          <w:szCs w:val="28"/>
        </w:rPr>
        <w:t>wbr</w:t>
      </w:r>
      <w:proofErr w:type="spellEnd"/>
      <w:r w:rsidRPr="009036F7">
        <w:rPr>
          <w:rFonts w:ascii="Arial" w:hAnsi="Arial" w:cs="Arial"/>
          <w:color w:val="202124"/>
          <w:sz w:val="28"/>
          <w:szCs w:val="28"/>
          <w:shd w:val="clear" w:color="auto" w:fill="FFFFFF"/>
        </w:rPr>
        <w:t>.</w:t>
      </w:r>
    </w:p>
    <w:p w:rsidR="009036F7" w:rsidRDefault="009036F7" w:rsidP="00582A62">
      <w:pPr>
        <w:rPr>
          <w:rFonts w:ascii="Arial" w:hAnsi="Arial" w:cs="Arial"/>
          <w:color w:val="202124"/>
          <w:sz w:val="28"/>
          <w:szCs w:val="28"/>
          <w:shd w:val="clear" w:color="auto" w:fill="FFFFFF"/>
        </w:rPr>
      </w:pPr>
    </w:p>
    <w:p w:rsidR="009036F7" w:rsidRDefault="009036F7" w:rsidP="00582A62">
      <w:pPr>
        <w:rPr>
          <w:rFonts w:ascii="Arial" w:hAnsi="Arial" w:cs="Arial"/>
          <w:color w:val="202124"/>
          <w:sz w:val="28"/>
          <w:szCs w:val="28"/>
          <w:shd w:val="clear" w:color="auto" w:fill="FFFFFF"/>
        </w:rPr>
      </w:pPr>
    </w:p>
    <w:p w:rsidR="009036F7" w:rsidRDefault="009036F7" w:rsidP="00582A62">
      <w:pPr>
        <w:rPr>
          <w:rFonts w:ascii="Arial" w:hAnsi="Arial" w:cs="Arial"/>
          <w:color w:val="202124"/>
          <w:sz w:val="28"/>
          <w:szCs w:val="28"/>
          <w:shd w:val="clear" w:color="auto" w:fill="FFFFFF"/>
        </w:rPr>
      </w:pPr>
    </w:p>
    <w:p w:rsidR="009036F7" w:rsidRDefault="009036F7" w:rsidP="00582A62">
      <w:pPr>
        <w:rPr>
          <w:rFonts w:asciiTheme="majorHAnsi" w:hAnsiTheme="majorHAnsi" w:cs="Arial"/>
          <w:color w:val="202124"/>
          <w:sz w:val="32"/>
          <w:szCs w:val="32"/>
          <w:shd w:val="clear" w:color="auto" w:fill="FFFFFF"/>
        </w:rPr>
      </w:pPr>
    </w:p>
    <w:p w:rsidR="009036F7" w:rsidRDefault="009036F7" w:rsidP="00582A62">
      <w:pPr>
        <w:rPr>
          <w:rFonts w:asciiTheme="majorHAnsi" w:hAnsiTheme="majorHAnsi" w:cs="Arial"/>
          <w:color w:val="202124"/>
          <w:sz w:val="32"/>
          <w:szCs w:val="32"/>
          <w:shd w:val="clear" w:color="auto" w:fill="FFFFFF"/>
        </w:rPr>
      </w:pPr>
      <w:r w:rsidRPr="009036F7">
        <w:rPr>
          <w:rFonts w:asciiTheme="majorHAnsi" w:hAnsiTheme="majorHAnsi" w:cs="Arial"/>
          <w:color w:val="202124"/>
          <w:sz w:val="32"/>
          <w:szCs w:val="32"/>
          <w:shd w:val="clear" w:color="auto" w:fill="FFFFFF"/>
        </w:rPr>
        <w:t xml:space="preserve">WHAT ARE HTML </w:t>
      </w:r>
      <w:proofErr w:type="gramStart"/>
      <w:r w:rsidRPr="009036F7">
        <w:rPr>
          <w:rFonts w:asciiTheme="majorHAnsi" w:hAnsiTheme="majorHAnsi" w:cs="Arial"/>
          <w:color w:val="202124"/>
          <w:sz w:val="32"/>
          <w:szCs w:val="32"/>
          <w:shd w:val="clear" w:color="auto" w:fill="FFFFFF"/>
        </w:rPr>
        <w:t>ENTITIES ?</w:t>
      </w:r>
      <w:proofErr w:type="gramEnd"/>
      <w:r w:rsidRPr="009036F7">
        <w:rPr>
          <w:rFonts w:asciiTheme="majorHAnsi" w:hAnsiTheme="majorHAnsi" w:cs="Arial"/>
          <w:color w:val="202124"/>
          <w:sz w:val="32"/>
          <w:szCs w:val="32"/>
          <w:shd w:val="clear" w:color="auto" w:fill="FFFFFF"/>
        </w:rPr>
        <w:t xml:space="preserve"> </w:t>
      </w:r>
      <w:proofErr w:type="gramStart"/>
      <w:r w:rsidRPr="009036F7">
        <w:rPr>
          <w:rFonts w:asciiTheme="majorHAnsi" w:hAnsiTheme="majorHAnsi" w:cs="Arial"/>
          <w:color w:val="202124"/>
          <w:sz w:val="32"/>
          <w:szCs w:val="32"/>
          <w:shd w:val="clear" w:color="auto" w:fill="FFFFFF"/>
        </w:rPr>
        <w:t>WITH EXAMPLE.</w:t>
      </w:r>
      <w:proofErr w:type="gramEnd"/>
    </w:p>
    <w:p w:rsidR="009036F7" w:rsidRPr="00A109D0" w:rsidRDefault="009036F7" w:rsidP="00582A62">
      <w:pPr>
        <w:rPr>
          <w:rFonts w:asciiTheme="majorHAnsi" w:hAnsiTheme="majorHAnsi" w:cs="Arial"/>
          <w:color w:val="202124"/>
          <w:sz w:val="28"/>
          <w:szCs w:val="28"/>
          <w:shd w:val="clear" w:color="auto" w:fill="FFFFFF"/>
        </w:rPr>
      </w:pPr>
      <w:r w:rsidRPr="00A109D0">
        <w:rPr>
          <w:rFonts w:ascii="Arial" w:hAnsi="Arial" w:cs="Arial"/>
          <w:color w:val="202124"/>
          <w:sz w:val="28"/>
          <w:szCs w:val="28"/>
          <w:shd w:val="clear" w:color="auto" w:fill="FFFFFF"/>
        </w:rPr>
        <w:t>An HTML entity is </w:t>
      </w:r>
      <w:r w:rsidRPr="00A109D0">
        <w:rPr>
          <w:rFonts w:ascii="Arial" w:hAnsi="Arial" w:cs="Arial"/>
          <w:color w:val="040C28"/>
          <w:sz w:val="28"/>
          <w:szCs w:val="28"/>
        </w:rPr>
        <w:t>used to display invisible characters and reserved characters that would otherwise be interpreted as HTML code</w:t>
      </w:r>
      <w:r w:rsidRPr="00A109D0">
        <w:rPr>
          <w:rFonts w:ascii="Arial" w:hAnsi="Arial" w:cs="Arial"/>
          <w:color w:val="202124"/>
          <w:sz w:val="28"/>
          <w:szCs w:val="28"/>
          <w:shd w:val="clear" w:color="auto" w:fill="FFFFFF"/>
        </w:rPr>
        <w:t xml:space="preserve">. It is a piece of text, or string, that begins with an ampersand </w:t>
      </w:r>
      <w:proofErr w:type="gramStart"/>
      <w:r w:rsidRPr="00A109D0">
        <w:rPr>
          <w:rFonts w:ascii="Arial" w:hAnsi="Arial" w:cs="Arial"/>
          <w:color w:val="202124"/>
          <w:sz w:val="28"/>
          <w:szCs w:val="28"/>
          <w:shd w:val="clear" w:color="auto" w:fill="FFFFFF"/>
        </w:rPr>
        <w:t>( &amp;</w:t>
      </w:r>
      <w:proofErr w:type="gramEnd"/>
      <w:r w:rsidRPr="00A109D0">
        <w:rPr>
          <w:rFonts w:ascii="Arial" w:hAnsi="Arial" w:cs="Arial"/>
          <w:color w:val="202124"/>
          <w:sz w:val="28"/>
          <w:szCs w:val="28"/>
          <w:shd w:val="clear" w:color="auto" w:fill="FFFFFF"/>
        </w:rPr>
        <w:t xml:space="preserve"> ) and ends with a semicolon ( ; ).</w:t>
      </w:r>
    </w:p>
    <w:p w:rsidR="009036F7" w:rsidRPr="009036F7" w:rsidRDefault="009036F7" w:rsidP="00582A62">
      <w:pPr>
        <w:rPr>
          <w:rFonts w:asciiTheme="majorHAnsi" w:hAnsiTheme="majorHAnsi" w:cs="Arial"/>
          <w:color w:val="202124"/>
          <w:sz w:val="32"/>
          <w:szCs w:val="32"/>
          <w:shd w:val="clear" w:color="auto" w:fill="FFFFFF"/>
        </w:rPr>
      </w:pPr>
    </w:p>
    <w:p w:rsidR="009036F7" w:rsidRDefault="00B8084D" w:rsidP="00582A62">
      <w:pPr>
        <w:rPr>
          <w:rFonts w:asciiTheme="majorHAnsi" w:hAnsiTheme="majorHAnsi"/>
          <w:color w:val="000000" w:themeColor="text1"/>
          <w:sz w:val="32"/>
          <w:szCs w:val="32"/>
        </w:rPr>
      </w:pPr>
      <w:r>
        <w:rPr>
          <w:rFonts w:asciiTheme="majorHAnsi" w:hAnsiTheme="majorHAnsi"/>
          <w:color w:val="000000" w:themeColor="text1"/>
          <w:sz w:val="32"/>
          <w:szCs w:val="32"/>
        </w:rPr>
        <w:t xml:space="preserve">WHAT ARE THE DIFFERENT TYPES OF LISTS IN </w:t>
      </w:r>
      <w:proofErr w:type="gramStart"/>
      <w:r>
        <w:rPr>
          <w:rFonts w:asciiTheme="majorHAnsi" w:hAnsiTheme="majorHAnsi"/>
          <w:color w:val="000000" w:themeColor="text1"/>
          <w:sz w:val="32"/>
          <w:szCs w:val="32"/>
        </w:rPr>
        <w:t>HTML ?</w:t>
      </w:r>
      <w:proofErr w:type="gramEnd"/>
      <w:r>
        <w:rPr>
          <w:rFonts w:asciiTheme="majorHAnsi" w:hAnsiTheme="majorHAnsi"/>
          <w:color w:val="000000" w:themeColor="text1"/>
          <w:sz w:val="32"/>
          <w:szCs w:val="32"/>
        </w:rPr>
        <w:t xml:space="preserve"> </w:t>
      </w:r>
      <w:proofErr w:type="gramStart"/>
      <w:r>
        <w:rPr>
          <w:rFonts w:asciiTheme="majorHAnsi" w:hAnsiTheme="majorHAnsi"/>
          <w:color w:val="000000" w:themeColor="text1"/>
          <w:sz w:val="32"/>
          <w:szCs w:val="32"/>
        </w:rPr>
        <w:t>WITH EXAMPLE.</w:t>
      </w:r>
      <w:proofErr w:type="gramEnd"/>
    </w:p>
    <w:p w:rsidR="00B8084D" w:rsidRPr="00B8084D" w:rsidRDefault="00B8084D" w:rsidP="00B8084D">
      <w:pPr>
        <w:shd w:val="clear" w:color="auto" w:fill="FFFFFF"/>
        <w:spacing w:after="180" w:line="240" w:lineRule="auto"/>
        <w:rPr>
          <w:rFonts w:ascii="Arial" w:eastAsia="Times New Roman" w:hAnsi="Arial" w:cs="Arial"/>
          <w:color w:val="202124"/>
          <w:sz w:val="28"/>
          <w:szCs w:val="28"/>
        </w:rPr>
      </w:pPr>
      <w:r w:rsidRPr="00B8084D">
        <w:rPr>
          <w:rFonts w:ascii="Arial" w:eastAsia="Times New Roman" w:hAnsi="Arial" w:cs="Arial"/>
          <w:b/>
          <w:bCs/>
          <w:color w:val="202124"/>
          <w:sz w:val="28"/>
          <w:szCs w:val="28"/>
        </w:rPr>
        <w:t>There are 3 types of lists in HTML</w:t>
      </w:r>
    </w:p>
    <w:p w:rsidR="00B8084D" w:rsidRPr="00B8084D" w:rsidRDefault="00B8084D" w:rsidP="00B8084D">
      <w:pPr>
        <w:numPr>
          <w:ilvl w:val="0"/>
          <w:numId w:val="4"/>
        </w:numPr>
        <w:shd w:val="clear" w:color="auto" w:fill="FFFFFF"/>
        <w:spacing w:after="60" w:line="240" w:lineRule="auto"/>
        <w:ind w:left="0"/>
        <w:rPr>
          <w:rFonts w:ascii="Arial" w:eastAsia="Times New Roman" w:hAnsi="Arial" w:cs="Arial"/>
          <w:color w:val="202124"/>
          <w:sz w:val="28"/>
          <w:szCs w:val="28"/>
        </w:rPr>
      </w:pPr>
      <w:r w:rsidRPr="00B8084D">
        <w:rPr>
          <w:rFonts w:ascii="Arial" w:eastAsia="Times New Roman" w:hAnsi="Arial" w:cs="Arial"/>
          <w:color w:val="202124"/>
          <w:sz w:val="28"/>
          <w:szCs w:val="28"/>
        </w:rPr>
        <w:t>Unordered List.</w:t>
      </w:r>
    </w:p>
    <w:p w:rsidR="00B8084D" w:rsidRPr="00B8084D" w:rsidRDefault="00B8084D" w:rsidP="00B8084D">
      <w:pPr>
        <w:numPr>
          <w:ilvl w:val="0"/>
          <w:numId w:val="4"/>
        </w:numPr>
        <w:shd w:val="clear" w:color="auto" w:fill="FFFFFF"/>
        <w:spacing w:after="60" w:line="240" w:lineRule="auto"/>
        <w:ind w:left="0"/>
        <w:rPr>
          <w:rFonts w:ascii="Arial" w:eastAsia="Times New Roman" w:hAnsi="Arial" w:cs="Arial"/>
          <w:color w:val="202124"/>
          <w:sz w:val="28"/>
          <w:szCs w:val="28"/>
        </w:rPr>
      </w:pPr>
      <w:r w:rsidRPr="00B8084D">
        <w:rPr>
          <w:rFonts w:ascii="Arial" w:eastAsia="Times New Roman" w:hAnsi="Arial" w:cs="Arial"/>
          <w:color w:val="202124"/>
          <w:sz w:val="28"/>
          <w:szCs w:val="28"/>
        </w:rPr>
        <w:t>Ordered List.</w:t>
      </w:r>
    </w:p>
    <w:p w:rsidR="00B8084D" w:rsidRPr="00B8084D" w:rsidRDefault="00B8084D" w:rsidP="00B8084D">
      <w:pPr>
        <w:numPr>
          <w:ilvl w:val="0"/>
          <w:numId w:val="4"/>
        </w:numPr>
        <w:shd w:val="clear" w:color="auto" w:fill="FFFFFF"/>
        <w:spacing w:after="60" w:line="240" w:lineRule="auto"/>
        <w:ind w:left="0"/>
        <w:rPr>
          <w:rFonts w:ascii="Arial" w:eastAsia="Times New Roman" w:hAnsi="Arial" w:cs="Arial"/>
          <w:color w:val="202124"/>
          <w:sz w:val="28"/>
          <w:szCs w:val="28"/>
        </w:rPr>
      </w:pPr>
      <w:r w:rsidRPr="00B8084D">
        <w:rPr>
          <w:rFonts w:ascii="Arial" w:eastAsia="Times New Roman" w:hAnsi="Arial" w:cs="Arial"/>
          <w:color w:val="202124"/>
          <w:sz w:val="28"/>
          <w:szCs w:val="28"/>
        </w:rPr>
        <w:t>Description List.</w:t>
      </w:r>
    </w:p>
    <w:p w:rsidR="00B8084D" w:rsidRDefault="00B8084D" w:rsidP="00582A62">
      <w:pPr>
        <w:rPr>
          <w:rFonts w:asciiTheme="majorHAnsi" w:hAnsiTheme="majorHAnsi"/>
          <w:color w:val="000000" w:themeColor="text1"/>
          <w:sz w:val="32"/>
          <w:szCs w:val="32"/>
        </w:rPr>
      </w:pPr>
    </w:p>
    <w:p w:rsidR="008E340F" w:rsidRPr="008E340F" w:rsidRDefault="008E340F" w:rsidP="008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sz w:val="24"/>
          <w:szCs w:val="24"/>
        </w:rPr>
      </w:pPr>
      <w:proofErr w:type="gramStart"/>
      <w:r w:rsidRPr="008E340F">
        <w:rPr>
          <w:rFonts w:ascii="inherit" w:eastAsia="Times New Roman" w:hAnsi="inherit" w:cs="Courier New"/>
          <w:color w:val="000000"/>
          <w:sz w:val="24"/>
          <w:szCs w:val="24"/>
        </w:rPr>
        <w:t>&lt;!DOCTYPE</w:t>
      </w:r>
      <w:proofErr w:type="gramEnd"/>
      <w:r w:rsidRPr="008E340F">
        <w:rPr>
          <w:rFonts w:ascii="inherit" w:eastAsia="Times New Roman" w:hAnsi="inherit" w:cs="Courier New"/>
          <w:color w:val="000000"/>
          <w:sz w:val="24"/>
          <w:szCs w:val="24"/>
        </w:rPr>
        <w:t xml:space="preserve"> html&gt;</w:t>
      </w:r>
    </w:p>
    <w:p w:rsidR="008E340F" w:rsidRPr="008E340F" w:rsidRDefault="008E340F" w:rsidP="008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sz w:val="24"/>
          <w:szCs w:val="24"/>
        </w:rPr>
      </w:pPr>
      <w:r w:rsidRPr="008E340F">
        <w:rPr>
          <w:rFonts w:ascii="inherit" w:eastAsia="Times New Roman" w:hAnsi="inherit" w:cs="Courier New"/>
          <w:color w:val="000000"/>
          <w:sz w:val="24"/>
          <w:szCs w:val="24"/>
        </w:rPr>
        <w:t>&lt;</w:t>
      </w:r>
      <w:proofErr w:type="gramStart"/>
      <w:r w:rsidRPr="008E340F">
        <w:rPr>
          <w:rFonts w:ascii="inherit" w:eastAsia="Times New Roman" w:hAnsi="inherit" w:cs="Courier New"/>
          <w:color w:val="000000"/>
          <w:sz w:val="24"/>
          <w:szCs w:val="24"/>
        </w:rPr>
        <w:t>html</w:t>
      </w:r>
      <w:proofErr w:type="gramEnd"/>
      <w:r w:rsidRPr="008E340F">
        <w:rPr>
          <w:rFonts w:ascii="inherit" w:eastAsia="Times New Roman" w:hAnsi="inherit" w:cs="Courier New"/>
          <w:color w:val="000000"/>
          <w:sz w:val="24"/>
          <w:szCs w:val="24"/>
        </w:rPr>
        <w:t>&gt;</w:t>
      </w:r>
    </w:p>
    <w:p w:rsidR="008E340F" w:rsidRPr="008E340F" w:rsidRDefault="008E340F" w:rsidP="008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sz w:val="24"/>
          <w:szCs w:val="24"/>
        </w:rPr>
      </w:pPr>
      <w:r w:rsidRPr="008E340F">
        <w:rPr>
          <w:rFonts w:ascii="inherit" w:eastAsia="Times New Roman" w:hAnsi="inherit" w:cs="Courier New"/>
          <w:color w:val="000000"/>
          <w:sz w:val="24"/>
          <w:szCs w:val="24"/>
        </w:rPr>
        <w:t xml:space="preserve">    &lt;</w:t>
      </w:r>
      <w:proofErr w:type="gramStart"/>
      <w:r w:rsidRPr="008E340F">
        <w:rPr>
          <w:rFonts w:ascii="inherit" w:eastAsia="Times New Roman" w:hAnsi="inherit" w:cs="Courier New"/>
          <w:color w:val="000000"/>
          <w:sz w:val="24"/>
          <w:szCs w:val="24"/>
        </w:rPr>
        <w:t>head</w:t>
      </w:r>
      <w:proofErr w:type="gramEnd"/>
      <w:r w:rsidRPr="008E340F">
        <w:rPr>
          <w:rFonts w:ascii="inherit" w:eastAsia="Times New Roman" w:hAnsi="inherit" w:cs="Courier New"/>
          <w:color w:val="000000"/>
          <w:sz w:val="24"/>
          <w:szCs w:val="24"/>
        </w:rPr>
        <w:t xml:space="preserve">&gt; </w:t>
      </w:r>
    </w:p>
    <w:p w:rsidR="008E340F" w:rsidRPr="008E340F" w:rsidRDefault="008E340F" w:rsidP="008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sz w:val="24"/>
          <w:szCs w:val="24"/>
        </w:rPr>
      </w:pPr>
      <w:r w:rsidRPr="008E340F">
        <w:rPr>
          <w:rFonts w:ascii="inherit" w:eastAsia="Times New Roman" w:hAnsi="inherit" w:cs="Courier New"/>
          <w:color w:val="000000"/>
          <w:sz w:val="24"/>
          <w:szCs w:val="24"/>
        </w:rPr>
        <w:t xml:space="preserve">        &lt;</w:t>
      </w:r>
      <w:proofErr w:type="gramStart"/>
      <w:r w:rsidRPr="008E340F">
        <w:rPr>
          <w:rFonts w:ascii="inherit" w:eastAsia="Times New Roman" w:hAnsi="inherit" w:cs="Courier New"/>
          <w:color w:val="000000"/>
          <w:sz w:val="24"/>
          <w:szCs w:val="24"/>
        </w:rPr>
        <w:t>title&gt;</w:t>
      </w:r>
      <w:proofErr w:type="gramEnd"/>
      <w:r w:rsidRPr="008E340F">
        <w:rPr>
          <w:rFonts w:ascii="inherit" w:eastAsia="Times New Roman" w:hAnsi="inherit" w:cs="Courier New"/>
          <w:color w:val="000000"/>
          <w:sz w:val="24"/>
          <w:szCs w:val="24"/>
        </w:rPr>
        <w:t>Ordered List Example&lt;/title&gt;</w:t>
      </w:r>
    </w:p>
    <w:p w:rsidR="008E340F" w:rsidRPr="008E340F" w:rsidRDefault="008E340F" w:rsidP="008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sz w:val="24"/>
          <w:szCs w:val="24"/>
        </w:rPr>
      </w:pPr>
      <w:r w:rsidRPr="008E340F">
        <w:rPr>
          <w:rFonts w:ascii="inherit" w:eastAsia="Times New Roman" w:hAnsi="inherit" w:cs="Courier New"/>
          <w:color w:val="000000"/>
          <w:sz w:val="24"/>
          <w:szCs w:val="24"/>
        </w:rPr>
        <w:t xml:space="preserve">    &lt;/head&gt;</w:t>
      </w:r>
    </w:p>
    <w:p w:rsidR="008E340F" w:rsidRPr="008E340F" w:rsidRDefault="008E340F" w:rsidP="008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sz w:val="24"/>
          <w:szCs w:val="24"/>
        </w:rPr>
      </w:pPr>
      <w:r w:rsidRPr="008E340F">
        <w:rPr>
          <w:rFonts w:ascii="inherit" w:eastAsia="Times New Roman" w:hAnsi="inherit" w:cs="Courier New"/>
          <w:color w:val="000000"/>
          <w:sz w:val="24"/>
          <w:szCs w:val="24"/>
        </w:rPr>
        <w:t xml:space="preserve">    &lt;</w:t>
      </w:r>
      <w:proofErr w:type="gramStart"/>
      <w:r w:rsidRPr="008E340F">
        <w:rPr>
          <w:rFonts w:ascii="inherit" w:eastAsia="Times New Roman" w:hAnsi="inherit" w:cs="Courier New"/>
          <w:color w:val="000000"/>
          <w:sz w:val="24"/>
          <w:szCs w:val="24"/>
        </w:rPr>
        <w:t>body</w:t>
      </w:r>
      <w:proofErr w:type="gramEnd"/>
      <w:r w:rsidRPr="008E340F">
        <w:rPr>
          <w:rFonts w:ascii="inherit" w:eastAsia="Times New Roman" w:hAnsi="inherit" w:cs="Courier New"/>
          <w:color w:val="000000"/>
          <w:sz w:val="24"/>
          <w:szCs w:val="24"/>
        </w:rPr>
        <w:t>&gt;</w:t>
      </w:r>
    </w:p>
    <w:p w:rsidR="008E340F" w:rsidRPr="008E340F" w:rsidRDefault="008E340F" w:rsidP="008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sz w:val="24"/>
          <w:szCs w:val="24"/>
        </w:rPr>
      </w:pPr>
      <w:r w:rsidRPr="008E340F">
        <w:rPr>
          <w:rFonts w:ascii="inherit" w:eastAsia="Times New Roman" w:hAnsi="inherit" w:cs="Courier New"/>
          <w:color w:val="000000"/>
          <w:sz w:val="24"/>
          <w:szCs w:val="24"/>
        </w:rPr>
        <w:t xml:space="preserve">         &lt;h1&gt;Ordered List Types&lt;/h1&gt;</w:t>
      </w:r>
    </w:p>
    <w:p w:rsidR="008E340F" w:rsidRPr="008E340F" w:rsidRDefault="008E340F" w:rsidP="008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sz w:val="24"/>
          <w:szCs w:val="24"/>
        </w:rPr>
      </w:pPr>
      <w:r w:rsidRPr="008E340F">
        <w:rPr>
          <w:rFonts w:ascii="inherit" w:eastAsia="Times New Roman" w:hAnsi="inherit" w:cs="Courier New"/>
          <w:color w:val="000000"/>
          <w:sz w:val="24"/>
          <w:szCs w:val="24"/>
        </w:rPr>
        <w:t xml:space="preserve">        &lt;p&gt; Default &lt;/p&gt;</w:t>
      </w:r>
    </w:p>
    <w:p w:rsidR="008E340F" w:rsidRPr="008E340F" w:rsidRDefault="008E340F" w:rsidP="008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sz w:val="24"/>
          <w:szCs w:val="24"/>
        </w:rPr>
      </w:pPr>
      <w:r w:rsidRPr="008E340F">
        <w:rPr>
          <w:rFonts w:ascii="inherit" w:eastAsia="Times New Roman" w:hAnsi="inherit" w:cs="Courier New"/>
          <w:color w:val="000000"/>
          <w:sz w:val="24"/>
          <w:szCs w:val="24"/>
        </w:rPr>
        <w:t xml:space="preserve">    &lt;</w:t>
      </w:r>
      <w:proofErr w:type="spellStart"/>
      <w:proofErr w:type="gramStart"/>
      <w:r w:rsidRPr="008E340F">
        <w:rPr>
          <w:rFonts w:ascii="inherit" w:eastAsia="Times New Roman" w:hAnsi="inherit" w:cs="Courier New"/>
          <w:color w:val="000000"/>
          <w:sz w:val="24"/>
          <w:szCs w:val="24"/>
        </w:rPr>
        <w:t>ol</w:t>
      </w:r>
      <w:proofErr w:type="spellEnd"/>
      <w:proofErr w:type="gramEnd"/>
      <w:r w:rsidRPr="008E340F">
        <w:rPr>
          <w:rFonts w:ascii="inherit" w:eastAsia="Times New Roman" w:hAnsi="inherit" w:cs="Courier New"/>
          <w:color w:val="000000"/>
          <w:sz w:val="24"/>
          <w:szCs w:val="24"/>
        </w:rPr>
        <w:t>&gt;</w:t>
      </w:r>
    </w:p>
    <w:p w:rsidR="008E340F" w:rsidRPr="008E340F" w:rsidRDefault="008E340F" w:rsidP="008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sz w:val="24"/>
          <w:szCs w:val="24"/>
        </w:rPr>
      </w:pPr>
      <w:r w:rsidRPr="008E340F">
        <w:rPr>
          <w:rFonts w:ascii="inherit" w:eastAsia="Times New Roman" w:hAnsi="inherit" w:cs="Courier New"/>
          <w:color w:val="000000"/>
          <w:sz w:val="24"/>
          <w:szCs w:val="24"/>
        </w:rPr>
        <w:t xml:space="preserve">        &lt;</w:t>
      </w:r>
      <w:proofErr w:type="spellStart"/>
      <w:proofErr w:type="gramStart"/>
      <w:r w:rsidRPr="008E340F">
        <w:rPr>
          <w:rFonts w:ascii="inherit" w:eastAsia="Times New Roman" w:hAnsi="inherit" w:cs="Courier New"/>
          <w:color w:val="000000"/>
          <w:sz w:val="24"/>
          <w:szCs w:val="24"/>
        </w:rPr>
        <w:t>li</w:t>
      </w:r>
      <w:proofErr w:type="spellEnd"/>
      <w:r w:rsidRPr="008E340F">
        <w:rPr>
          <w:rFonts w:ascii="inherit" w:eastAsia="Times New Roman" w:hAnsi="inherit" w:cs="Courier New"/>
          <w:color w:val="000000"/>
          <w:sz w:val="24"/>
          <w:szCs w:val="24"/>
        </w:rPr>
        <w:t>&gt;</w:t>
      </w:r>
      <w:proofErr w:type="gramEnd"/>
      <w:r w:rsidRPr="008E340F">
        <w:rPr>
          <w:rFonts w:ascii="inherit" w:eastAsia="Times New Roman" w:hAnsi="inherit" w:cs="Courier New"/>
          <w:color w:val="000000"/>
          <w:sz w:val="24"/>
          <w:szCs w:val="24"/>
        </w:rPr>
        <w:t>Orange&lt;/</w:t>
      </w:r>
      <w:proofErr w:type="spellStart"/>
      <w:r w:rsidRPr="008E340F">
        <w:rPr>
          <w:rFonts w:ascii="inherit" w:eastAsia="Times New Roman" w:hAnsi="inherit" w:cs="Courier New"/>
          <w:color w:val="000000"/>
          <w:sz w:val="24"/>
          <w:szCs w:val="24"/>
        </w:rPr>
        <w:t>li</w:t>
      </w:r>
      <w:proofErr w:type="spellEnd"/>
      <w:r w:rsidRPr="008E340F">
        <w:rPr>
          <w:rFonts w:ascii="inherit" w:eastAsia="Times New Roman" w:hAnsi="inherit" w:cs="Courier New"/>
          <w:color w:val="000000"/>
          <w:sz w:val="24"/>
          <w:szCs w:val="24"/>
        </w:rPr>
        <w:t>&gt;</w:t>
      </w:r>
    </w:p>
    <w:p w:rsidR="008E340F" w:rsidRPr="008E340F" w:rsidRDefault="008E340F" w:rsidP="008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sz w:val="24"/>
          <w:szCs w:val="24"/>
        </w:rPr>
      </w:pPr>
      <w:r w:rsidRPr="008E340F">
        <w:rPr>
          <w:rFonts w:ascii="inherit" w:eastAsia="Times New Roman" w:hAnsi="inherit" w:cs="Courier New"/>
          <w:color w:val="000000"/>
          <w:sz w:val="24"/>
          <w:szCs w:val="24"/>
        </w:rPr>
        <w:lastRenderedPageBreak/>
        <w:t xml:space="preserve">        &lt;</w:t>
      </w:r>
      <w:proofErr w:type="spellStart"/>
      <w:proofErr w:type="gramStart"/>
      <w:r w:rsidRPr="008E340F">
        <w:rPr>
          <w:rFonts w:ascii="inherit" w:eastAsia="Times New Roman" w:hAnsi="inherit" w:cs="Courier New"/>
          <w:color w:val="000000"/>
          <w:sz w:val="24"/>
          <w:szCs w:val="24"/>
        </w:rPr>
        <w:t>li</w:t>
      </w:r>
      <w:proofErr w:type="spellEnd"/>
      <w:r w:rsidRPr="008E340F">
        <w:rPr>
          <w:rFonts w:ascii="inherit" w:eastAsia="Times New Roman" w:hAnsi="inherit" w:cs="Courier New"/>
          <w:color w:val="000000"/>
          <w:sz w:val="24"/>
          <w:szCs w:val="24"/>
        </w:rPr>
        <w:t>&gt;</w:t>
      </w:r>
      <w:proofErr w:type="gramEnd"/>
      <w:r w:rsidRPr="008E340F">
        <w:rPr>
          <w:rFonts w:ascii="inherit" w:eastAsia="Times New Roman" w:hAnsi="inherit" w:cs="Courier New"/>
          <w:color w:val="000000"/>
          <w:sz w:val="24"/>
          <w:szCs w:val="24"/>
        </w:rPr>
        <w:t>Mango&lt;/</w:t>
      </w:r>
      <w:proofErr w:type="spellStart"/>
      <w:r w:rsidRPr="008E340F">
        <w:rPr>
          <w:rFonts w:ascii="inherit" w:eastAsia="Times New Roman" w:hAnsi="inherit" w:cs="Courier New"/>
          <w:color w:val="000000"/>
          <w:sz w:val="24"/>
          <w:szCs w:val="24"/>
        </w:rPr>
        <w:t>li</w:t>
      </w:r>
      <w:proofErr w:type="spellEnd"/>
      <w:r w:rsidRPr="008E340F">
        <w:rPr>
          <w:rFonts w:ascii="inherit" w:eastAsia="Times New Roman" w:hAnsi="inherit" w:cs="Courier New"/>
          <w:color w:val="000000"/>
          <w:sz w:val="24"/>
          <w:szCs w:val="24"/>
        </w:rPr>
        <w:t>&gt;</w:t>
      </w:r>
    </w:p>
    <w:p w:rsidR="008E340F" w:rsidRPr="008E340F" w:rsidRDefault="008E340F" w:rsidP="008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sz w:val="24"/>
          <w:szCs w:val="24"/>
        </w:rPr>
      </w:pPr>
      <w:r w:rsidRPr="008E340F">
        <w:rPr>
          <w:rFonts w:ascii="inherit" w:eastAsia="Times New Roman" w:hAnsi="inherit" w:cs="Courier New"/>
          <w:color w:val="000000"/>
          <w:sz w:val="24"/>
          <w:szCs w:val="24"/>
        </w:rPr>
        <w:t xml:space="preserve">        &lt;</w:t>
      </w:r>
      <w:proofErr w:type="spellStart"/>
      <w:proofErr w:type="gramStart"/>
      <w:r w:rsidRPr="008E340F">
        <w:rPr>
          <w:rFonts w:ascii="inherit" w:eastAsia="Times New Roman" w:hAnsi="inherit" w:cs="Courier New"/>
          <w:color w:val="000000"/>
          <w:sz w:val="24"/>
          <w:szCs w:val="24"/>
        </w:rPr>
        <w:t>li</w:t>
      </w:r>
      <w:proofErr w:type="spellEnd"/>
      <w:r w:rsidRPr="008E340F">
        <w:rPr>
          <w:rFonts w:ascii="inherit" w:eastAsia="Times New Roman" w:hAnsi="inherit" w:cs="Courier New"/>
          <w:color w:val="000000"/>
          <w:sz w:val="24"/>
          <w:szCs w:val="24"/>
        </w:rPr>
        <w:t>&gt;</w:t>
      </w:r>
      <w:proofErr w:type="gramEnd"/>
      <w:r w:rsidRPr="008E340F">
        <w:rPr>
          <w:rFonts w:ascii="inherit" w:eastAsia="Times New Roman" w:hAnsi="inherit" w:cs="Courier New"/>
          <w:color w:val="000000"/>
          <w:sz w:val="24"/>
          <w:szCs w:val="24"/>
        </w:rPr>
        <w:t>Banana&lt;/</w:t>
      </w:r>
      <w:proofErr w:type="spellStart"/>
      <w:r w:rsidRPr="008E340F">
        <w:rPr>
          <w:rFonts w:ascii="inherit" w:eastAsia="Times New Roman" w:hAnsi="inherit" w:cs="Courier New"/>
          <w:color w:val="000000"/>
          <w:sz w:val="24"/>
          <w:szCs w:val="24"/>
        </w:rPr>
        <w:t>li</w:t>
      </w:r>
      <w:proofErr w:type="spellEnd"/>
      <w:r w:rsidRPr="008E340F">
        <w:rPr>
          <w:rFonts w:ascii="inherit" w:eastAsia="Times New Roman" w:hAnsi="inherit" w:cs="Courier New"/>
          <w:color w:val="000000"/>
          <w:sz w:val="24"/>
          <w:szCs w:val="24"/>
        </w:rPr>
        <w:t>&gt;</w:t>
      </w:r>
    </w:p>
    <w:p w:rsidR="008E340F" w:rsidRPr="008E340F" w:rsidRDefault="008E340F" w:rsidP="008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sz w:val="24"/>
          <w:szCs w:val="24"/>
        </w:rPr>
      </w:pPr>
      <w:r w:rsidRPr="008E340F">
        <w:rPr>
          <w:rFonts w:ascii="inherit" w:eastAsia="Times New Roman" w:hAnsi="inherit" w:cs="Courier New"/>
          <w:color w:val="000000"/>
          <w:sz w:val="24"/>
          <w:szCs w:val="24"/>
        </w:rPr>
        <w:t xml:space="preserve">        &lt;</w:t>
      </w:r>
      <w:proofErr w:type="spellStart"/>
      <w:proofErr w:type="gramStart"/>
      <w:r w:rsidRPr="008E340F">
        <w:rPr>
          <w:rFonts w:ascii="inherit" w:eastAsia="Times New Roman" w:hAnsi="inherit" w:cs="Courier New"/>
          <w:color w:val="000000"/>
          <w:sz w:val="24"/>
          <w:szCs w:val="24"/>
        </w:rPr>
        <w:t>li</w:t>
      </w:r>
      <w:proofErr w:type="spellEnd"/>
      <w:r w:rsidRPr="008E340F">
        <w:rPr>
          <w:rFonts w:ascii="inherit" w:eastAsia="Times New Roman" w:hAnsi="inherit" w:cs="Courier New"/>
          <w:color w:val="000000"/>
          <w:sz w:val="24"/>
          <w:szCs w:val="24"/>
        </w:rPr>
        <w:t>&gt;</w:t>
      </w:r>
      <w:proofErr w:type="gramEnd"/>
      <w:r w:rsidRPr="008E340F">
        <w:rPr>
          <w:rFonts w:ascii="inherit" w:eastAsia="Times New Roman" w:hAnsi="inherit" w:cs="Courier New"/>
          <w:color w:val="000000"/>
          <w:sz w:val="24"/>
          <w:szCs w:val="24"/>
        </w:rPr>
        <w:t>Apple&lt;/</w:t>
      </w:r>
      <w:proofErr w:type="spellStart"/>
      <w:r w:rsidRPr="008E340F">
        <w:rPr>
          <w:rFonts w:ascii="inherit" w:eastAsia="Times New Roman" w:hAnsi="inherit" w:cs="Courier New"/>
          <w:color w:val="000000"/>
          <w:sz w:val="24"/>
          <w:szCs w:val="24"/>
        </w:rPr>
        <w:t>li</w:t>
      </w:r>
      <w:proofErr w:type="spellEnd"/>
      <w:r w:rsidRPr="008E340F">
        <w:rPr>
          <w:rFonts w:ascii="inherit" w:eastAsia="Times New Roman" w:hAnsi="inherit" w:cs="Courier New"/>
          <w:color w:val="000000"/>
          <w:sz w:val="24"/>
          <w:szCs w:val="24"/>
        </w:rPr>
        <w:t>&gt;</w:t>
      </w:r>
    </w:p>
    <w:p w:rsidR="008E340F" w:rsidRPr="008E340F" w:rsidRDefault="008E340F" w:rsidP="008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sz w:val="24"/>
          <w:szCs w:val="24"/>
        </w:rPr>
      </w:pPr>
      <w:r w:rsidRPr="008E340F">
        <w:rPr>
          <w:rFonts w:ascii="inherit" w:eastAsia="Times New Roman" w:hAnsi="inherit" w:cs="Courier New"/>
          <w:color w:val="000000"/>
          <w:sz w:val="24"/>
          <w:szCs w:val="24"/>
        </w:rPr>
        <w:t xml:space="preserve">   &lt;/</w:t>
      </w:r>
      <w:proofErr w:type="spellStart"/>
      <w:r w:rsidRPr="008E340F">
        <w:rPr>
          <w:rFonts w:ascii="inherit" w:eastAsia="Times New Roman" w:hAnsi="inherit" w:cs="Courier New"/>
          <w:color w:val="000000"/>
          <w:sz w:val="24"/>
          <w:szCs w:val="24"/>
        </w:rPr>
        <w:t>ol</w:t>
      </w:r>
      <w:proofErr w:type="spellEnd"/>
      <w:r w:rsidRPr="008E340F">
        <w:rPr>
          <w:rFonts w:ascii="inherit" w:eastAsia="Times New Roman" w:hAnsi="inherit" w:cs="Courier New"/>
          <w:color w:val="000000"/>
          <w:sz w:val="24"/>
          <w:szCs w:val="24"/>
        </w:rPr>
        <w:t>&gt;</w:t>
      </w:r>
    </w:p>
    <w:p w:rsidR="008E340F" w:rsidRPr="008E340F" w:rsidRDefault="008E340F" w:rsidP="008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sz w:val="24"/>
          <w:szCs w:val="24"/>
        </w:rPr>
      </w:pPr>
      <w:r w:rsidRPr="008E340F">
        <w:rPr>
          <w:rFonts w:ascii="inherit" w:eastAsia="Times New Roman" w:hAnsi="inherit" w:cs="Courier New"/>
          <w:color w:val="000000"/>
          <w:sz w:val="24"/>
          <w:szCs w:val="24"/>
        </w:rPr>
        <w:t xml:space="preserve">       &lt;p&gt;Lower Alphabets&lt;/p&gt;</w:t>
      </w:r>
    </w:p>
    <w:p w:rsidR="008E340F" w:rsidRPr="008E340F" w:rsidRDefault="008E340F" w:rsidP="008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sz w:val="24"/>
          <w:szCs w:val="24"/>
        </w:rPr>
      </w:pPr>
      <w:r w:rsidRPr="008E340F">
        <w:rPr>
          <w:rFonts w:ascii="inherit" w:eastAsia="Times New Roman" w:hAnsi="inherit" w:cs="Courier New"/>
          <w:color w:val="000000"/>
          <w:sz w:val="24"/>
          <w:szCs w:val="24"/>
        </w:rPr>
        <w:t xml:space="preserve">    &lt;</w:t>
      </w:r>
      <w:proofErr w:type="spellStart"/>
      <w:r w:rsidRPr="008E340F">
        <w:rPr>
          <w:rFonts w:ascii="inherit" w:eastAsia="Times New Roman" w:hAnsi="inherit" w:cs="Courier New"/>
          <w:color w:val="000000"/>
          <w:sz w:val="24"/>
          <w:szCs w:val="24"/>
        </w:rPr>
        <w:t>ol</w:t>
      </w:r>
      <w:proofErr w:type="spellEnd"/>
      <w:r w:rsidRPr="008E340F">
        <w:rPr>
          <w:rFonts w:ascii="inherit" w:eastAsia="Times New Roman" w:hAnsi="inherit" w:cs="Courier New"/>
          <w:color w:val="000000"/>
          <w:sz w:val="24"/>
          <w:szCs w:val="24"/>
        </w:rPr>
        <w:t xml:space="preserve"> type="a"&gt;</w:t>
      </w:r>
    </w:p>
    <w:p w:rsidR="008E340F" w:rsidRPr="008E340F" w:rsidRDefault="008E340F" w:rsidP="008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sz w:val="24"/>
          <w:szCs w:val="24"/>
        </w:rPr>
      </w:pPr>
      <w:r w:rsidRPr="008E340F">
        <w:rPr>
          <w:rFonts w:ascii="inherit" w:eastAsia="Times New Roman" w:hAnsi="inherit" w:cs="Courier New"/>
          <w:color w:val="000000"/>
          <w:sz w:val="24"/>
          <w:szCs w:val="24"/>
        </w:rPr>
        <w:t xml:space="preserve">        &lt;</w:t>
      </w:r>
      <w:proofErr w:type="spellStart"/>
      <w:proofErr w:type="gramStart"/>
      <w:r w:rsidRPr="008E340F">
        <w:rPr>
          <w:rFonts w:ascii="inherit" w:eastAsia="Times New Roman" w:hAnsi="inherit" w:cs="Courier New"/>
          <w:color w:val="000000"/>
          <w:sz w:val="24"/>
          <w:szCs w:val="24"/>
        </w:rPr>
        <w:t>li</w:t>
      </w:r>
      <w:proofErr w:type="spellEnd"/>
      <w:r w:rsidRPr="008E340F">
        <w:rPr>
          <w:rFonts w:ascii="inherit" w:eastAsia="Times New Roman" w:hAnsi="inherit" w:cs="Courier New"/>
          <w:color w:val="000000"/>
          <w:sz w:val="24"/>
          <w:szCs w:val="24"/>
        </w:rPr>
        <w:t>&gt;</w:t>
      </w:r>
      <w:proofErr w:type="gramEnd"/>
      <w:r w:rsidRPr="008E340F">
        <w:rPr>
          <w:rFonts w:ascii="inherit" w:eastAsia="Times New Roman" w:hAnsi="inherit" w:cs="Courier New"/>
          <w:color w:val="000000"/>
          <w:sz w:val="24"/>
          <w:szCs w:val="24"/>
        </w:rPr>
        <w:t>Red&lt;/</w:t>
      </w:r>
      <w:proofErr w:type="spellStart"/>
      <w:r w:rsidRPr="008E340F">
        <w:rPr>
          <w:rFonts w:ascii="inherit" w:eastAsia="Times New Roman" w:hAnsi="inherit" w:cs="Courier New"/>
          <w:color w:val="000000"/>
          <w:sz w:val="24"/>
          <w:szCs w:val="24"/>
        </w:rPr>
        <w:t>li</w:t>
      </w:r>
      <w:proofErr w:type="spellEnd"/>
      <w:r w:rsidRPr="008E340F">
        <w:rPr>
          <w:rFonts w:ascii="inherit" w:eastAsia="Times New Roman" w:hAnsi="inherit" w:cs="Courier New"/>
          <w:color w:val="000000"/>
          <w:sz w:val="24"/>
          <w:szCs w:val="24"/>
        </w:rPr>
        <w:t>&gt;</w:t>
      </w:r>
    </w:p>
    <w:p w:rsidR="008E340F" w:rsidRPr="008E340F" w:rsidRDefault="008E340F" w:rsidP="008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sz w:val="24"/>
          <w:szCs w:val="24"/>
        </w:rPr>
      </w:pPr>
      <w:r w:rsidRPr="008E340F">
        <w:rPr>
          <w:rFonts w:ascii="inherit" w:eastAsia="Times New Roman" w:hAnsi="inherit" w:cs="Courier New"/>
          <w:color w:val="000000"/>
          <w:sz w:val="24"/>
          <w:szCs w:val="24"/>
        </w:rPr>
        <w:t xml:space="preserve">        &lt;</w:t>
      </w:r>
      <w:proofErr w:type="spellStart"/>
      <w:proofErr w:type="gramStart"/>
      <w:r w:rsidRPr="008E340F">
        <w:rPr>
          <w:rFonts w:ascii="inherit" w:eastAsia="Times New Roman" w:hAnsi="inherit" w:cs="Courier New"/>
          <w:color w:val="000000"/>
          <w:sz w:val="24"/>
          <w:szCs w:val="24"/>
        </w:rPr>
        <w:t>li</w:t>
      </w:r>
      <w:proofErr w:type="spellEnd"/>
      <w:r w:rsidRPr="008E340F">
        <w:rPr>
          <w:rFonts w:ascii="inherit" w:eastAsia="Times New Roman" w:hAnsi="inherit" w:cs="Courier New"/>
          <w:color w:val="000000"/>
          <w:sz w:val="24"/>
          <w:szCs w:val="24"/>
        </w:rPr>
        <w:t>&gt;</w:t>
      </w:r>
      <w:proofErr w:type="gramEnd"/>
      <w:r w:rsidRPr="008E340F">
        <w:rPr>
          <w:rFonts w:ascii="inherit" w:eastAsia="Times New Roman" w:hAnsi="inherit" w:cs="Courier New"/>
          <w:color w:val="000000"/>
          <w:sz w:val="24"/>
          <w:szCs w:val="24"/>
        </w:rPr>
        <w:t>Blue&lt;/</w:t>
      </w:r>
      <w:proofErr w:type="spellStart"/>
      <w:r w:rsidRPr="008E340F">
        <w:rPr>
          <w:rFonts w:ascii="inherit" w:eastAsia="Times New Roman" w:hAnsi="inherit" w:cs="Courier New"/>
          <w:color w:val="000000"/>
          <w:sz w:val="24"/>
          <w:szCs w:val="24"/>
        </w:rPr>
        <w:t>li</w:t>
      </w:r>
      <w:proofErr w:type="spellEnd"/>
      <w:r w:rsidRPr="008E340F">
        <w:rPr>
          <w:rFonts w:ascii="inherit" w:eastAsia="Times New Roman" w:hAnsi="inherit" w:cs="Courier New"/>
          <w:color w:val="000000"/>
          <w:sz w:val="24"/>
          <w:szCs w:val="24"/>
        </w:rPr>
        <w:t>&gt;</w:t>
      </w:r>
    </w:p>
    <w:p w:rsidR="008E340F" w:rsidRPr="008E340F" w:rsidRDefault="008E340F" w:rsidP="008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sz w:val="24"/>
          <w:szCs w:val="24"/>
        </w:rPr>
      </w:pPr>
      <w:r w:rsidRPr="008E340F">
        <w:rPr>
          <w:rFonts w:ascii="inherit" w:eastAsia="Times New Roman" w:hAnsi="inherit" w:cs="Courier New"/>
          <w:color w:val="000000"/>
          <w:sz w:val="24"/>
          <w:szCs w:val="24"/>
        </w:rPr>
        <w:t xml:space="preserve">        &lt;</w:t>
      </w:r>
      <w:proofErr w:type="spellStart"/>
      <w:proofErr w:type="gramStart"/>
      <w:r w:rsidRPr="008E340F">
        <w:rPr>
          <w:rFonts w:ascii="inherit" w:eastAsia="Times New Roman" w:hAnsi="inherit" w:cs="Courier New"/>
          <w:color w:val="000000"/>
          <w:sz w:val="24"/>
          <w:szCs w:val="24"/>
        </w:rPr>
        <w:t>li</w:t>
      </w:r>
      <w:proofErr w:type="spellEnd"/>
      <w:r w:rsidRPr="008E340F">
        <w:rPr>
          <w:rFonts w:ascii="inherit" w:eastAsia="Times New Roman" w:hAnsi="inherit" w:cs="Courier New"/>
          <w:color w:val="000000"/>
          <w:sz w:val="24"/>
          <w:szCs w:val="24"/>
        </w:rPr>
        <w:t>&gt;</w:t>
      </w:r>
      <w:proofErr w:type="gramEnd"/>
      <w:r w:rsidRPr="008E340F">
        <w:rPr>
          <w:rFonts w:ascii="inherit" w:eastAsia="Times New Roman" w:hAnsi="inherit" w:cs="Courier New"/>
          <w:color w:val="000000"/>
          <w:sz w:val="24"/>
          <w:szCs w:val="24"/>
        </w:rPr>
        <w:t>Green&lt;/</w:t>
      </w:r>
      <w:proofErr w:type="spellStart"/>
      <w:r w:rsidRPr="008E340F">
        <w:rPr>
          <w:rFonts w:ascii="inherit" w:eastAsia="Times New Roman" w:hAnsi="inherit" w:cs="Courier New"/>
          <w:color w:val="000000"/>
          <w:sz w:val="24"/>
          <w:szCs w:val="24"/>
        </w:rPr>
        <w:t>li</w:t>
      </w:r>
      <w:proofErr w:type="spellEnd"/>
      <w:r w:rsidRPr="008E340F">
        <w:rPr>
          <w:rFonts w:ascii="inherit" w:eastAsia="Times New Roman" w:hAnsi="inherit" w:cs="Courier New"/>
          <w:color w:val="000000"/>
          <w:sz w:val="24"/>
          <w:szCs w:val="24"/>
        </w:rPr>
        <w:t>&gt;</w:t>
      </w:r>
    </w:p>
    <w:p w:rsidR="008E340F" w:rsidRPr="008E340F" w:rsidRDefault="008E340F" w:rsidP="008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sz w:val="24"/>
          <w:szCs w:val="24"/>
        </w:rPr>
      </w:pPr>
      <w:r w:rsidRPr="008E340F">
        <w:rPr>
          <w:rFonts w:ascii="inherit" w:eastAsia="Times New Roman" w:hAnsi="inherit" w:cs="Courier New"/>
          <w:color w:val="000000"/>
          <w:sz w:val="24"/>
          <w:szCs w:val="24"/>
        </w:rPr>
        <w:t xml:space="preserve">        &lt;</w:t>
      </w:r>
      <w:proofErr w:type="spellStart"/>
      <w:proofErr w:type="gramStart"/>
      <w:r w:rsidRPr="008E340F">
        <w:rPr>
          <w:rFonts w:ascii="inherit" w:eastAsia="Times New Roman" w:hAnsi="inherit" w:cs="Courier New"/>
          <w:color w:val="000000"/>
          <w:sz w:val="24"/>
          <w:szCs w:val="24"/>
        </w:rPr>
        <w:t>li</w:t>
      </w:r>
      <w:proofErr w:type="spellEnd"/>
      <w:r w:rsidRPr="008E340F">
        <w:rPr>
          <w:rFonts w:ascii="inherit" w:eastAsia="Times New Roman" w:hAnsi="inherit" w:cs="Courier New"/>
          <w:color w:val="000000"/>
          <w:sz w:val="24"/>
          <w:szCs w:val="24"/>
        </w:rPr>
        <w:t>&gt;</w:t>
      </w:r>
      <w:proofErr w:type="gramEnd"/>
      <w:r w:rsidRPr="008E340F">
        <w:rPr>
          <w:rFonts w:ascii="inherit" w:eastAsia="Times New Roman" w:hAnsi="inherit" w:cs="Courier New"/>
          <w:color w:val="000000"/>
          <w:sz w:val="24"/>
          <w:szCs w:val="24"/>
        </w:rPr>
        <w:t>Yellow&lt;/</w:t>
      </w:r>
      <w:proofErr w:type="spellStart"/>
      <w:r w:rsidRPr="008E340F">
        <w:rPr>
          <w:rFonts w:ascii="inherit" w:eastAsia="Times New Roman" w:hAnsi="inherit" w:cs="Courier New"/>
          <w:color w:val="000000"/>
          <w:sz w:val="24"/>
          <w:szCs w:val="24"/>
        </w:rPr>
        <w:t>li</w:t>
      </w:r>
      <w:proofErr w:type="spellEnd"/>
      <w:r w:rsidRPr="008E340F">
        <w:rPr>
          <w:rFonts w:ascii="inherit" w:eastAsia="Times New Roman" w:hAnsi="inherit" w:cs="Courier New"/>
          <w:color w:val="000000"/>
          <w:sz w:val="24"/>
          <w:szCs w:val="24"/>
        </w:rPr>
        <w:t>&gt;</w:t>
      </w:r>
    </w:p>
    <w:p w:rsidR="008E340F" w:rsidRPr="008E340F" w:rsidRDefault="008E340F" w:rsidP="008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sz w:val="24"/>
          <w:szCs w:val="24"/>
        </w:rPr>
      </w:pPr>
      <w:r w:rsidRPr="008E340F">
        <w:rPr>
          <w:rFonts w:ascii="inherit" w:eastAsia="Times New Roman" w:hAnsi="inherit" w:cs="Courier New"/>
          <w:color w:val="000000"/>
          <w:sz w:val="24"/>
          <w:szCs w:val="24"/>
        </w:rPr>
        <w:t xml:space="preserve">   &lt;/</w:t>
      </w:r>
      <w:proofErr w:type="spellStart"/>
      <w:r w:rsidRPr="008E340F">
        <w:rPr>
          <w:rFonts w:ascii="inherit" w:eastAsia="Times New Roman" w:hAnsi="inherit" w:cs="Courier New"/>
          <w:color w:val="000000"/>
          <w:sz w:val="24"/>
          <w:szCs w:val="24"/>
        </w:rPr>
        <w:t>ol</w:t>
      </w:r>
      <w:proofErr w:type="spellEnd"/>
      <w:r w:rsidRPr="008E340F">
        <w:rPr>
          <w:rFonts w:ascii="inherit" w:eastAsia="Times New Roman" w:hAnsi="inherit" w:cs="Courier New"/>
          <w:color w:val="000000"/>
          <w:sz w:val="24"/>
          <w:szCs w:val="24"/>
        </w:rPr>
        <w:t>&gt;</w:t>
      </w:r>
    </w:p>
    <w:p w:rsidR="008E340F" w:rsidRPr="008E340F" w:rsidRDefault="008E340F" w:rsidP="008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sz w:val="24"/>
          <w:szCs w:val="24"/>
        </w:rPr>
      </w:pPr>
      <w:r w:rsidRPr="008E340F">
        <w:rPr>
          <w:rFonts w:ascii="inherit" w:eastAsia="Times New Roman" w:hAnsi="inherit" w:cs="Courier New"/>
          <w:color w:val="000000"/>
          <w:sz w:val="24"/>
          <w:szCs w:val="24"/>
        </w:rPr>
        <w:t xml:space="preserve">        &lt;p&gt;Upper Alphabets&lt;/p&gt;</w:t>
      </w:r>
    </w:p>
    <w:p w:rsidR="008E340F" w:rsidRPr="008E340F" w:rsidRDefault="008E340F" w:rsidP="008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sz w:val="24"/>
          <w:szCs w:val="24"/>
        </w:rPr>
      </w:pPr>
      <w:r w:rsidRPr="008E340F">
        <w:rPr>
          <w:rFonts w:ascii="inherit" w:eastAsia="Times New Roman" w:hAnsi="inherit" w:cs="Courier New"/>
          <w:color w:val="000000"/>
          <w:sz w:val="24"/>
          <w:szCs w:val="24"/>
        </w:rPr>
        <w:t xml:space="preserve">   &lt;</w:t>
      </w:r>
      <w:proofErr w:type="spellStart"/>
      <w:r w:rsidRPr="008E340F">
        <w:rPr>
          <w:rFonts w:ascii="inherit" w:eastAsia="Times New Roman" w:hAnsi="inherit" w:cs="Courier New"/>
          <w:color w:val="000000"/>
          <w:sz w:val="24"/>
          <w:szCs w:val="24"/>
        </w:rPr>
        <w:t>ol</w:t>
      </w:r>
      <w:proofErr w:type="spellEnd"/>
      <w:r w:rsidRPr="008E340F">
        <w:rPr>
          <w:rFonts w:ascii="inherit" w:eastAsia="Times New Roman" w:hAnsi="inherit" w:cs="Courier New"/>
          <w:color w:val="000000"/>
          <w:sz w:val="24"/>
          <w:szCs w:val="24"/>
        </w:rPr>
        <w:t xml:space="preserve"> type="A"&gt;</w:t>
      </w:r>
    </w:p>
    <w:p w:rsidR="008E340F" w:rsidRPr="008E340F" w:rsidRDefault="008E340F" w:rsidP="008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sz w:val="24"/>
          <w:szCs w:val="24"/>
        </w:rPr>
      </w:pPr>
      <w:r w:rsidRPr="008E340F">
        <w:rPr>
          <w:rFonts w:ascii="inherit" w:eastAsia="Times New Roman" w:hAnsi="inherit" w:cs="Courier New"/>
          <w:color w:val="000000"/>
          <w:sz w:val="24"/>
          <w:szCs w:val="24"/>
        </w:rPr>
        <w:t xml:space="preserve">        &lt;</w:t>
      </w:r>
      <w:proofErr w:type="spellStart"/>
      <w:proofErr w:type="gramStart"/>
      <w:r w:rsidRPr="008E340F">
        <w:rPr>
          <w:rFonts w:ascii="inherit" w:eastAsia="Times New Roman" w:hAnsi="inherit" w:cs="Courier New"/>
          <w:color w:val="000000"/>
          <w:sz w:val="24"/>
          <w:szCs w:val="24"/>
        </w:rPr>
        <w:t>li</w:t>
      </w:r>
      <w:proofErr w:type="spellEnd"/>
      <w:r w:rsidRPr="008E340F">
        <w:rPr>
          <w:rFonts w:ascii="inherit" w:eastAsia="Times New Roman" w:hAnsi="inherit" w:cs="Courier New"/>
          <w:color w:val="000000"/>
          <w:sz w:val="24"/>
          <w:szCs w:val="24"/>
        </w:rPr>
        <w:t>&gt;</w:t>
      </w:r>
      <w:proofErr w:type="gramEnd"/>
      <w:r w:rsidRPr="008E340F">
        <w:rPr>
          <w:rFonts w:ascii="inherit" w:eastAsia="Times New Roman" w:hAnsi="inherit" w:cs="Courier New"/>
          <w:color w:val="000000"/>
          <w:sz w:val="24"/>
          <w:szCs w:val="24"/>
        </w:rPr>
        <w:t>Food&lt;/</w:t>
      </w:r>
      <w:proofErr w:type="spellStart"/>
      <w:r w:rsidRPr="008E340F">
        <w:rPr>
          <w:rFonts w:ascii="inherit" w:eastAsia="Times New Roman" w:hAnsi="inherit" w:cs="Courier New"/>
          <w:color w:val="000000"/>
          <w:sz w:val="24"/>
          <w:szCs w:val="24"/>
        </w:rPr>
        <w:t>li</w:t>
      </w:r>
      <w:proofErr w:type="spellEnd"/>
      <w:r w:rsidRPr="008E340F">
        <w:rPr>
          <w:rFonts w:ascii="inherit" w:eastAsia="Times New Roman" w:hAnsi="inherit" w:cs="Courier New"/>
          <w:color w:val="000000"/>
          <w:sz w:val="24"/>
          <w:szCs w:val="24"/>
        </w:rPr>
        <w:t>&gt;</w:t>
      </w:r>
    </w:p>
    <w:p w:rsidR="008E340F" w:rsidRPr="008E340F" w:rsidRDefault="008E340F" w:rsidP="008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sz w:val="24"/>
          <w:szCs w:val="24"/>
        </w:rPr>
      </w:pPr>
      <w:r w:rsidRPr="008E340F">
        <w:rPr>
          <w:rFonts w:ascii="inherit" w:eastAsia="Times New Roman" w:hAnsi="inherit" w:cs="Courier New"/>
          <w:color w:val="000000"/>
          <w:sz w:val="24"/>
          <w:szCs w:val="24"/>
        </w:rPr>
        <w:t xml:space="preserve">        &lt;</w:t>
      </w:r>
      <w:proofErr w:type="spellStart"/>
      <w:proofErr w:type="gramStart"/>
      <w:r w:rsidRPr="008E340F">
        <w:rPr>
          <w:rFonts w:ascii="inherit" w:eastAsia="Times New Roman" w:hAnsi="inherit" w:cs="Courier New"/>
          <w:color w:val="000000"/>
          <w:sz w:val="24"/>
          <w:szCs w:val="24"/>
        </w:rPr>
        <w:t>li</w:t>
      </w:r>
      <w:proofErr w:type="spellEnd"/>
      <w:r w:rsidRPr="008E340F">
        <w:rPr>
          <w:rFonts w:ascii="inherit" w:eastAsia="Times New Roman" w:hAnsi="inherit" w:cs="Courier New"/>
          <w:color w:val="000000"/>
          <w:sz w:val="24"/>
          <w:szCs w:val="24"/>
        </w:rPr>
        <w:t>&gt;</w:t>
      </w:r>
      <w:proofErr w:type="gramEnd"/>
      <w:r w:rsidRPr="008E340F">
        <w:rPr>
          <w:rFonts w:ascii="inherit" w:eastAsia="Times New Roman" w:hAnsi="inherit" w:cs="Courier New"/>
          <w:color w:val="000000"/>
          <w:sz w:val="24"/>
          <w:szCs w:val="24"/>
        </w:rPr>
        <w:t>House&lt;/</w:t>
      </w:r>
      <w:proofErr w:type="spellStart"/>
      <w:r w:rsidRPr="008E340F">
        <w:rPr>
          <w:rFonts w:ascii="inherit" w:eastAsia="Times New Roman" w:hAnsi="inherit" w:cs="Courier New"/>
          <w:color w:val="000000"/>
          <w:sz w:val="24"/>
          <w:szCs w:val="24"/>
        </w:rPr>
        <w:t>li</w:t>
      </w:r>
      <w:proofErr w:type="spellEnd"/>
      <w:r w:rsidRPr="008E340F">
        <w:rPr>
          <w:rFonts w:ascii="inherit" w:eastAsia="Times New Roman" w:hAnsi="inherit" w:cs="Courier New"/>
          <w:color w:val="000000"/>
          <w:sz w:val="24"/>
          <w:szCs w:val="24"/>
        </w:rPr>
        <w:t>&gt;</w:t>
      </w:r>
    </w:p>
    <w:p w:rsidR="008E340F" w:rsidRPr="008E340F" w:rsidRDefault="008E340F" w:rsidP="008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sz w:val="24"/>
          <w:szCs w:val="24"/>
        </w:rPr>
      </w:pPr>
      <w:r w:rsidRPr="008E340F">
        <w:rPr>
          <w:rFonts w:ascii="inherit" w:eastAsia="Times New Roman" w:hAnsi="inherit" w:cs="Courier New"/>
          <w:color w:val="000000"/>
          <w:sz w:val="24"/>
          <w:szCs w:val="24"/>
        </w:rPr>
        <w:t xml:space="preserve">        &lt;</w:t>
      </w:r>
      <w:proofErr w:type="spellStart"/>
      <w:proofErr w:type="gramStart"/>
      <w:r w:rsidRPr="008E340F">
        <w:rPr>
          <w:rFonts w:ascii="inherit" w:eastAsia="Times New Roman" w:hAnsi="inherit" w:cs="Courier New"/>
          <w:color w:val="000000"/>
          <w:sz w:val="24"/>
          <w:szCs w:val="24"/>
        </w:rPr>
        <w:t>li</w:t>
      </w:r>
      <w:proofErr w:type="spellEnd"/>
      <w:r w:rsidRPr="008E340F">
        <w:rPr>
          <w:rFonts w:ascii="inherit" w:eastAsia="Times New Roman" w:hAnsi="inherit" w:cs="Courier New"/>
          <w:color w:val="000000"/>
          <w:sz w:val="24"/>
          <w:szCs w:val="24"/>
        </w:rPr>
        <w:t>&gt;</w:t>
      </w:r>
      <w:proofErr w:type="gramEnd"/>
      <w:r w:rsidRPr="008E340F">
        <w:rPr>
          <w:rFonts w:ascii="inherit" w:eastAsia="Times New Roman" w:hAnsi="inherit" w:cs="Courier New"/>
          <w:color w:val="000000"/>
          <w:sz w:val="24"/>
          <w:szCs w:val="24"/>
        </w:rPr>
        <w:t>Water&lt;/</w:t>
      </w:r>
      <w:proofErr w:type="spellStart"/>
      <w:r w:rsidRPr="008E340F">
        <w:rPr>
          <w:rFonts w:ascii="inherit" w:eastAsia="Times New Roman" w:hAnsi="inherit" w:cs="Courier New"/>
          <w:color w:val="000000"/>
          <w:sz w:val="24"/>
          <w:szCs w:val="24"/>
        </w:rPr>
        <w:t>li</w:t>
      </w:r>
      <w:proofErr w:type="spellEnd"/>
      <w:r w:rsidRPr="008E340F">
        <w:rPr>
          <w:rFonts w:ascii="inherit" w:eastAsia="Times New Roman" w:hAnsi="inherit" w:cs="Courier New"/>
          <w:color w:val="000000"/>
          <w:sz w:val="24"/>
          <w:szCs w:val="24"/>
        </w:rPr>
        <w:t>&gt;</w:t>
      </w:r>
    </w:p>
    <w:p w:rsidR="008E340F" w:rsidRPr="008E340F" w:rsidRDefault="008E340F" w:rsidP="008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sz w:val="24"/>
          <w:szCs w:val="24"/>
        </w:rPr>
      </w:pPr>
      <w:r w:rsidRPr="008E340F">
        <w:rPr>
          <w:rFonts w:ascii="inherit" w:eastAsia="Times New Roman" w:hAnsi="inherit" w:cs="Courier New"/>
          <w:color w:val="000000"/>
          <w:sz w:val="24"/>
          <w:szCs w:val="24"/>
        </w:rPr>
        <w:t xml:space="preserve">        &lt;</w:t>
      </w:r>
      <w:proofErr w:type="spellStart"/>
      <w:proofErr w:type="gramStart"/>
      <w:r w:rsidRPr="008E340F">
        <w:rPr>
          <w:rFonts w:ascii="inherit" w:eastAsia="Times New Roman" w:hAnsi="inherit" w:cs="Courier New"/>
          <w:color w:val="000000"/>
          <w:sz w:val="24"/>
          <w:szCs w:val="24"/>
        </w:rPr>
        <w:t>li</w:t>
      </w:r>
      <w:proofErr w:type="spellEnd"/>
      <w:r w:rsidRPr="008E340F">
        <w:rPr>
          <w:rFonts w:ascii="inherit" w:eastAsia="Times New Roman" w:hAnsi="inherit" w:cs="Courier New"/>
          <w:color w:val="000000"/>
          <w:sz w:val="24"/>
          <w:szCs w:val="24"/>
        </w:rPr>
        <w:t>&gt;</w:t>
      </w:r>
      <w:proofErr w:type="gramEnd"/>
      <w:r w:rsidRPr="008E340F">
        <w:rPr>
          <w:rFonts w:ascii="inherit" w:eastAsia="Times New Roman" w:hAnsi="inherit" w:cs="Courier New"/>
          <w:color w:val="000000"/>
          <w:sz w:val="24"/>
          <w:szCs w:val="24"/>
        </w:rPr>
        <w:t>Electricity&lt;/</w:t>
      </w:r>
      <w:proofErr w:type="spellStart"/>
      <w:r w:rsidRPr="008E340F">
        <w:rPr>
          <w:rFonts w:ascii="inherit" w:eastAsia="Times New Roman" w:hAnsi="inherit" w:cs="Courier New"/>
          <w:color w:val="000000"/>
          <w:sz w:val="24"/>
          <w:szCs w:val="24"/>
        </w:rPr>
        <w:t>li</w:t>
      </w:r>
      <w:proofErr w:type="spellEnd"/>
      <w:r w:rsidRPr="008E340F">
        <w:rPr>
          <w:rFonts w:ascii="inherit" w:eastAsia="Times New Roman" w:hAnsi="inherit" w:cs="Courier New"/>
          <w:color w:val="000000"/>
          <w:sz w:val="24"/>
          <w:szCs w:val="24"/>
        </w:rPr>
        <w:t>&gt;</w:t>
      </w:r>
    </w:p>
    <w:p w:rsidR="008E340F" w:rsidRPr="008E340F" w:rsidRDefault="008E340F" w:rsidP="008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sz w:val="24"/>
          <w:szCs w:val="24"/>
        </w:rPr>
      </w:pPr>
      <w:r w:rsidRPr="008E340F">
        <w:rPr>
          <w:rFonts w:ascii="inherit" w:eastAsia="Times New Roman" w:hAnsi="inherit" w:cs="Courier New"/>
          <w:color w:val="000000"/>
          <w:sz w:val="24"/>
          <w:szCs w:val="24"/>
        </w:rPr>
        <w:t xml:space="preserve">        &lt;</w:t>
      </w:r>
      <w:proofErr w:type="spellStart"/>
      <w:proofErr w:type="gramStart"/>
      <w:r w:rsidRPr="008E340F">
        <w:rPr>
          <w:rFonts w:ascii="inherit" w:eastAsia="Times New Roman" w:hAnsi="inherit" w:cs="Courier New"/>
          <w:color w:val="000000"/>
          <w:sz w:val="24"/>
          <w:szCs w:val="24"/>
        </w:rPr>
        <w:t>li</w:t>
      </w:r>
      <w:proofErr w:type="spellEnd"/>
      <w:r w:rsidRPr="008E340F">
        <w:rPr>
          <w:rFonts w:ascii="inherit" w:eastAsia="Times New Roman" w:hAnsi="inherit" w:cs="Courier New"/>
          <w:color w:val="000000"/>
          <w:sz w:val="24"/>
          <w:szCs w:val="24"/>
        </w:rPr>
        <w:t>&gt;</w:t>
      </w:r>
      <w:proofErr w:type="gramEnd"/>
      <w:r w:rsidRPr="008E340F">
        <w:rPr>
          <w:rFonts w:ascii="inherit" w:eastAsia="Times New Roman" w:hAnsi="inherit" w:cs="Courier New"/>
          <w:color w:val="000000"/>
          <w:sz w:val="24"/>
          <w:szCs w:val="24"/>
        </w:rPr>
        <w:t>Transportation&lt;/</w:t>
      </w:r>
      <w:proofErr w:type="spellStart"/>
      <w:r w:rsidRPr="008E340F">
        <w:rPr>
          <w:rFonts w:ascii="inherit" w:eastAsia="Times New Roman" w:hAnsi="inherit" w:cs="Courier New"/>
          <w:color w:val="000000"/>
          <w:sz w:val="24"/>
          <w:szCs w:val="24"/>
        </w:rPr>
        <w:t>li</w:t>
      </w:r>
      <w:proofErr w:type="spellEnd"/>
      <w:r w:rsidRPr="008E340F">
        <w:rPr>
          <w:rFonts w:ascii="inherit" w:eastAsia="Times New Roman" w:hAnsi="inherit" w:cs="Courier New"/>
          <w:color w:val="000000"/>
          <w:sz w:val="24"/>
          <w:szCs w:val="24"/>
        </w:rPr>
        <w:t>&gt;</w:t>
      </w:r>
    </w:p>
    <w:p w:rsidR="008E340F" w:rsidRPr="008E340F" w:rsidRDefault="008E340F" w:rsidP="008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sz w:val="24"/>
          <w:szCs w:val="24"/>
        </w:rPr>
      </w:pPr>
      <w:r w:rsidRPr="008E340F">
        <w:rPr>
          <w:rFonts w:ascii="inherit" w:eastAsia="Times New Roman" w:hAnsi="inherit" w:cs="Courier New"/>
          <w:color w:val="000000"/>
          <w:sz w:val="24"/>
          <w:szCs w:val="24"/>
        </w:rPr>
        <w:t xml:space="preserve">  &lt;/</w:t>
      </w:r>
      <w:proofErr w:type="spellStart"/>
      <w:r w:rsidRPr="008E340F">
        <w:rPr>
          <w:rFonts w:ascii="inherit" w:eastAsia="Times New Roman" w:hAnsi="inherit" w:cs="Courier New"/>
          <w:color w:val="000000"/>
          <w:sz w:val="24"/>
          <w:szCs w:val="24"/>
        </w:rPr>
        <w:t>ol</w:t>
      </w:r>
      <w:proofErr w:type="spellEnd"/>
      <w:r w:rsidRPr="008E340F">
        <w:rPr>
          <w:rFonts w:ascii="inherit" w:eastAsia="Times New Roman" w:hAnsi="inherit" w:cs="Courier New"/>
          <w:color w:val="000000"/>
          <w:sz w:val="24"/>
          <w:szCs w:val="24"/>
        </w:rPr>
        <w:t>&gt;</w:t>
      </w:r>
    </w:p>
    <w:p w:rsidR="008E340F" w:rsidRPr="008E340F" w:rsidRDefault="008E340F" w:rsidP="008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sz w:val="24"/>
          <w:szCs w:val="24"/>
        </w:rPr>
      </w:pPr>
      <w:r w:rsidRPr="008E340F">
        <w:rPr>
          <w:rFonts w:ascii="inherit" w:eastAsia="Times New Roman" w:hAnsi="inherit" w:cs="Courier New"/>
          <w:color w:val="000000"/>
          <w:sz w:val="24"/>
          <w:szCs w:val="24"/>
        </w:rPr>
        <w:t xml:space="preserve">        &lt;p&gt;Lower Roman&lt;/p&gt;</w:t>
      </w:r>
    </w:p>
    <w:p w:rsidR="008E340F" w:rsidRPr="008E340F" w:rsidRDefault="008E340F" w:rsidP="008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sz w:val="24"/>
          <w:szCs w:val="24"/>
        </w:rPr>
      </w:pPr>
      <w:r w:rsidRPr="008E340F">
        <w:rPr>
          <w:rFonts w:ascii="inherit" w:eastAsia="Times New Roman" w:hAnsi="inherit" w:cs="Courier New"/>
          <w:color w:val="000000"/>
          <w:sz w:val="24"/>
          <w:szCs w:val="24"/>
        </w:rPr>
        <w:lastRenderedPageBreak/>
        <w:t xml:space="preserve">  &lt;</w:t>
      </w:r>
      <w:proofErr w:type="spellStart"/>
      <w:r w:rsidRPr="008E340F">
        <w:rPr>
          <w:rFonts w:ascii="inherit" w:eastAsia="Times New Roman" w:hAnsi="inherit" w:cs="Courier New"/>
          <w:color w:val="000000"/>
          <w:sz w:val="24"/>
          <w:szCs w:val="24"/>
        </w:rPr>
        <w:t>ol</w:t>
      </w:r>
      <w:proofErr w:type="spellEnd"/>
      <w:r w:rsidRPr="008E340F">
        <w:rPr>
          <w:rFonts w:ascii="inherit" w:eastAsia="Times New Roman" w:hAnsi="inherit" w:cs="Courier New"/>
          <w:color w:val="000000"/>
          <w:sz w:val="24"/>
          <w:szCs w:val="24"/>
        </w:rPr>
        <w:t xml:space="preserve"> type="</w:t>
      </w:r>
      <w:proofErr w:type="spellStart"/>
      <w:r w:rsidRPr="008E340F">
        <w:rPr>
          <w:rFonts w:ascii="inherit" w:eastAsia="Times New Roman" w:hAnsi="inherit" w:cs="Courier New"/>
          <w:color w:val="000000"/>
          <w:sz w:val="24"/>
          <w:szCs w:val="24"/>
        </w:rPr>
        <w:t>i</w:t>
      </w:r>
      <w:proofErr w:type="spellEnd"/>
      <w:r w:rsidRPr="008E340F">
        <w:rPr>
          <w:rFonts w:ascii="inherit" w:eastAsia="Times New Roman" w:hAnsi="inherit" w:cs="Courier New"/>
          <w:color w:val="000000"/>
          <w:sz w:val="24"/>
          <w:szCs w:val="24"/>
        </w:rPr>
        <w:t>"&gt;</w:t>
      </w:r>
    </w:p>
    <w:p w:rsidR="008E340F" w:rsidRPr="008E340F" w:rsidRDefault="008E340F" w:rsidP="008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sz w:val="24"/>
          <w:szCs w:val="24"/>
        </w:rPr>
      </w:pPr>
      <w:r w:rsidRPr="008E340F">
        <w:rPr>
          <w:rFonts w:ascii="inherit" w:eastAsia="Times New Roman" w:hAnsi="inherit" w:cs="Courier New"/>
          <w:color w:val="000000"/>
          <w:sz w:val="24"/>
          <w:szCs w:val="24"/>
        </w:rPr>
        <w:t xml:space="preserve">        &lt;</w:t>
      </w:r>
      <w:proofErr w:type="spellStart"/>
      <w:proofErr w:type="gramStart"/>
      <w:r w:rsidRPr="008E340F">
        <w:rPr>
          <w:rFonts w:ascii="inherit" w:eastAsia="Times New Roman" w:hAnsi="inherit" w:cs="Courier New"/>
          <w:color w:val="000000"/>
          <w:sz w:val="24"/>
          <w:szCs w:val="24"/>
        </w:rPr>
        <w:t>li</w:t>
      </w:r>
      <w:proofErr w:type="spellEnd"/>
      <w:r w:rsidRPr="008E340F">
        <w:rPr>
          <w:rFonts w:ascii="inherit" w:eastAsia="Times New Roman" w:hAnsi="inherit" w:cs="Courier New"/>
          <w:color w:val="000000"/>
          <w:sz w:val="24"/>
          <w:szCs w:val="24"/>
        </w:rPr>
        <w:t>&gt;</w:t>
      </w:r>
      <w:proofErr w:type="gramEnd"/>
      <w:r w:rsidRPr="008E340F">
        <w:rPr>
          <w:rFonts w:ascii="inherit" w:eastAsia="Times New Roman" w:hAnsi="inherit" w:cs="Courier New"/>
          <w:color w:val="000000"/>
          <w:sz w:val="24"/>
          <w:szCs w:val="24"/>
        </w:rPr>
        <w:t>CEO&lt;/</w:t>
      </w:r>
      <w:proofErr w:type="spellStart"/>
      <w:r w:rsidRPr="008E340F">
        <w:rPr>
          <w:rFonts w:ascii="inherit" w:eastAsia="Times New Roman" w:hAnsi="inherit" w:cs="Courier New"/>
          <w:color w:val="000000"/>
          <w:sz w:val="24"/>
          <w:szCs w:val="24"/>
        </w:rPr>
        <w:t>li</w:t>
      </w:r>
      <w:proofErr w:type="spellEnd"/>
      <w:r w:rsidRPr="008E340F">
        <w:rPr>
          <w:rFonts w:ascii="inherit" w:eastAsia="Times New Roman" w:hAnsi="inherit" w:cs="Courier New"/>
          <w:color w:val="000000"/>
          <w:sz w:val="24"/>
          <w:szCs w:val="24"/>
        </w:rPr>
        <w:t>&gt;</w:t>
      </w:r>
    </w:p>
    <w:p w:rsidR="008E340F" w:rsidRPr="008E340F" w:rsidRDefault="008E340F" w:rsidP="008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sz w:val="24"/>
          <w:szCs w:val="24"/>
        </w:rPr>
      </w:pPr>
      <w:r w:rsidRPr="008E340F">
        <w:rPr>
          <w:rFonts w:ascii="inherit" w:eastAsia="Times New Roman" w:hAnsi="inherit" w:cs="Courier New"/>
          <w:color w:val="000000"/>
          <w:sz w:val="24"/>
          <w:szCs w:val="24"/>
        </w:rPr>
        <w:t xml:space="preserve">        &lt;</w:t>
      </w:r>
      <w:proofErr w:type="spellStart"/>
      <w:proofErr w:type="gramStart"/>
      <w:r w:rsidRPr="008E340F">
        <w:rPr>
          <w:rFonts w:ascii="inherit" w:eastAsia="Times New Roman" w:hAnsi="inherit" w:cs="Courier New"/>
          <w:color w:val="000000"/>
          <w:sz w:val="24"/>
          <w:szCs w:val="24"/>
        </w:rPr>
        <w:t>li</w:t>
      </w:r>
      <w:proofErr w:type="spellEnd"/>
      <w:r w:rsidRPr="008E340F">
        <w:rPr>
          <w:rFonts w:ascii="inherit" w:eastAsia="Times New Roman" w:hAnsi="inherit" w:cs="Courier New"/>
          <w:color w:val="000000"/>
          <w:sz w:val="24"/>
          <w:szCs w:val="24"/>
        </w:rPr>
        <w:t>&gt;</w:t>
      </w:r>
      <w:proofErr w:type="gramEnd"/>
      <w:r w:rsidRPr="008E340F">
        <w:rPr>
          <w:rFonts w:ascii="inherit" w:eastAsia="Times New Roman" w:hAnsi="inherit" w:cs="Courier New"/>
          <w:color w:val="000000"/>
          <w:sz w:val="24"/>
          <w:szCs w:val="24"/>
        </w:rPr>
        <w:t>Manager&lt;/</w:t>
      </w:r>
      <w:proofErr w:type="spellStart"/>
      <w:r w:rsidRPr="008E340F">
        <w:rPr>
          <w:rFonts w:ascii="inherit" w:eastAsia="Times New Roman" w:hAnsi="inherit" w:cs="Courier New"/>
          <w:color w:val="000000"/>
          <w:sz w:val="24"/>
          <w:szCs w:val="24"/>
        </w:rPr>
        <w:t>li</w:t>
      </w:r>
      <w:proofErr w:type="spellEnd"/>
      <w:r w:rsidRPr="008E340F">
        <w:rPr>
          <w:rFonts w:ascii="inherit" w:eastAsia="Times New Roman" w:hAnsi="inherit" w:cs="Courier New"/>
          <w:color w:val="000000"/>
          <w:sz w:val="24"/>
          <w:szCs w:val="24"/>
        </w:rPr>
        <w:t>&gt;</w:t>
      </w:r>
    </w:p>
    <w:p w:rsidR="008E340F" w:rsidRPr="008E340F" w:rsidRDefault="008E340F" w:rsidP="008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sz w:val="24"/>
          <w:szCs w:val="24"/>
        </w:rPr>
      </w:pPr>
      <w:r w:rsidRPr="008E340F">
        <w:rPr>
          <w:rFonts w:ascii="inherit" w:eastAsia="Times New Roman" w:hAnsi="inherit" w:cs="Courier New"/>
          <w:color w:val="000000"/>
          <w:sz w:val="24"/>
          <w:szCs w:val="24"/>
        </w:rPr>
        <w:t xml:space="preserve">        &lt;</w:t>
      </w:r>
      <w:proofErr w:type="spellStart"/>
      <w:proofErr w:type="gramStart"/>
      <w:r w:rsidRPr="008E340F">
        <w:rPr>
          <w:rFonts w:ascii="inherit" w:eastAsia="Times New Roman" w:hAnsi="inherit" w:cs="Courier New"/>
          <w:color w:val="000000"/>
          <w:sz w:val="24"/>
          <w:szCs w:val="24"/>
        </w:rPr>
        <w:t>li</w:t>
      </w:r>
      <w:proofErr w:type="spellEnd"/>
      <w:r w:rsidRPr="008E340F">
        <w:rPr>
          <w:rFonts w:ascii="inherit" w:eastAsia="Times New Roman" w:hAnsi="inherit" w:cs="Courier New"/>
          <w:color w:val="000000"/>
          <w:sz w:val="24"/>
          <w:szCs w:val="24"/>
        </w:rPr>
        <w:t>&gt;</w:t>
      </w:r>
      <w:proofErr w:type="gramEnd"/>
      <w:r w:rsidRPr="008E340F">
        <w:rPr>
          <w:rFonts w:ascii="inherit" w:eastAsia="Times New Roman" w:hAnsi="inherit" w:cs="Courier New"/>
          <w:color w:val="000000"/>
          <w:sz w:val="24"/>
          <w:szCs w:val="24"/>
        </w:rPr>
        <w:t>Supervisors&lt;/</w:t>
      </w:r>
      <w:proofErr w:type="spellStart"/>
      <w:r w:rsidRPr="008E340F">
        <w:rPr>
          <w:rFonts w:ascii="inherit" w:eastAsia="Times New Roman" w:hAnsi="inherit" w:cs="Courier New"/>
          <w:color w:val="000000"/>
          <w:sz w:val="24"/>
          <w:szCs w:val="24"/>
        </w:rPr>
        <w:t>li</w:t>
      </w:r>
      <w:proofErr w:type="spellEnd"/>
      <w:r w:rsidRPr="008E340F">
        <w:rPr>
          <w:rFonts w:ascii="inherit" w:eastAsia="Times New Roman" w:hAnsi="inherit" w:cs="Courier New"/>
          <w:color w:val="000000"/>
          <w:sz w:val="24"/>
          <w:szCs w:val="24"/>
        </w:rPr>
        <w:t>&gt;</w:t>
      </w:r>
    </w:p>
    <w:p w:rsidR="008E340F" w:rsidRPr="008E340F" w:rsidRDefault="008E340F" w:rsidP="008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sz w:val="24"/>
          <w:szCs w:val="24"/>
        </w:rPr>
      </w:pPr>
      <w:r w:rsidRPr="008E340F">
        <w:rPr>
          <w:rFonts w:ascii="inherit" w:eastAsia="Times New Roman" w:hAnsi="inherit" w:cs="Courier New"/>
          <w:color w:val="000000"/>
          <w:sz w:val="24"/>
          <w:szCs w:val="24"/>
        </w:rPr>
        <w:t xml:space="preserve">        &lt;</w:t>
      </w:r>
      <w:proofErr w:type="spellStart"/>
      <w:proofErr w:type="gramStart"/>
      <w:r w:rsidRPr="008E340F">
        <w:rPr>
          <w:rFonts w:ascii="inherit" w:eastAsia="Times New Roman" w:hAnsi="inherit" w:cs="Courier New"/>
          <w:color w:val="000000"/>
          <w:sz w:val="24"/>
          <w:szCs w:val="24"/>
        </w:rPr>
        <w:t>li</w:t>
      </w:r>
      <w:proofErr w:type="spellEnd"/>
      <w:r w:rsidRPr="008E340F">
        <w:rPr>
          <w:rFonts w:ascii="inherit" w:eastAsia="Times New Roman" w:hAnsi="inherit" w:cs="Courier New"/>
          <w:color w:val="000000"/>
          <w:sz w:val="24"/>
          <w:szCs w:val="24"/>
        </w:rPr>
        <w:t>&gt;</w:t>
      </w:r>
      <w:proofErr w:type="gramEnd"/>
      <w:r w:rsidRPr="008E340F">
        <w:rPr>
          <w:rFonts w:ascii="inherit" w:eastAsia="Times New Roman" w:hAnsi="inherit" w:cs="Courier New"/>
          <w:color w:val="000000"/>
          <w:sz w:val="24"/>
          <w:szCs w:val="24"/>
        </w:rPr>
        <w:t>Workers&lt;/</w:t>
      </w:r>
      <w:proofErr w:type="spellStart"/>
      <w:r w:rsidRPr="008E340F">
        <w:rPr>
          <w:rFonts w:ascii="inherit" w:eastAsia="Times New Roman" w:hAnsi="inherit" w:cs="Courier New"/>
          <w:color w:val="000000"/>
          <w:sz w:val="24"/>
          <w:szCs w:val="24"/>
        </w:rPr>
        <w:t>li</w:t>
      </w:r>
      <w:proofErr w:type="spellEnd"/>
      <w:r w:rsidRPr="008E340F">
        <w:rPr>
          <w:rFonts w:ascii="inherit" w:eastAsia="Times New Roman" w:hAnsi="inherit" w:cs="Courier New"/>
          <w:color w:val="000000"/>
          <w:sz w:val="24"/>
          <w:szCs w:val="24"/>
        </w:rPr>
        <w:t>&gt;</w:t>
      </w:r>
    </w:p>
    <w:p w:rsidR="008E340F" w:rsidRPr="008E340F" w:rsidRDefault="008E340F" w:rsidP="008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sz w:val="24"/>
          <w:szCs w:val="24"/>
        </w:rPr>
      </w:pPr>
      <w:r w:rsidRPr="008E340F">
        <w:rPr>
          <w:rFonts w:ascii="inherit" w:eastAsia="Times New Roman" w:hAnsi="inherit" w:cs="Courier New"/>
          <w:color w:val="000000"/>
          <w:sz w:val="24"/>
          <w:szCs w:val="24"/>
        </w:rPr>
        <w:t xml:space="preserve">  &lt;/</w:t>
      </w:r>
      <w:proofErr w:type="spellStart"/>
      <w:r w:rsidRPr="008E340F">
        <w:rPr>
          <w:rFonts w:ascii="inherit" w:eastAsia="Times New Roman" w:hAnsi="inherit" w:cs="Courier New"/>
          <w:color w:val="000000"/>
          <w:sz w:val="24"/>
          <w:szCs w:val="24"/>
        </w:rPr>
        <w:t>ol</w:t>
      </w:r>
      <w:proofErr w:type="spellEnd"/>
      <w:r w:rsidRPr="008E340F">
        <w:rPr>
          <w:rFonts w:ascii="inherit" w:eastAsia="Times New Roman" w:hAnsi="inherit" w:cs="Courier New"/>
          <w:color w:val="000000"/>
          <w:sz w:val="24"/>
          <w:szCs w:val="24"/>
        </w:rPr>
        <w:t>&gt;</w:t>
      </w:r>
    </w:p>
    <w:p w:rsidR="008E340F" w:rsidRPr="008E340F" w:rsidRDefault="008E340F" w:rsidP="008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sz w:val="24"/>
          <w:szCs w:val="24"/>
        </w:rPr>
      </w:pPr>
      <w:r w:rsidRPr="008E340F">
        <w:rPr>
          <w:rFonts w:ascii="inherit" w:eastAsia="Times New Roman" w:hAnsi="inherit" w:cs="Courier New"/>
          <w:color w:val="000000"/>
          <w:sz w:val="24"/>
          <w:szCs w:val="24"/>
        </w:rPr>
        <w:t xml:space="preserve">        &lt;p&gt;Upper Roman&lt;/p&gt;</w:t>
      </w:r>
    </w:p>
    <w:p w:rsidR="008E340F" w:rsidRPr="008E340F" w:rsidRDefault="008E340F" w:rsidP="008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sz w:val="24"/>
          <w:szCs w:val="24"/>
        </w:rPr>
      </w:pPr>
      <w:r w:rsidRPr="008E340F">
        <w:rPr>
          <w:rFonts w:ascii="inherit" w:eastAsia="Times New Roman" w:hAnsi="inherit" w:cs="Courier New"/>
          <w:color w:val="000000"/>
          <w:sz w:val="24"/>
          <w:szCs w:val="24"/>
        </w:rPr>
        <w:t xml:space="preserve">  &lt;</w:t>
      </w:r>
      <w:proofErr w:type="spellStart"/>
      <w:r w:rsidRPr="008E340F">
        <w:rPr>
          <w:rFonts w:ascii="inherit" w:eastAsia="Times New Roman" w:hAnsi="inherit" w:cs="Courier New"/>
          <w:color w:val="000000"/>
          <w:sz w:val="24"/>
          <w:szCs w:val="24"/>
        </w:rPr>
        <w:t>ol</w:t>
      </w:r>
      <w:proofErr w:type="spellEnd"/>
      <w:r w:rsidRPr="008E340F">
        <w:rPr>
          <w:rFonts w:ascii="inherit" w:eastAsia="Times New Roman" w:hAnsi="inherit" w:cs="Courier New"/>
          <w:color w:val="000000"/>
          <w:sz w:val="24"/>
          <w:szCs w:val="24"/>
        </w:rPr>
        <w:t xml:space="preserve"> type="I"&gt;</w:t>
      </w:r>
    </w:p>
    <w:p w:rsidR="008E340F" w:rsidRPr="008E340F" w:rsidRDefault="008E340F" w:rsidP="008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sz w:val="24"/>
          <w:szCs w:val="24"/>
        </w:rPr>
      </w:pPr>
      <w:r w:rsidRPr="008E340F">
        <w:rPr>
          <w:rFonts w:ascii="inherit" w:eastAsia="Times New Roman" w:hAnsi="inherit" w:cs="Courier New"/>
          <w:color w:val="000000"/>
          <w:sz w:val="24"/>
          <w:szCs w:val="24"/>
        </w:rPr>
        <w:t xml:space="preserve">        &lt;</w:t>
      </w:r>
      <w:proofErr w:type="spellStart"/>
      <w:proofErr w:type="gramStart"/>
      <w:r w:rsidRPr="008E340F">
        <w:rPr>
          <w:rFonts w:ascii="inherit" w:eastAsia="Times New Roman" w:hAnsi="inherit" w:cs="Courier New"/>
          <w:color w:val="000000"/>
          <w:sz w:val="24"/>
          <w:szCs w:val="24"/>
        </w:rPr>
        <w:t>li</w:t>
      </w:r>
      <w:proofErr w:type="spellEnd"/>
      <w:r w:rsidRPr="008E340F">
        <w:rPr>
          <w:rFonts w:ascii="inherit" w:eastAsia="Times New Roman" w:hAnsi="inherit" w:cs="Courier New"/>
          <w:color w:val="000000"/>
          <w:sz w:val="24"/>
          <w:szCs w:val="24"/>
        </w:rPr>
        <w:t>&gt;</w:t>
      </w:r>
      <w:proofErr w:type="gramEnd"/>
      <w:r w:rsidRPr="008E340F">
        <w:rPr>
          <w:rFonts w:ascii="inherit" w:eastAsia="Times New Roman" w:hAnsi="inherit" w:cs="Courier New"/>
          <w:color w:val="000000"/>
          <w:sz w:val="24"/>
          <w:szCs w:val="24"/>
        </w:rPr>
        <w:t>Football&lt;/</w:t>
      </w:r>
      <w:proofErr w:type="spellStart"/>
      <w:r w:rsidRPr="008E340F">
        <w:rPr>
          <w:rFonts w:ascii="inherit" w:eastAsia="Times New Roman" w:hAnsi="inherit" w:cs="Courier New"/>
          <w:color w:val="000000"/>
          <w:sz w:val="24"/>
          <w:szCs w:val="24"/>
        </w:rPr>
        <w:t>li</w:t>
      </w:r>
      <w:proofErr w:type="spellEnd"/>
      <w:r w:rsidRPr="008E340F">
        <w:rPr>
          <w:rFonts w:ascii="inherit" w:eastAsia="Times New Roman" w:hAnsi="inherit" w:cs="Courier New"/>
          <w:color w:val="000000"/>
          <w:sz w:val="24"/>
          <w:szCs w:val="24"/>
        </w:rPr>
        <w:t>&gt;</w:t>
      </w:r>
    </w:p>
    <w:p w:rsidR="008E340F" w:rsidRPr="008E340F" w:rsidRDefault="008E340F" w:rsidP="008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sz w:val="24"/>
          <w:szCs w:val="24"/>
        </w:rPr>
      </w:pPr>
      <w:r w:rsidRPr="008E340F">
        <w:rPr>
          <w:rFonts w:ascii="inherit" w:eastAsia="Times New Roman" w:hAnsi="inherit" w:cs="Courier New"/>
          <w:color w:val="000000"/>
          <w:sz w:val="24"/>
          <w:szCs w:val="24"/>
        </w:rPr>
        <w:t xml:space="preserve">        &lt;</w:t>
      </w:r>
      <w:proofErr w:type="spellStart"/>
      <w:proofErr w:type="gramStart"/>
      <w:r w:rsidRPr="008E340F">
        <w:rPr>
          <w:rFonts w:ascii="inherit" w:eastAsia="Times New Roman" w:hAnsi="inherit" w:cs="Courier New"/>
          <w:color w:val="000000"/>
          <w:sz w:val="24"/>
          <w:szCs w:val="24"/>
        </w:rPr>
        <w:t>li</w:t>
      </w:r>
      <w:proofErr w:type="spellEnd"/>
      <w:r w:rsidRPr="008E340F">
        <w:rPr>
          <w:rFonts w:ascii="inherit" w:eastAsia="Times New Roman" w:hAnsi="inherit" w:cs="Courier New"/>
          <w:color w:val="000000"/>
          <w:sz w:val="24"/>
          <w:szCs w:val="24"/>
        </w:rPr>
        <w:t>&gt;</w:t>
      </w:r>
      <w:proofErr w:type="gramEnd"/>
      <w:r w:rsidRPr="008E340F">
        <w:rPr>
          <w:rFonts w:ascii="inherit" w:eastAsia="Times New Roman" w:hAnsi="inherit" w:cs="Courier New"/>
          <w:color w:val="000000"/>
          <w:sz w:val="24"/>
          <w:szCs w:val="24"/>
        </w:rPr>
        <w:t>Cricket&lt;/</w:t>
      </w:r>
      <w:proofErr w:type="spellStart"/>
      <w:r w:rsidRPr="008E340F">
        <w:rPr>
          <w:rFonts w:ascii="inherit" w:eastAsia="Times New Roman" w:hAnsi="inherit" w:cs="Courier New"/>
          <w:color w:val="000000"/>
          <w:sz w:val="24"/>
          <w:szCs w:val="24"/>
        </w:rPr>
        <w:t>li</w:t>
      </w:r>
      <w:proofErr w:type="spellEnd"/>
      <w:r w:rsidRPr="008E340F">
        <w:rPr>
          <w:rFonts w:ascii="inherit" w:eastAsia="Times New Roman" w:hAnsi="inherit" w:cs="Courier New"/>
          <w:color w:val="000000"/>
          <w:sz w:val="24"/>
          <w:szCs w:val="24"/>
        </w:rPr>
        <w:t>&gt;</w:t>
      </w:r>
    </w:p>
    <w:p w:rsidR="008E340F" w:rsidRPr="008E340F" w:rsidRDefault="008E340F" w:rsidP="008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sz w:val="24"/>
          <w:szCs w:val="24"/>
        </w:rPr>
      </w:pPr>
      <w:r w:rsidRPr="008E340F">
        <w:rPr>
          <w:rFonts w:ascii="inherit" w:eastAsia="Times New Roman" w:hAnsi="inherit" w:cs="Courier New"/>
          <w:color w:val="000000"/>
          <w:sz w:val="24"/>
          <w:szCs w:val="24"/>
        </w:rPr>
        <w:t xml:space="preserve">        &lt;</w:t>
      </w:r>
      <w:proofErr w:type="spellStart"/>
      <w:proofErr w:type="gramStart"/>
      <w:r w:rsidRPr="008E340F">
        <w:rPr>
          <w:rFonts w:ascii="inherit" w:eastAsia="Times New Roman" w:hAnsi="inherit" w:cs="Courier New"/>
          <w:color w:val="000000"/>
          <w:sz w:val="24"/>
          <w:szCs w:val="24"/>
        </w:rPr>
        <w:t>li</w:t>
      </w:r>
      <w:proofErr w:type="spellEnd"/>
      <w:r w:rsidRPr="008E340F">
        <w:rPr>
          <w:rFonts w:ascii="inherit" w:eastAsia="Times New Roman" w:hAnsi="inherit" w:cs="Courier New"/>
          <w:color w:val="000000"/>
          <w:sz w:val="24"/>
          <w:szCs w:val="24"/>
        </w:rPr>
        <w:t>&gt;</w:t>
      </w:r>
      <w:proofErr w:type="gramEnd"/>
      <w:r w:rsidRPr="008E340F">
        <w:rPr>
          <w:rFonts w:ascii="inherit" w:eastAsia="Times New Roman" w:hAnsi="inherit" w:cs="Courier New"/>
          <w:color w:val="000000"/>
          <w:sz w:val="24"/>
          <w:szCs w:val="24"/>
        </w:rPr>
        <w:t>Shooting&lt;/</w:t>
      </w:r>
      <w:proofErr w:type="spellStart"/>
      <w:r w:rsidRPr="008E340F">
        <w:rPr>
          <w:rFonts w:ascii="inherit" w:eastAsia="Times New Roman" w:hAnsi="inherit" w:cs="Courier New"/>
          <w:color w:val="000000"/>
          <w:sz w:val="24"/>
          <w:szCs w:val="24"/>
        </w:rPr>
        <w:t>li</w:t>
      </w:r>
      <w:proofErr w:type="spellEnd"/>
      <w:r w:rsidRPr="008E340F">
        <w:rPr>
          <w:rFonts w:ascii="inherit" w:eastAsia="Times New Roman" w:hAnsi="inherit" w:cs="Courier New"/>
          <w:color w:val="000000"/>
          <w:sz w:val="24"/>
          <w:szCs w:val="24"/>
        </w:rPr>
        <w:t>&gt;</w:t>
      </w:r>
    </w:p>
    <w:p w:rsidR="008E340F" w:rsidRPr="008E340F" w:rsidRDefault="008E340F" w:rsidP="008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sz w:val="24"/>
          <w:szCs w:val="24"/>
        </w:rPr>
      </w:pPr>
      <w:r w:rsidRPr="008E340F">
        <w:rPr>
          <w:rFonts w:ascii="inherit" w:eastAsia="Times New Roman" w:hAnsi="inherit" w:cs="Courier New"/>
          <w:color w:val="000000"/>
          <w:sz w:val="24"/>
          <w:szCs w:val="24"/>
        </w:rPr>
        <w:t xml:space="preserve">        &lt;</w:t>
      </w:r>
      <w:proofErr w:type="spellStart"/>
      <w:proofErr w:type="gramStart"/>
      <w:r w:rsidRPr="008E340F">
        <w:rPr>
          <w:rFonts w:ascii="inherit" w:eastAsia="Times New Roman" w:hAnsi="inherit" w:cs="Courier New"/>
          <w:color w:val="000000"/>
          <w:sz w:val="24"/>
          <w:szCs w:val="24"/>
        </w:rPr>
        <w:t>li</w:t>
      </w:r>
      <w:proofErr w:type="spellEnd"/>
      <w:r w:rsidRPr="008E340F">
        <w:rPr>
          <w:rFonts w:ascii="inherit" w:eastAsia="Times New Roman" w:hAnsi="inherit" w:cs="Courier New"/>
          <w:color w:val="000000"/>
          <w:sz w:val="24"/>
          <w:szCs w:val="24"/>
        </w:rPr>
        <w:t>&gt;</w:t>
      </w:r>
      <w:proofErr w:type="gramEnd"/>
      <w:r w:rsidRPr="008E340F">
        <w:rPr>
          <w:rFonts w:ascii="inherit" w:eastAsia="Times New Roman" w:hAnsi="inherit" w:cs="Courier New"/>
          <w:color w:val="000000"/>
          <w:sz w:val="24"/>
          <w:szCs w:val="24"/>
        </w:rPr>
        <w:t>Athletics&lt;/</w:t>
      </w:r>
      <w:proofErr w:type="spellStart"/>
      <w:r w:rsidRPr="008E340F">
        <w:rPr>
          <w:rFonts w:ascii="inherit" w:eastAsia="Times New Roman" w:hAnsi="inherit" w:cs="Courier New"/>
          <w:color w:val="000000"/>
          <w:sz w:val="24"/>
          <w:szCs w:val="24"/>
        </w:rPr>
        <w:t>li</w:t>
      </w:r>
      <w:proofErr w:type="spellEnd"/>
      <w:r w:rsidRPr="008E340F">
        <w:rPr>
          <w:rFonts w:ascii="inherit" w:eastAsia="Times New Roman" w:hAnsi="inherit" w:cs="Courier New"/>
          <w:color w:val="000000"/>
          <w:sz w:val="24"/>
          <w:szCs w:val="24"/>
        </w:rPr>
        <w:t>&gt;</w:t>
      </w:r>
    </w:p>
    <w:p w:rsidR="008E340F" w:rsidRPr="008E340F" w:rsidRDefault="008E340F" w:rsidP="008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sz w:val="24"/>
          <w:szCs w:val="24"/>
        </w:rPr>
      </w:pPr>
      <w:r w:rsidRPr="008E340F">
        <w:rPr>
          <w:rFonts w:ascii="inherit" w:eastAsia="Times New Roman" w:hAnsi="inherit" w:cs="Courier New"/>
          <w:color w:val="000000"/>
          <w:sz w:val="24"/>
          <w:szCs w:val="24"/>
        </w:rPr>
        <w:t xml:space="preserve">  &lt;/</w:t>
      </w:r>
      <w:proofErr w:type="spellStart"/>
      <w:r w:rsidRPr="008E340F">
        <w:rPr>
          <w:rFonts w:ascii="inherit" w:eastAsia="Times New Roman" w:hAnsi="inherit" w:cs="Courier New"/>
          <w:color w:val="000000"/>
          <w:sz w:val="24"/>
          <w:szCs w:val="24"/>
        </w:rPr>
        <w:t>ol</w:t>
      </w:r>
      <w:proofErr w:type="spellEnd"/>
      <w:r w:rsidRPr="008E340F">
        <w:rPr>
          <w:rFonts w:ascii="inherit" w:eastAsia="Times New Roman" w:hAnsi="inherit" w:cs="Courier New"/>
          <w:color w:val="000000"/>
          <w:sz w:val="24"/>
          <w:szCs w:val="24"/>
        </w:rPr>
        <w:t>&gt;</w:t>
      </w:r>
    </w:p>
    <w:p w:rsidR="008E340F" w:rsidRPr="008E340F" w:rsidRDefault="008E340F" w:rsidP="008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sz w:val="24"/>
          <w:szCs w:val="24"/>
        </w:rPr>
      </w:pPr>
      <w:r w:rsidRPr="008E340F">
        <w:rPr>
          <w:rFonts w:ascii="inherit" w:eastAsia="Times New Roman" w:hAnsi="inherit" w:cs="Courier New"/>
          <w:color w:val="000000"/>
          <w:sz w:val="24"/>
          <w:szCs w:val="24"/>
        </w:rPr>
        <w:t>&lt;/body&gt;</w:t>
      </w:r>
    </w:p>
    <w:p w:rsidR="008E340F" w:rsidRPr="008E340F" w:rsidRDefault="008E340F" w:rsidP="008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sz w:val="24"/>
          <w:szCs w:val="24"/>
        </w:rPr>
      </w:pPr>
      <w:r w:rsidRPr="008E340F">
        <w:rPr>
          <w:rFonts w:ascii="inherit" w:eastAsia="Times New Roman" w:hAnsi="inherit" w:cs="Courier New"/>
          <w:color w:val="000000"/>
          <w:sz w:val="24"/>
          <w:szCs w:val="24"/>
        </w:rPr>
        <w:t>&lt;/html&gt;</w:t>
      </w:r>
    </w:p>
    <w:p w:rsidR="008E340F" w:rsidRDefault="008E340F" w:rsidP="00582A62">
      <w:pPr>
        <w:rPr>
          <w:rFonts w:asciiTheme="majorHAnsi" w:hAnsiTheme="majorHAnsi"/>
          <w:color w:val="000000" w:themeColor="text1"/>
          <w:sz w:val="32"/>
          <w:szCs w:val="32"/>
        </w:rPr>
      </w:pPr>
      <w:r>
        <w:rPr>
          <w:noProof/>
        </w:rPr>
        <w:lastRenderedPageBreak/>
        <w:drawing>
          <wp:inline distT="0" distB="0" distL="0" distR="0">
            <wp:extent cx="5776123" cy="8001000"/>
            <wp:effectExtent l="19050" t="0" r="0" b="0"/>
            <wp:docPr id="2" name="Picture 2" descr="Output- Ordered 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put- Ordered Lists"/>
                    <pic:cNvPicPr>
                      <a:picLocks noChangeAspect="1" noChangeArrowheads="1"/>
                    </pic:cNvPicPr>
                  </pic:nvPicPr>
                  <pic:blipFill>
                    <a:blip r:embed="rId8"/>
                    <a:srcRect/>
                    <a:stretch>
                      <a:fillRect/>
                    </a:stretch>
                  </pic:blipFill>
                  <pic:spPr bwMode="auto">
                    <a:xfrm>
                      <a:off x="0" y="0"/>
                      <a:ext cx="5776123" cy="8001000"/>
                    </a:xfrm>
                    <a:prstGeom prst="rect">
                      <a:avLst/>
                    </a:prstGeom>
                    <a:noFill/>
                    <a:ln w="9525">
                      <a:noFill/>
                      <a:miter lim="800000"/>
                      <a:headEnd/>
                      <a:tailEnd/>
                    </a:ln>
                  </pic:spPr>
                </pic:pic>
              </a:graphicData>
            </a:graphic>
          </wp:inline>
        </w:drawing>
      </w:r>
    </w:p>
    <w:p w:rsidR="00DF7595" w:rsidRPr="00DF7595" w:rsidRDefault="00DF7595" w:rsidP="00DF7595">
      <w:pPr>
        <w:pStyle w:val="Heading2"/>
        <w:shd w:val="clear" w:color="auto" w:fill="FFFFFF"/>
        <w:spacing w:before="0" w:after="180" w:line="288" w:lineRule="atLeast"/>
        <w:rPr>
          <w:rFonts w:cs="Arial"/>
          <w:b w:val="0"/>
          <w:bCs w:val="0"/>
          <w:color w:val="000000"/>
          <w:sz w:val="32"/>
          <w:szCs w:val="32"/>
        </w:rPr>
      </w:pPr>
      <w:r w:rsidRPr="00DF7595">
        <w:rPr>
          <w:rFonts w:cs="Arial"/>
          <w:b w:val="0"/>
          <w:bCs w:val="0"/>
          <w:color w:val="000000"/>
          <w:sz w:val="32"/>
          <w:szCs w:val="32"/>
        </w:rPr>
        <w:lastRenderedPageBreak/>
        <w:t>Unordered List</w:t>
      </w:r>
    </w:p>
    <w:p w:rsidR="00DF7595" w:rsidRPr="00DF7595" w:rsidRDefault="00DF7595" w:rsidP="00DF7595">
      <w:pPr>
        <w:pStyle w:val="NormalWeb"/>
        <w:shd w:val="clear" w:color="auto" w:fill="FFFFFF"/>
        <w:spacing w:before="0" w:beforeAutospacing="0" w:after="360" w:afterAutospacing="0"/>
        <w:rPr>
          <w:rFonts w:asciiTheme="majorHAnsi" w:hAnsiTheme="majorHAnsi" w:cs="Arial"/>
          <w:color w:val="000000"/>
          <w:sz w:val="28"/>
          <w:szCs w:val="28"/>
        </w:rPr>
      </w:pPr>
      <w:r w:rsidRPr="00DF7595">
        <w:rPr>
          <w:rFonts w:asciiTheme="majorHAnsi" w:hAnsiTheme="majorHAnsi" w:cs="Arial"/>
          <w:color w:val="000000"/>
          <w:sz w:val="28"/>
          <w:szCs w:val="28"/>
        </w:rPr>
        <w:t>Unordered list is a bulleted list with different shapes for the bullets.  The different types of bullets are as follows.</w:t>
      </w:r>
    </w:p>
    <w:p w:rsidR="00DF7595" w:rsidRPr="00DF7595" w:rsidRDefault="00DF7595" w:rsidP="00DF7595">
      <w:pPr>
        <w:numPr>
          <w:ilvl w:val="0"/>
          <w:numId w:val="5"/>
        </w:numPr>
        <w:shd w:val="clear" w:color="auto" w:fill="FFFFFF"/>
        <w:spacing w:after="0" w:line="240" w:lineRule="auto"/>
        <w:rPr>
          <w:rFonts w:asciiTheme="majorHAnsi" w:hAnsiTheme="majorHAnsi" w:cs="Arial"/>
          <w:color w:val="000000"/>
          <w:sz w:val="28"/>
          <w:szCs w:val="28"/>
        </w:rPr>
      </w:pPr>
      <w:r w:rsidRPr="00DF7595">
        <w:rPr>
          <w:rFonts w:asciiTheme="majorHAnsi" w:hAnsiTheme="majorHAnsi" w:cs="Arial"/>
          <w:color w:val="000000"/>
          <w:sz w:val="28"/>
          <w:szCs w:val="28"/>
        </w:rPr>
        <w:t>Default (bullet)</w:t>
      </w:r>
    </w:p>
    <w:p w:rsidR="00DF7595" w:rsidRPr="00DF7595" w:rsidRDefault="00DF7595" w:rsidP="00DF7595">
      <w:pPr>
        <w:numPr>
          <w:ilvl w:val="0"/>
          <w:numId w:val="5"/>
        </w:numPr>
        <w:shd w:val="clear" w:color="auto" w:fill="FFFFFF"/>
        <w:spacing w:after="0" w:line="240" w:lineRule="auto"/>
        <w:rPr>
          <w:rFonts w:asciiTheme="majorHAnsi" w:hAnsiTheme="majorHAnsi" w:cs="Arial"/>
          <w:color w:val="000000"/>
          <w:sz w:val="28"/>
          <w:szCs w:val="28"/>
        </w:rPr>
      </w:pPr>
      <w:r w:rsidRPr="00DF7595">
        <w:rPr>
          <w:rFonts w:asciiTheme="majorHAnsi" w:hAnsiTheme="majorHAnsi" w:cs="Arial"/>
          <w:color w:val="000000"/>
          <w:sz w:val="28"/>
          <w:szCs w:val="28"/>
        </w:rPr>
        <w:t>Circle</w:t>
      </w:r>
    </w:p>
    <w:p w:rsidR="00DF7595" w:rsidRPr="00DF7595" w:rsidRDefault="00DF7595" w:rsidP="00DF7595">
      <w:pPr>
        <w:numPr>
          <w:ilvl w:val="0"/>
          <w:numId w:val="5"/>
        </w:numPr>
        <w:shd w:val="clear" w:color="auto" w:fill="FFFFFF"/>
        <w:spacing w:after="0" w:line="240" w:lineRule="auto"/>
        <w:rPr>
          <w:rFonts w:asciiTheme="majorHAnsi" w:hAnsiTheme="majorHAnsi" w:cs="Arial"/>
          <w:color w:val="000000"/>
          <w:sz w:val="28"/>
          <w:szCs w:val="28"/>
        </w:rPr>
      </w:pPr>
      <w:r w:rsidRPr="00DF7595">
        <w:rPr>
          <w:rFonts w:asciiTheme="majorHAnsi" w:hAnsiTheme="majorHAnsi" w:cs="Arial"/>
          <w:color w:val="000000"/>
          <w:sz w:val="28"/>
          <w:szCs w:val="28"/>
        </w:rPr>
        <w:t>Disc</w:t>
      </w:r>
    </w:p>
    <w:p w:rsidR="00DF7595" w:rsidRPr="00DF7595" w:rsidRDefault="00DF7595" w:rsidP="00DF7595">
      <w:pPr>
        <w:numPr>
          <w:ilvl w:val="0"/>
          <w:numId w:val="5"/>
        </w:numPr>
        <w:shd w:val="clear" w:color="auto" w:fill="FFFFFF"/>
        <w:spacing w:after="0" w:line="240" w:lineRule="auto"/>
        <w:rPr>
          <w:rFonts w:asciiTheme="majorHAnsi" w:hAnsiTheme="majorHAnsi" w:cs="Arial"/>
          <w:color w:val="000000"/>
          <w:sz w:val="28"/>
          <w:szCs w:val="28"/>
        </w:rPr>
      </w:pPr>
      <w:r w:rsidRPr="00DF7595">
        <w:rPr>
          <w:rFonts w:asciiTheme="majorHAnsi" w:hAnsiTheme="majorHAnsi" w:cs="Arial"/>
          <w:color w:val="000000"/>
          <w:sz w:val="28"/>
          <w:szCs w:val="28"/>
        </w:rPr>
        <w:t>Square</w:t>
      </w:r>
    </w:p>
    <w:p w:rsidR="00DF7595" w:rsidRDefault="00DF7595" w:rsidP="00DF7595">
      <w:pPr>
        <w:shd w:val="clear" w:color="auto" w:fill="FFFFFF"/>
        <w:spacing w:after="0" w:line="240" w:lineRule="auto"/>
        <w:ind w:left="720"/>
        <w:rPr>
          <w:rFonts w:ascii="Arial" w:hAnsi="Arial" w:cs="Arial"/>
          <w:color w:val="000000"/>
        </w:rPr>
      </w:pPr>
    </w:p>
    <w:p w:rsidR="00DF7595" w:rsidRDefault="00DF7595" w:rsidP="00DF7595">
      <w:pPr>
        <w:pStyle w:val="HTMLPreformatted"/>
        <w:spacing w:after="360"/>
        <w:rPr>
          <w:rFonts w:ascii="inherit" w:hAnsi="inherit"/>
          <w:color w:val="000000"/>
          <w:sz w:val="24"/>
          <w:szCs w:val="24"/>
        </w:rPr>
      </w:pPr>
      <w:proofErr w:type="gramStart"/>
      <w:r>
        <w:rPr>
          <w:rFonts w:ascii="inherit" w:hAnsi="inherit"/>
          <w:color w:val="000000"/>
          <w:sz w:val="24"/>
          <w:szCs w:val="24"/>
        </w:rPr>
        <w:t>&lt;!DOCTYPE</w:t>
      </w:r>
      <w:proofErr w:type="gramEnd"/>
      <w:r>
        <w:rPr>
          <w:rFonts w:ascii="inherit" w:hAnsi="inherit"/>
          <w:color w:val="000000"/>
          <w:sz w:val="24"/>
          <w:szCs w:val="24"/>
        </w:rPr>
        <w:t xml:space="preserve"> html&gt;</w:t>
      </w:r>
    </w:p>
    <w:p w:rsidR="00DF7595" w:rsidRDefault="00DF7595" w:rsidP="00DF7595">
      <w:pPr>
        <w:pStyle w:val="HTMLPreformatted"/>
        <w:spacing w:after="360"/>
        <w:rPr>
          <w:rFonts w:ascii="inherit" w:hAnsi="inherit"/>
          <w:color w:val="000000"/>
          <w:sz w:val="24"/>
          <w:szCs w:val="24"/>
        </w:rPr>
      </w:pPr>
      <w:r>
        <w:rPr>
          <w:rFonts w:ascii="inherit" w:hAnsi="inherit"/>
          <w:color w:val="000000"/>
          <w:sz w:val="24"/>
          <w:szCs w:val="24"/>
        </w:rPr>
        <w:t>&lt;</w:t>
      </w:r>
      <w:proofErr w:type="gramStart"/>
      <w:r>
        <w:rPr>
          <w:rFonts w:ascii="inherit" w:hAnsi="inherit"/>
          <w:color w:val="000000"/>
          <w:sz w:val="24"/>
          <w:szCs w:val="24"/>
        </w:rPr>
        <w:t>html</w:t>
      </w:r>
      <w:proofErr w:type="gramEnd"/>
      <w:r>
        <w:rPr>
          <w:rFonts w:ascii="inherit" w:hAnsi="inherit"/>
          <w:color w:val="000000"/>
          <w:sz w:val="24"/>
          <w:szCs w:val="24"/>
        </w:rPr>
        <w:t>&gt;</w:t>
      </w:r>
    </w:p>
    <w:p w:rsidR="00DF7595" w:rsidRDefault="00DF7595" w:rsidP="00DF7595">
      <w:pPr>
        <w:pStyle w:val="HTMLPreformatted"/>
        <w:spacing w:after="360"/>
        <w:rPr>
          <w:rFonts w:ascii="inherit" w:hAnsi="inherit"/>
          <w:color w:val="000000"/>
          <w:sz w:val="24"/>
          <w:szCs w:val="24"/>
        </w:rPr>
      </w:pPr>
      <w:r>
        <w:rPr>
          <w:rFonts w:ascii="inherit" w:hAnsi="inherit"/>
          <w:color w:val="000000"/>
          <w:sz w:val="24"/>
          <w:szCs w:val="24"/>
        </w:rPr>
        <w:t xml:space="preserve">    &lt;</w:t>
      </w:r>
      <w:proofErr w:type="gramStart"/>
      <w:r>
        <w:rPr>
          <w:rFonts w:ascii="inherit" w:hAnsi="inherit"/>
          <w:color w:val="000000"/>
          <w:sz w:val="24"/>
          <w:szCs w:val="24"/>
        </w:rPr>
        <w:t>head</w:t>
      </w:r>
      <w:proofErr w:type="gramEnd"/>
      <w:r>
        <w:rPr>
          <w:rFonts w:ascii="inherit" w:hAnsi="inherit"/>
          <w:color w:val="000000"/>
          <w:sz w:val="24"/>
          <w:szCs w:val="24"/>
        </w:rPr>
        <w:t>&gt;</w:t>
      </w:r>
    </w:p>
    <w:p w:rsidR="00DF7595" w:rsidRDefault="00DF7595" w:rsidP="00DF7595">
      <w:pPr>
        <w:pStyle w:val="HTMLPreformatted"/>
        <w:spacing w:after="360"/>
        <w:rPr>
          <w:rFonts w:ascii="inherit" w:hAnsi="inherit"/>
          <w:color w:val="000000"/>
          <w:sz w:val="24"/>
          <w:szCs w:val="24"/>
        </w:rPr>
      </w:pPr>
      <w:r>
        <w:rPr>
          <w:rFonts w:ascii="inherit" w:hAnsi="inherit"/>
          <w:color w:val="000000"/>
          <w:sz w:val="24"/>
          <w:szCs w:val="24"/>
        </w:rPr>
        <w:t xml:space="preserve">        &lt;</w:t>
      </w:r>
      <w:proofErr w:type="gramStart"/>
      <w:r>
        <w:rPr>
          <w:rFonts w:ascii="inherit" w:hAnsi="inherit"/>
          <w:color w:val="000000"/>
          <w:sz w:val="24"/>
          <w:szCs w:val="24"/>
        </w:rPr>
        <w:t>title&gt;</w:t>
      </w:r>
      <w:proofErr w:type="gramEnd"/>
      <w:r>
        <w:rPr>
          <w:rFonts w:ascii="inherit" w:hAnsi="inherit"/>
          <w:color w:val="000000"/>
          <w:sz w:val="24"/>
          <w:szCs w:val="24"/>
        </w:rPr>
        <w:t>Unordered List &lt;/title&gt;</w:t>
      </w:r>
    </w:p>
    <w:p w:rsidR="00DF7595" w:rsidRDefault="00DF7595" w:rsidP="00DF7595">
      <w:pPr>
        <w:pStyle w:val="HTMLPreformatted"/>
        <w:spacing w:after="360"/>
        <w:rPr>
          <w:rFonts w:ascii="inherit" w:hAnsi="inherit"/>
          <w:color w:val="000000"/>
          <w:sz w:val="24"/>
          <w:szCs w:val="24"/>
        </w:rPr>
      </w:pPr>
      <w:r>
        <w:rPr>
          <w:rFonts w:ascii="inherit" w:hAnsi="inherit"/>
          <w:color w:val="000000"/>
          <w:sz w:val="24"/>
          <w:szCs w:val="24"/>
        </w:rPr>
        <w:t xml:space="preserve">    &lt;/head&gt;</w:t>
      </w:r>
    </w:p>
    <w:p w:rsidR="00DF7595" w:rsidRDefault="00DF7595" w:rsidP="00DF7595">
      <w:pPr>
        <w:pStyle w:val="HTMLPreformatted"/>
        <w:spacing w:after="360"/>
        <w:rPr>
          <w:rFonts w:ascii="inherit" w:hAnsi="inherit"/>
          <w:color w:val="000000"/>
          <w:sz w:val="24"/>
          <w:szCs w:val="24"/>
        </w:rPr>
      </w:pPr>
      <w:r>
        <w:rPr>
          <w:rFonts w:ascii="inherit" w:hAnsi="inherit"/>
          <w:color w:val="000000"/>
          <w:sz w:val="24"/>
          <w:szCs w:val="24"/>
        </w:rPr>
        <w:t xml:space="preserve">    &lt;</w:t>
      </w:r>
      <w:proofErr w:type="gramStart"/>
      <w:r>
        <w:rPr>
          <w:rFonts w:ascii="inherit" w:hAnsi="inherit"/>
          <w:color w:val="000000"/>
          <w:sz w:val="24"/>
          <w:szCs w:val="24"/>
        </w:rPr>
        <w:t>body</w:t>
      </w:r>
      <w:proofErr w:type="gramEnd"/>
      <w:r>
        <w:rPr>
          <w:rFonts w:ascii="inherit" w:hAnsi="inherit"/>
          <w:color w:val="000000"/>
          <w:sz w:val="24"/>
          <w:szCs w:val="24"/>
        </w:rPr>
        <w:t>&gt;</w:t>
      </w:r>
    </w:p>
    <w:p w:rsidR="00DF7595" w:rsidRDefault="00DF7595" w:rsidP="00DF7595">
      <w:pPr>
        <w:pStyle w:val="HTMLPreformatted"/>
        <w:spacing w:after="360"/>
        <w:rPr>
          <w:rFonts w:ascii="inherit" w:hAnsi="inherit"/>
          <w:color w:val="000000"/>
          <w:sz w:val="24"/>
          <w:szCs w:val="24"/>
        </w:rPr>
      </w:pPr>
      <w:r>
        <w:rPr>
          <w:rFonts w:ascii="inherit" w:hAnsi="inherit"/>
          <w:color w:val="000000"/>
          <w:sz w:val="24"/>
          <w:szCs w:val="24"/>
        </w:rPr>
        <w:t xml:space="preserve">        &lt;h1&gt;</w:t>
      </w:r>
      <w:proofErr w:type="spellStart"/>
      <w:r>
        <w:rPr>
          <w:rFonts w:ascii="inherit" w:hAnsi="inherit"/>
          <w:color w:val="000000"/>
          <w:sz w:val="24"/>
          <w:szCs w:val="24"/>
        </w:rPr>
        <w:t>Unorder</w:t>
      </w:r>
      <w:proofErr w:type="spellEnd"/>
      <w:r>
        <w:rPr>
          <w:rFonts w:ascii="inherit" w:hAnsi="inherit"/>
          <w:color w:val="000000"/>
          <w:sz w:val="24"/>
          <w:szCs w:val="24"/>
        </w:rPr>
        <w:t xml:space="preserve"> List Types&lt;/h1&gt;</w:t>
      </w:r>
    </w:p>
    <w:p w:rsidR="00DF7595" w:rsidRDefault="00DF7595" w:rsidP="00DF7595">
      <w:pPr>
        <w:pStyle w:val="HTMLPreformatted"/>
        <w:spacing w:after="360"/>
        <w:rPr>
          <w:rFonts w:ascii="inherit" w:hAnsi="inherit"/>
          <w:color w:val="000000"/>
          <w:sz w:val="24"/>
          <w:szCs w:val="24"/>
        </w:rPr>
      </w:pPr>
      <w:r>
        <w:rPr>
          <w:rFonts w:ascii="inherit" w:hAnsi="inherit"/>
          <w:color w:val="000000"/>
          <w:sz w:val="24"/>
          <w:szCs w:val="24"/>
        </w:rPr>
        <w:t xml:space="preserve">        &lt;p&gt;Default bullets&lt;/p&gt;</w:t>
      </w:r>
    </w:p>
    <w:p w:rsidR="00DF7595" w:rsidRDefault="00DF7595" w:rsidP="00DF7595">
      <w:pPr>
        <w:pStyle w:val="HTMLPreformatted"/>
        <w:spacing w:after="360"/>
        <w:rPr>
          <w:rFonts w:ascii="inherit" w:hAnsi="inherit"/>
          <w:color w:val="000000"/>
          <w:sz w:val="24"/>
          <w:szCs w:val="24"/>
        </w:rPr>
      </w:pPr>
      <w:r>
        <w:rPr>
          <w:rFonts w:ascii="inherit" w:hAnsi="inherit"/>
          <w:color w:val="000000"/>
          <w:sz w:val="24"/>
          <w:szCs w:val="24"/>
        </w:rPr>
        <w:t xml:space="preserve">        &lt;</w:t>
      </w:r>
      <w:proofErr w:type="spellStart"/>
      <w:proofErr w:type="gramStart"/>
      <w:r>
        <w:rPr>
          <w:rFonts w:ascii="inherit" w:hAnsi="inherit"/>
          <w:color w:val="000000"/>
          <w:sz w:val="24"/>
          <w:szCs w:val="24"/>
        </w:rPr>
        <w:t>ul</w:t>
      </w:r>
      <w:proofErr w:type="spellEnd"/>
      <w:proofErr w:type="gramEnd"/>
      <w:r>
        <w:rPr>
          <w:rFonts w:ascii="inherit" w:hAnsi="inherit"/>
          <w:color w:val="000000"/>
          <w:sz w:val="24"/>
          <w:szCs w:val="24"/>
        </w:rPr>
        <w:t>&gt;</w:t>
      </w:r>
    </w:p>
    <w:p w:rsidR="00DF7595" w:rsidRDefault="00DF7595" w:rsidP="00DF7595">
      <w:pPr>
        <w:pStyle w:val="HTMLPreformatted"/>
        <w:spacing w:after="360"/>
        <w:rPr>
          <w:rFonts w:ascii="inherit" w:hAnsi="inherit"/>
          <w:color w:val="000000"/>
          <w:sz w:val="24"/>
          <w:szCs w:val="24"/>
        </w:rPr>
      </w:pPr>
      <w:r>
        <w:rPr>
          <w:rFonts w:ascii="inherit" w:hAnsi="inherit"/>
          <w:color w:val="000000"/>
          <w:sz w:val="24"/>
          <w:szCs w:val="24"/>
        </w:rPr>
        <w:t xml:space="preserve">            &lt;</w:t>
      </w:r>
      <w:proofErr w:type="spellStart"/>
      <w:proofErr w:type="gramStart"/>
      <w:r>
        <w:rPr>
          <w:rFonts w:ascii="inherit" w:hAnsi="inherit"/>
          <w:color w:val="000000"/>
          <w:sz w:val="24"/>
          <w:szCs w:val="24"/>
        </w:rPr>
        <w:t>li</w:t>
      </w:r>
      <w:proofErr w:type="spellEnd"/>
      <w:r>
        <w:rPr>
          <w:rFonts w:ascii="inherit" w:hAnsi="inherit"/>
          <w:color w:val="000000"/>
          <w:sz w:val="24"/>
          <w:szCs w:val="24"/>
        </w:rPr>
        <w:t>&gt;</w:t>
      </w:r>
      <w:proofErr w:type="gramEnd"/>
      <w:r>
        <w:rPr>
          <w:rFonts w:ascii="inherit" w:hAnsi="inherit"/>
          <w:color w:val="000000"/>
          <w:sz w:val="24"/>
          <w:szCs w:val="24"/>
        </w:rPr>
        <w:t>Pink&lt;/</w:t>
      </w:r>
      <w:proofErr w:type="spellStart"/>
      <w:r>
        <w:rPr>
          <w:rFonts w:ascii="inherit" w:hAnsi="inherit"/>
          <w:color w:val="000000"/>
          <w:sz w:val="24"/>
          <w:szCs w:val="24"/>
        </w:rPr>
        <w:t>li</w:t>
      </w:r>
      <w:proofErr w:type="spellEnd"/>
      <w:r>
        <w:rPr>
          <w:rFonts w:ascii="inherit" w:hAnsi="inherit"/>
          <w:color w:val="000000"/>
          <w:sz w:val="24"/>
          <w:szCs w:val="24"/>
        </w:rPr>
        <w:t>&gt;</w:t>
      </w:r>
    </w:p>
    <w:p w:rsidR="00DF7595" w:rsidRDefault="00DF7595" w:rsidP="00DF7595">
      <w:pPr>
        <w:pStyle w:val="HTMLPreformatted"/>
        <w:spacing w:after="360"/>
        <w:rPr>
          <w:rFonts w:ascii="inherit" w:hAnsi="inherit"/>
          <w:color w:val="000000"/>
          <w:sz w:val="24"/>
          <w:szCs w:val="24"/>
        </w:rPr>
      </w:pPr>
      <w:r>
        <w:rPr>
          <w:rFonts w:ascii="inherit" w:hAnsi="inherit"/>
          <w:color w:val="000000"/>
          <w:sz w:val="24"/>
          <w:szCs w:val="24"/>
        </w:rPr>
        <w:t xml:space="preserve">            &lt;</w:t>
      </w:r>
      <w:proofErr w:type="spellStart"/>
      <w:proofErr w:type="gramStart"/>
      <w:r>
        <w:rPr>
          <w:rFonts w:ascii="inherit" w:hAnsi="inherit"/>
          <w:color w:val="000000"/>
          <w:sz w:val="24"/>
          <w:szCs w:val="24"/>
        </w:rPr>
        <w:t>li</w:t>
      </w:r>
      <w:proofErr w:type="spellEnd"/>
      <w:r>
        <w:rPr>
          <w:rFonts w:ascii="inherit" w:hAnsi="inherit"/>
          <w:color w:val="000000"/>
          <w:sz w:val="24"/>
          <w:szCs w:val="24"/>
        </w:rPr>
        <w:t>&gt;</w:t>
      </w:r>
      <w:proofErr w:type="gramEnd"/>
      <w:r>
        <w:rPr>
          <w:rFonts w:ascii="inherit" w:hAnsi="inherit"/>
          <w:color w:val="000000"/>
          <w:sz w:val="24"/>
          <w:szCs w:val="24"/>
        </w:rPr>
        <w:t>Green&lt;/</w:t>
      </w:r>
      <w:proofErr w:type="spellStart"/>
      <w:r>
        <w:rPr>
          <w:rFonts w:ascii="inherit" w:hAnsi="inherit"/>
          <w:color w:val="000000"/>
          <w:sz w:val="24"/>
          <w:szCs w:val="24"/>
        </w:rPr>
        <w:t>li</w:t>
      </w:r>
      <w:proofErr w:type="spellEnd"/>
      <w:r>
        <w:rPr>
          <w:rFonts w:ascii="inherit" w:hAnsi="inherit"/>
          <w:color w:val="000000"/>
          <w:sz w:val="24"/>
          <w:szCs w:val="24"/>
        </w:rPr>
        <w:t>&gt;</w:t>
      </w:r>
    </w:p>
    <w:p w:rsidR="00DF7595" w:rsidRDefault="00DF7595" w:rsidP="00DF7595">
      <w:pPr>
        <w:pStyle w:val="HTMLPreformatted"/>
        <w:spacing w:after="360"/>
        <w:rPr>
          <w:rFonts w:ascii="inherit" w:hAnsi="inherit"/>
          <w:color w:val="000000"/>
          <w:sz w:val="24"/>
          <w:szCs w:val="24"/>
        </w:rPr>
      </w:pPr>
      <w:r>
        <w:rPr>
          <w:rFonts w:ascii="inherit" w:hAnsi="inherit"/>
          <w:color w:val="000000"/>
          <w:sz w:val="24"/>
          <w:szCs w:val="24"/>
        </w:rPr>
        <w:t xml:space="preserve">        &lt;/</w:t>
      </w:r>
      <w:proofErr w:type="spellStart"/>
      <w:r>
        <w:rPr>
          <w:rFonts w:ascii="inherit" w:hAnsi="inherit"/>
          <w:color w:val="000000"/>
          <w:sz w:val="24"/>
          <w:szCs w:val="24"/>
        </w:rPr>
        <w:t>ul</w:t>
      </w:r>
      <w:proofErr w:type="spellEnd"/>
      <w:r>
        <w:rPr>
          <w:rFonts w:ascii="inherit" w:hAnsi="inherit"/>
          <w:color w:val="000000"/>
          <w:sz w:val="24"/>
          <w:szCs w:val="24"/>
        </w:rPr>
        <w:t>&gt;</w:t>
      </w:r>
    </w:p>
    <w:p w:rsidR="00DF7595" w:rsidRDefault="00DF7595" w:rsidP="00DF7595">
      <w:pPr>
        <w:pStyle w:val="HTMLPreformatted"/>
        <w:spacing w:after="360"/>
        <w:rPr>
          <w:rFonts w:ascii="inherit" w:hAnsi="inherit"/>
          <w:color w:val="000000"/>
          <w:sz w:val="24"/>
          <w:szCs w:val="24"/>
        </w:rPr>
      </w:pPr>
      <w:r>
        <w:rPr>
          <w:rFonts w:ascii="inherit" w:hAnsi="inherit"/>
          <w:color w:val="000000"/>
          <w:sz w:val="24"/>
          <w:szCs w:val="24"/>
        </w:rPr>
        <w:t xml:space="preserve">          &lt;p&gt;Disc&lt;/p&gt;</w:t>
      </w:r>
    </w:p>
    <w:p w:rsidR="00DF7595" w:rsidRDefault="00DF7595" w:rsidP="00DF7595">
      <w:pPr>
        <w:pStyle w:val="HTMLPreformatted"/>
        <w:spacing w:after="360"/>
        <w:rPr>
          <w:rFonts w:ascii="inherit" w:hAnsi="inherit"/>
          <w:color w:val="000000"/>
          <w:sz w:val="24"/>
          <w:szCs w:val="24"/>
        </w:rPr>
      </w:pPr>
      <w:r>
        <w:rPr>
          <w:rFonts w:ascii="inherit" w:hAnsi="inherit"/>
          <w:color w:val="000000"/>
          <w:sz w:val="24"/>
          <w:szCs w:val="24"/>
        </w:rPr>
        <w:t xml:space="preserve">        &lt;</w:t>
      </w:r>
      <w:proofErr w:type="spellStart"/>
      <w:r>
        <w:rPr>
          <w:rFonts w:ascii="inherit" w:hAnsi="inherit"/>
          <w:color w:val="000000"/>
          <w:sz w:val="24"/>
          <w:szCs w:val="24"/>
        </w:rPr>
        <w:t>ul</w:t>
      </w:r>
      <w:proofErr w:type="spellEnd"/>
      <w:r>
        <w:rPr>
          <w:rFonts w:ascii="inherit" w:hAnsi="inherit"/>
          <w:color w:val="000000"/>
          <w:sz w:val="24"/>
          <w:szCs w:val="24"/>
        </w:rPr>
        <w:t xml:space="preserve"> style="list-style-</w:t>
      </w:r>
      <w:proofErr w:type="spellStart"/>
      <w:r>
        <w:rPr>
          <w:rFonts w:ascii="inherit" w:hAnsi="inherit"/>
          <w:color w:val="000000"/>
          <w:sz w:val="24"/>
          <w:szCs w:val="24"/>
        </w:rPr>
        <w:t>type</w:t>
      </w:r>
      <w:proofErr w:type="gramStart"/>
      <w:r>
        <w:rPr>
          <w:rFonts w:ascii="inherit" w:hAnsi="inherit"/>
          <w:color w:val="000000"/>
          <w:sz w:val="24"/>
          <w:szCs w:val="24"/>
        </w:rPr>
        <w:t>:disc</w:t>
      </w:r>
      <w:proofErr w:type="spellEnd"/>
      <w:proofErr w:type="gramEnd"/>
      <w:r>
        <w:rPr>
          <w:rFonts w:ascii="inherit" w:hAnsi="inherit"/>
          <w:color w:val="000000"/>
          <w:sz w:val="24"/>
          <w:szCs w:val="24"/>
        </w:rPr>
        <w:t>"&gt;</w:t>
      </w:r>
    </w:p>
    <w:p w:rsidR="00DF7595" w:rsidRDefault="00DF7595" w:rsidP="00DF7595">
      <w:pPr>
        <w:pStyle w:val="HTMLPreformatted"/>
        <w:spacing w:after="360"/>
        <w:rPr>
          <w:rFonts w:ascii="inherit" w:hAnsi="inherit"/>
          <w:color w:val="000000"/>
          <w:sz w:val="24"/>
          <w:szCs w:val="24"/>
        </w:rPr>
      </w:pPr>
      <w:r>
        <w:rPr>
          <w:rFonts w:ascii="inherit" w:hAnsi="inherit"/>
          <w:color w:val="000000"/>
          <w:sz w:val="24"/>
          <w:szCs w:val="24"/>
        </w:rPr>
        <w:t xml:space="preserve">            &lt;</w:t>
      </w:r>
      <w:proofErr w:type="spellStart"/>
      <w:proofErr w:type="gramStart"/>
      <w:r>
        <w:rPr>
          <w:rFonts w:ascii="inherit" w:hAnsi="inherit"/>
          <w:color w:val="000000"/>
          <w:sz w:val="24"/>
          <w:szCs w:val="24"/>
        </w:rPr>
        <w:t>li</w:t>
      </w:r>
      <w:proofErr w:type="spellEnd"/>
      <w:r>
        <w:rPr>
          <w:rFonts w:ascii="inherit" w:hAnsi="inherit"/>
          <w:color w:val="000000"/>
          <w:sz w:val="24"/>
          <w:szCs w:val="24"/>
        </w:rPr>
        <w:t>&gt;</w:t>
      </w:r>
      <w:proofErr w:type="gramEnd"/>
      <w:r>
        <w:rPr>
          <w:rFonts w:ascii="inherit" w:hAnsi="inherit"/>
          <w:color w:val="000000"/>
          <w:sz w:val="24"/>
          <w:szCs w:val="24"/>
        </w:rPr>
        <w:t>Pink&lt;/</w:t>
      </w:r>
      <w:proofErr w:type="spellStart"/>
      <w:r>
        <w:rPr>
          <w:rFonts w:ascii="inherit" w:hAnsi="inherit"/>
          <w:color w:val="000000"/>
          <w:sz w:val="24"/>
          <w:szCs w:val="24"/>
        </w:rPr>
        <w:t>li</w:t>
      </w:r>
      <w:proofErr w:type="spellEnd"/>
      <w:r>
        <w:rPr>
          <w:rFonts w:ascii="inherit" w:hAnsi="inherit"/>
          <w:color w:val="000000"/>
          <w:sz w:val="24"/>
          <w:szCs w:val="24"/>
        </w:rPr>
        <w:t>&gt;</w:t>
      </w:r>
    </w:p>
    <w:p w:rsidR="00DF7595" w:rsidRDefault="00DF7595" w:rsidP="00DF7595">
      <w:pPr>
        <w:pStyle w:val="HTMLPreformatted"/>
        <w:spacing w:after="360"/>
        <w:rPr>
          <w:rFonts w:ascii="inherit" w:hAnsi="inherit"/>
          <w:color w:val="000000"/>
          <w:sz w:val="24"/>
          <w:szCs w:val="24"/>
        </w:rPr>
      </w:pPr>
      <w:r>
        <w:rPr>
          <w:rFonts w:ascii="inherit" w:hAnsi="inherit"/>
          <w:color w:val="000000"/>
          <w:sz w:val="24"/>
          <w:szCs w:val="24"/>
        </w:rPr>
        <w:t xml:space="preserve">            &lt;</w:t>
      </w:r>
      <w:proofErr w:type="spellStart"/>
      <w:proofErr w:type="gramStart"/>
      <w:r>
        <w:rPr>
          <w:rFonts w:ascii="inherit" w:hAnsi="inherit"/>
          <w:color w:val="000000"/>
          <w:sz w:val="24"/>
          <w:szCs w:val="24"/>
        </w:rPr>
        <w:t>li</w:t>
      </w:r>
      <w:proofErr w:type="spellEnd"/>
      <w:r>
        <w:rPr>
          <w:rFonts w:ascii="inherit" w:hAnsi="inherit"/>
          <w:color w:val="000000"/>
          <w:sz w:val="24"/>
          <w:szCs w:val="24"/>
        </w:rPr>
        <w:t>&gt;</w:t>
      </w:r>
      <w:proofErr w:type="gramEnd"/>
      <w:r>
        <w:rPr>
          <w:rFonts w:ascii="inherit" w:hAnsi="inherit"/>
          <w:color w:val="000000"/>
          <w:sz w:val="24"/>
          <w:szCs w:val="24"/>
        </w:rPr>
        <w:t>Green&lt;/</w:t>
      </w:r>
      <w:proofErr w:type="spellStart"/>
      <w:r>
        <w:rPr>
          <w:rFonts w:ascii="inherit" w:hAnsi="inherit"/>
          <w:color w:val="000000"/>
          <w:sz w:val="24"/>
          <w:szCs w:val="24"/>
        </w:rPr>
        <w:t>li</w:t>
      </w:r>
      <w:proofErr w:type="spellEnd"/>
      <w:r>
        <w:rPr>
          <w:rFonts w:ascii="inherit" w:hAnsi="inherit"/>
          <w:color w:val="000000"/>
          <w:sz w:val="24"/>
          <w:szCs w:val="24"/>
        </w:rPr>
        <w:t>&gt;</w:t>
      </w:r>
    </w:p>
    <w:p w:rsidR="00DF7595" w:rsidRDefault="00DF7595" w:rsidP="00DF7595">
      <w:pPr>
        <w:pStyle w:val="HTMLPreformatted"/>
        <w:spacing w:after="360"/>
        <w:rPr>
          <w:rFonts w:ascii="inherit" w:hAnsi="inherit"/>
          <w:color w:val="000000"/>
          <w:sz w:val="24"/>
          <w:szCs w:val="24"/>
        </w:rPr>
      </w:pPr>
      <w:r>
        <w:rPr>
          <w:rFonts w:ascii="inherit" w:hAnsi="inherit"/>
          <w:color w:val="000000"/>
          <w:sz w:val="24"/>
          <w:szCs w:val="24"/>
        </w:rPr>
        <w:lastRenderedPageBreak/>
        <w:t xml:space="preserve">        &lt;/</w:t>
      </w:r>
      <w:proofErr w:type="spellStart"/>
      <w:r>
        <w:rPr>
          <w:rFonts w:ascii="inherit" w:hAnsi="inherit"/>
          <w:color w:val="000000"/>
          <w:sz w:val="24"/>
          <w:szCs w:val="24"/>
        </w:rPr>
        <w:t>ul</w:t>
      </w:r>
      <w:proofErr w:type="spellEnd"/>
      <w:r>
        <w:rPr>
          <w:rFonts w:ascii="inherit" w:hAnsi="inherit"/>
          <w:color w:val="000000"/>
          <w:sz w:val="24"/>
          <w:szCs w:val="24"/>
        </w:rPr>
        <w:t>&gt;</w:t>
      </w:r>
    </w:p>
    <w:p w:rsidR="00DF7595" w:rsidRDefault="00DF7595" w:rsidP="00DF7595">
      <w:pPr>
        <w:pStyle w:val="HTMLPreformatted"/>
        <w:spacing w:after="360"/>
        <w:rPr>
          <w:rFonts w:ascii="inherit" w:hAnsi="inherit"/>
          <w:color w:val="000000"/>
          <w:sz w:val="24"/>
          <w:szCs w:val="24"/>
        </w:rPr>
      </w:pPr>
      <w:r>
        <w:rPr>
          <w:rFonts w:ascii="inherit" w:hAnsi="inherit"/>
          <w:color w:val="000000"/>
          <w:sz w:val="24"/>
          <w:szCs w:val="24"/>
        </w:rPr>
        <w:t xml:space="preserve">        &lt;p&gt;Circle&lt;/p&gt;</w:t>
      </w:r>
    </w:p>
    <w:p w:rsidR="00DF7595" w:rsidRDefault="00DF7595" w:rsidP="00DF7595">
      <w:pPr>
        <w:pStyle w:val="HTMLPreformatted"/>
        <w:spacing w:after="360"/>
        <w:rPr>
          <w:rFonts w:ascii="inherit" w:hAnsi="inherit"/>
          <w:color w:val="000000"/>
          <w:sz w:val="24"/>
          <w:szCs w:val="24"/>
        </w:rPr>
      </w:pPr>
      <w:r>
        <w:rPr>
          <w:rFonts w:ascii="inherit" w:hAnsi="inherit"/>
          <w:color w:val="000000"/>
          <w:sz w:val="24"/>
          <w:szCs w:val="24"/>
        </w:rPr>
        <w:t xml:space="preserve">        &lt;</w:t>
      </w:r>
      <w:proofErr w:type="spellStart"/>
      <w:r>
        <w:rPr>
          <w:rFonts w:ascii="inherit" w:hAnsi="inherit"/>
          <w:color w:val="000000"/>
          <w:sz w:val="24"/>
          <w:szCs w:val="24"/>
        </w:rPr>
        <w:t>ul</w:t>
      </w:r>
      <w:proofErr w:type="spellEnd"/>
      <w:r>
        <w:rPr>
          <w:rFonts w:ascii="inherit" w:hAnsi="inherit"/>
          <w:color w:val="000000"/>
          <w:sz w:val="24"/>
          <w:szCs w:val="24"/>
        </w:rPr>
        <w:t xml:space="preserve"> style="list-style-</w:t>
      </w:r>
      <w:proofErr w:type="spellStart"/>
      <w:r>
        <w:rPr>
          <w:rFonts w:ascii="inherit" w:hAnsi="inherit"/>
          <w:color w:val="000000"/>
          <w:sz w:val="24"/>
          <w:szCs w:val="24"/>
        </w:rPr>
        <w:t>type</w:t>
      </w:r>
      <w:proofErr w:type="gramStart"/>
      <w:r>
        <w:rPr>
          <w:rFonts w:ascii="inherit" w:hAnsi="inherit"/>
          <w:color w:val="000000"/>
          <w:sz w:val="24"/>
          <w:szCs w:val="24"/>
        </w:rPr>
        <w:t>:circle</w:t>
      </w:r>
      <w:proofErr w:type="spellEnd"/>
      <w:proofErr w:type="gramEnd"/>
      <w:r>
        <w:rPr>
          <w:rFonts w:ascii="inherit" w:hAnsi="inherit"/>
          <w:color w:val="000000"/>
          <w:sz w:val="24"/>
          <w:szCs w:val="24"/>
        </w:rPr>
        <w:t>"&gt;</w:t>
      </w:r>
    </w:p>
    <w:p w:rsidR="00DF7595" w:rsidRDefault="00DF7595" w:rsidP="00DF7595">
      <w:pPr>
        <w:pStyle w:val="HTMLPreformatted"/>
        <w:spacing w:after="360"/>
        <w:rPr>
          <w:rFonts w:ascii="inherit" w:hAnsi="inherit"/>
          <w:color w:val="000000"/>
          <w:sz w:val="24"/>
          <w:szCs w:val="24"/>
        </w:rPr>
      </w:pPr>
      <w:r>
        <w:rPr>
          <w:rFonts w:ascii="inherit" w:hAnsi="inherit"/>
          <w:color w:val="000000"/>
          <w:sz w:val="24"/>
          <w:szCs w:val="24"/>
        </w:rPr>
        <w:t xml:space="preserve">            &lt;</w:t>
      </w:r>
      <w:proofErr w:type="spellStart"/>
      <w:proofErr w:type="gramStart"/>
      <w:r>
        <w:rPr>
          <w:rFonts w:ascii="inherit" w:hAnsi="inherit"/>
          <w:color w:val="000000"/>
          <w:sz w:val="24"/>
          <w:szCs w:val="24"/>
        </w:rPr>
        <w:t>li</w:t>
      </w:r>
      <w:proofErr w:type="spellEnd"/>
      <w:r>
        <w:rPr>
          <w:rFonts w:ascii="inherit" w:hAnsi="inherit"/>
          <w:color w:val="000000"/>
          <w:sz w:val="24"/>
          <w:szCs w:val="24"/>
        </w:rPr>
        <w:t>&gt;</w:t>
      </w:r>
      <w:proofErr w:type="gramEnd"/>
      <w:r>
        <w:rPr>
          <w:rFonts w:ascii="inherit" w:hAnsi="inherit"/>
          <w:color w:val="000000"/>
          <w:sz w:val="24"/>
          <w:szCs w:val="24"/>
        </w:rPr>
        <w:t>Lion&lt;/</w:t>
      </w:r>
      <w:proofErr w:type="spellStart"/>
      <w:r>
        <w:rPr>
          <w:rFonts w:ascii="inherit" w:hAnsi="inherit"/>
          <w:color w:val="000000"/>
          <w:sz w:val="24"/>
          <w:szCs w:val="24"/>
        </w:rPr>
        <w:t>li</w:t>
      </w:r>
      <w:proofErr w:type="spellEnd"/>
      <w:r>
        <w:rPr>
          <w:rFonts w:ascii="inherit" w:hAnsi="inherit"/>
          <w:color w:val="000000"/>
          <w:sz w:val="24"/>
          <w:szCs w:val="24"/>
        </w:rPr>
        <w:t>&gt;</w:t>
      </w:r>
    </w:p>
    <w:p w:rsidR="00DF7595" w:rsidRDefault="00DF7595" w:rsidP="00DF7595">
      <w:pPr>
        <w:pStyle w:val="HTMLPreformatted"/>
        <w:spacing w:after="360"/>
        <w:rPr>
          <w:rFonts w:ascii="inherit" w:hAnsi="inherit"/>
          <w:color w:val="000000"/>
          <w:sz w:val="24"/>
          <w:szCs w:val="24"/>
        </w:rPr>
      </w:pPr>
      <w:r>
        <w:rPr>
          <w:rFonts w:ascii="inherit" w:hAnsi="inherit"/>
          <w:color w:val="000000"/>
          <w:sz w:val="24"/>
          <w:szCs w:val="24"/>
        </w:rPr>
        <w:t xml:space="preserve">            &lt;</w:t>
      </w:r>
      <w:proofErr w:type="spellStart"/>
      <w:proofErr w:type="gramStart"/>
      <w:r>
        <w:rPr>
          <w:rFonts w:ascii="inherit" w:hAnsi="inherit"/>
          <w:color w:val="000000"/>
          <w:sz w:val="24"/>
          <w:szCs w:val="24"/>
        </w:rPr>
        <w:t>li</w:t>
      </w:r>
      <w:proofErr w:type="spellEnd"/>
      <w:r>
        <w:rPr>
          <w:rFonts w:ascii="inherit" w:hAnsi="inherit"/>
          <w:color w:val="000000"/>
          <w:sz w:val="24"/>
          <w:szCs w:val="24"/>
        </w:rPr>
        <w:t>&gt;</w:t>
      </w:r>
      <w:proofErr w:type="gramEnd"/>
      <w:r>
        <w:rPr>
          <w:rFonts w:ascii="inherit" w:hAnsi="inherit"/>
          <w:color w:val="000000"/>
          <w:sz w:val="24"/>
          <w:szCs w:val="24"/>
        </w:rPr>
        <w:t>Tiger&lt;/</w:t>
      </w:r>
      <w:proofErr w:type="spellStart"/>
      <w:r>
        <w:rPr>
          <w:rFonts w:ascii="inherit" w:hAnsi="inherit"/>
          <w:color w:val="000000"/>
          <w:sz w:val="24"/>
          <w:szCs w:val="24"/>
        </w:rPr>
        <w:t>li</w:t>
      </w:r>
      <w:proofErr w:type="spellEnd"/>
      <w:r>
        <w:rPr>
          <w:rFonts w:ascii="inherit" w:hAnsi="inherit"/>
          <w:color w:val="000000"/>
          <w:sz w:val="24"/>
          <w:szCs w:val="24"/>
        </w:rPr>
        <w:t>&gt;</w:t>
      </w:r>
    </w:p>
    <w:p w:rsidR="00DF7595" w:rsidRDefault="00DF7595" w:rsidP="00DF7595">
      <w:pPr>
        <w:pStyle w:val="HTMLPreformatted"/>
        <w:spacing w:after="360"/>
        <w:rPr>
          <w:rFonts w:ascii="inherit" w:hAnsi="inherit"/>
          <w:color w:val="000000"/>
          <w:sz w:val="24"/>
          <w:szCs w:val="24"/>
        </w:rPr>
      </w:pPr>
      <w:r>
        <w:rPr>
          <w:rFonts w:ascii="inherit" w:hAnsi="inherit"/>
          <w:color w:val="000000"/>
          <w:sz w:val="24"/>
          <w:szCs w:val="24"/>
        </w:rPr>
        <w:t xml:space="preserve">            &lt;/</w:t>
      </w:r>
      <w:proofErr w:type="spellStart"/>
      <w:r>
        <w:rPr>
          <w:rFonts w:ascii="inherit" w:hAnsi="inherit"/>
          <w:color w:val="000000"/>
          <w:sz w:val="24"/>
          <w:szCs w:val="24"/>
        </w:rPr>
        <w:t>ul</w:t>
      </w:r>
      <w:proofErr w:type="spellEnd"/>
      <w:r>
        <w:rPr>
          <w:rFonts w:ascii="inherit" w:hAnsi="inherit"/>
          <w:color w:val="000000"/>
          <w:sz w:val="24"/>
          <w:szCs w:val="24"/>
        </w:rPr>
        <w:t>&gt;</w:t>
      </w:r>
    </w:p>
    <w:p w:rsidR="00DF7595" w:rsidRDefault="00DF7595" w:rsidP="00DF7595">
      <w:pPr>
        <w:pStyle w:val="HTMLPreformatted"/>
        <w:spacing w:after="360"/>
        <w:rPr>
          <w:rFonts w:ascii="inherit" w:hAnsi="inherit"/>
          <w:color w:val="000000"/>
          <w:sz w:val="24"/>
          <w:szCs w:val="24"/>
        </w:rPr>
      </w:pPr>
      <w:r>
        <w:rPr>
          <w:rFonts w:ascii="inherit" w:hAnsi="inherit"/>
          <w:color w:val="000000"/>
          <w:sz w:val="24"/>
          <w:szCs w:val="24"/>
        </w:rPr>
        <w:t xml:space="preserve">        &lt;p&gt;Square&lt;/p&gt;</w:t>
      </w:r>
    </w:p>
    <w:p w:rsidR="00DF7595" w:rsidRDefault="00DF7595" w:rsidP="00DF7595">
      <w:pPr>
        <w:pStyle w:val="HTMLPreformatted"/>
        <w:spacing w:after="360"/>
        <w:rPr>
          <w:rFonts w:ascii="inherit" w:hAnsi="inherit"/>
          <w:color w:val="000000"/>
          <w:sz w:val="24"/>
          <w:szCs w:val="24"/>
        </w:rPr>
      </w:pPr>
      <w:r>
        <w:rPr>
          <w:rFonts w:ascii="inherit" w:hAnsi="inherit"/>
          <w:color w:val="000000"/>
          <w:sz w:val="24"/>
          <w:szCs w:val="24"/>
        </w:rPr>
        <w:t xml:space="preserve">        &lt;</w:t>
      </w:r>
      <w:proofErr w:type="spellStart"/>
      <w:r>
        <w:rPr>
          <w:rFonts w:ascii="inherit" w:hAnsi="inherit"/>
          <w:color w:val="000000"/>
          <w:sz w:val="24"/>
          <w:szCs w:val="24"/>
        </w:rPr>
        <w:t>ul</w:t>
      </w:r>
      <w:proofErr w:type="spellEnd"/>
      <w:r>
        <w:rPr>
          <w:rFonts w:ascii="inherit" w:hAnsi="inherit"/>
          <w:color w:val="000000"/>
          <w:sz w:val="24"/>
          <w:szCs w:val="24"/>
        </w:rPr>
        <w:t xml:space="preserve"> style="list-style-</w:t>
      </w:r>
      <w:proofErr w:type="spellStart"/>
      <w:r>
        <w:rPr>
          <w:rFonts w:ascii="inherit" w:hAnsi="inherit"/>
          <w:color w:val="000000"/>
          <w:sz w:val="24"/>
          <w:szCs w:val="24"/>
        </w:rPr>
        <w:t>type</w:t>
      </w:r>
      <w:proofErr w:type="gramStart"/>
      <w:r>
        <w:rPr>
          <w:rFonts w:ascii="inherit" w:hAnsi="inherit"/>
          <w:color w:val="000000"/>
          <w:sz w:val="24"/>
          <w:szCs w:val="24"/>
        </w:rPr>
        <w:t>:square</w:t>
      </w:r>
      <w:proofErr w:type="spellEnd"/>
      <w:proofErr w:type="gramEnd"/>
      <w:r>
        <w:rPr>
          <w:rFonts w:ascii="inherit" w:hAnsi="inherit"/>
          <w:color w:val="000000"/>
          <w:sz w:val="24"/>
          <w:szCs w:val="24"/>
        </w:rPr>
        <w:t>"&gt;</w:t>
      </w:r>
    </w:p>
    <w:p w:rsidR="00DF7595" w:rsidRDefault="00DF7595" w:rsidP="00DF7595">
      <w:pPr>
        <w:pStyle w:val="HTMLPreformatted"/>
        <w:spacing w:after="360"/>
        <w:rPr>
          <w:rFonts w:ascii="inherit" w:hAnsi="inherit"/>
          <w:color w:val="000000"/>
          <w:sz w:val="24"/>
          <w:szCs w:val="24"/>
        </w:rPr>
      </w:pPr>
      <w:r>
        <w:rPr>
          <w:rFonts w:ascii="inherit" w:hAnsi="inherit"/>
          <w:color w:val="000000"/>
          <w:sz w:val="24"/>
          <w:szCs w:val="24"/>
        </w:rPr>
        <w:t xml:space="preserve">            &lt;</w:t>
      </w:r>
      <w:proofErr w:type="spellStart"/>
      <w:proofErr w:type="gramStart"/>
      <w:r>
        <w:rPr>
          <w:rFonts w:ascii="inherit" w:hAnsi="inherit"/>
          <w:color w:val="000000"/>
          <w:sz w:val="24"/>
          <w:szCs w:val="24"/>
        </w:rPr>
        <w:t>li</w:t>
      </w:r>
      <w:proofErr w:type="spellEnd"/>
      <w:r>
        <w:rPr>
          <w:rFonts w:ascii="inherit" w:hAnsi="inherit"/>
          <w:color w:val="000000"/>
          <w:sz w:val="24"/>
          <w:szCs w:val="24"/>
        </w:rPr>
        <w:t>&gt;</w:t>
      </w:r>
      <w:proofErr w:type="gramEnd"/>
      <w:r>
        <w:rPr>
          <w:rFonts w:ascii="inherit" w:hAnsi="inherit"/>
          <w:color w:val="000000"/>
          <w:sz w:val="24"/>
          <w:szCs w:val="24"/>
        </w:rPr>
        <w:t>Table&lt;/</w:t>
      </w:r>
      <w:proofErr w:type="spellStart"/>
      <w:r>
        <w:rPr>
          <w:rFonts w:ascii="inherit" w:hAnsi="inherit"/>
          <w:color w:val="000000"/>
          <w:sz w:val="24"/>
          <w:szCs w:val="24"/>
        </w:rPr>
        <w:t>li</w:t>
      </w:r>
      <w:proofErr w:type="spellEnd"/>
      <w:r>
        <w:rPr>
          <w:rFonts w:ascii="inherit" w:hAnsi="inherit"/>
          <w:color w:val="000000"/>
          <w:sz w:val="24"/>
          <w:szCs w:val="24"/>
        </w:rPr>
        <w:t>&gt;</w:t>
      </w:r>
    </w:p>
    <w:p w:rsidR="00DF7595" w:rsidRDefault="00DF7595" w:rsidP="00DF7595">
      <w:pPr>
        <w:pStyle w:val="HTMLPreformatted"/>
        <w:spacing w:after="360"/>
        <w:rPr>
          <w:rFonts w:ascii="inherit" w:hAnsi="inherit"/>
          <w:color w:val="000000"/>
          <w:sz w:val="24"/>
          <w:szCs w:val="24"/>
        </w:rPr>
      </w:pPr>
      <w:r>
        <w:rPr>
          <w:rFonts w:ascii="inherit" w:hAnsi="inherit"/>
          <w:color w:val="000000"/>
          <w:sz w:val="24"/>
          <w:szCs w:val="24"/>
        </w:rPr>
        <w:t xml:space="preserve">            &lt;</w:t>
      </w:r>
      <w:proofErr w:type="spellStart"/>
      <w:proofErr w:type="gramStart"/>
      <w:r>
        <w:rPr>
          <w:rFonts w:ascii="inherit" w:hAnsi="inherit"/>
          <w:color w:val="000000"/>
          <w:sz w:val="24"/>
          <w:szCs w:val="24"/>
        </w:rPr>
        <w:t>li</w:t>
      </w:r>
      <w:proofErr w:type="spellEnd"/>
      <w:r>
        <w:rPr>
          <w:rFonts w:ascii="inherit" w:hAnsi="inherit"/>
          <w:color w:val="000000"/>
          <w:sz w:val="24"/>
          <w:szCs w:val="24"/>
        </w:rPr>
        <w:t>&gt;</w:t>
      </w:r>
      <w:proofErr w:type="gramEnd"/>
      <w:r>
        <w:rPr>
          <w:rFonts w:ascii="inherit" w:hAnsi="inherit"/>
          <w:color w:val="000000"/>
          <w:sz w:val="24"/>
          <w:szCs w:val="24"/>
        </w:rPr>
        <w:t>Chair&lt;/</w:t>
      </w:r>
      <w:proofErr w:type="spellStart"/>
      <w:r>
        <w:rPr>
          <w:rFonts w:ascii="inherit" w:hAnsi="inherit"/>
          <w:color w:val="000000"/>
          <w:sz w:val="24"/>
          <w:szCs w:val="24"/>
        </w:rPr>
        <w:t>li</w:t>
      </w:r>
      <w:proofErr w:type="spellEnd"/>
      <w:r>
        <w:rPr>
          <w:rFonts w:ascii="inherit" w:hAnsi="inherit"/>
          <w:color w:val="000000"/>
          <w:sz w:val="24"/>
          <w:szCs w:val="24"/>
        </w:rPr>
        <w:t>&gt;</w:t>
      </w:r>
    </w:p>
    <w:p w:rsidR="00DF7595" w:rsidRDefault="00DF7595" w:rsidP="00DF7595">
      <w:pPr>
        <w:pStyle w:val="HTMLPreformatted"/>
        <w:spacing w:after="360"/>
        <w:rPr>
          <w:rFonts w:ascii="inherit" w:hAnsi="inherit"/>
          <w:color w:val="000000"/>
          <w:sz w:val="24"/>
          <w:szCs w:val="24"/>
        </w:rPr>
      </w:pPr>
      <w:r>
        <w:rPr>
          <w:rFonts w:ascii="inherit" w:hAnsi="inherit"/>
          <w:color w:val="000000"/>
          <w:sz w:val="24"/>
          <w:szCs w:val="24"/>
        </w:rPr>
        <w:t xml:space="preserve">        &lt;/</w:t>
      </w:r>
      <w:proofErr w:type="spellStart"/>
      <w:r>
        <w:rPr>
          <w:rFonts w:ascii="inherit" w:hAnsi="inherit"/>
          <w:color w:val="000000"/>
          <w:sz w:val="24"/>
          <w:szCs w:val="24"/>
        </w:rPr>
        <w:t>ul</w:t>
      </w:r>
      <w:proofErr w:type="spellEnd"/>
      <w:r>
        <w:rPr>
          <w:rFonts w:ascii="inherit" w:hAnsi="inherit"/>
          <w:color w:val="000000"/>
          <w:sz w:val="24"/>
          <w:szCs w:val="24"/>
        </w:rPr>
        <w:t>&gt;</w:t>
      </w:r>
    </w:p>
    <w:p w:rsidR="00DF7595" w:rsidRDefault="00DF7595" w:rsidP="00DF7595">
      <w:pPr>
        <w:pStyle w:val="HTMLPreformatted"/>
        <w:spacing w:after="360"/>
        <w:rPr>
          <w:rFonts w:ascii="inherit" w:hAnsi="inherit"/>
          <w:color w:val="000000"/>
          <w:sz w:val="24"/>
          <w:szCs w:val="24"/>
        </w:rPr>
      </w:pPr>
      <w:r>
        <w:rPr>
          <w:rFonts w:ascii="inherit" w:hAnsi="inherit"/>
          <w:color w:val="000000"/>
          <w:sz w:val="24"/>
          <w:szCs w:val="24"/>
        </w:rPr>
        <w:t xml:space="preserve">    &lt;/body&gt;</w:t>
      </w:r>
    </w:p>
    <w:p w:rsidR="00DF7595" w:rsidRDefault="00DF7595" w:rsidP="00DF7595">
      <w:pPr>
        <w:pStyle w:val="HTMLPreformatted"/>
        <w:spacing w:after="360"/>
        <w:rPr>
          <w:rFonts w:ascii="inherit" w:hAnsi="inherit"/>
          <w:color w:val="000000"/>
          <w:sz w:val="24"/>
          <w:szCs w:val="24"/>
        </w:rPr>
      </w:pPr>
      <w:r>
        <w:rPr>
          <w:rFonts w:ascii="inherit" w:hAnsi="inherit"/>
          <w:color w:val="000000"/>
          <w:sz w:val="24"/>
          <w:szCs w:val="24"/>
        </w:rPr>
        <w:t>&lt;/html&gt;</w:t>
      </w:r>
    </w:p>
    <w:p w:rsidR="00DF7595" w:rsidRDefault="00DF7595" w:rsidP="00DF7595">
      <w:pPr>
        <w:shd w:val="clear" w:color="auto" w:fill="FFFFFF"/>
        <w:spacing w:after="0" w:line="240" w:lineRule="auto"/>
        <w:ind w:left="720"/>
        <w:rPr>
          <w:rFonts w:ascii="Arial" w:hAnsi="Arial" w:cs="Arial"/>
          <w:color w:val="000000"/>
        </w:rPr>
      </w:pPr>
    </w:p>
    <w:p w:rsidR="00DF7595" w:rsidRDefault="00DF7595" w:rsidP="00582A62">
      <w:pPr>
        <w:rPr>
          <w:rFonts w:asciiTheme="majorHAnsi" w:hAnsiTheme="majorHAnsi"/>
          <w:color w:val="000000" w:themeColor="text1"/>
          <w:sz w:val="32"/>
          <w:szCs w:val="32"/>
        </w:rPr>
      </w:pPr>
      <w:r>
        <w:rPr>
          <w:noProof/>
        </w:rPr>
        <w:lastRenderedPageBreak/>
        <w:drawing>
          <wp:inline distT="0" distB="0" distL="0" distR="0">
            <wp:extent cx="5143500" cy="5562600"/>
            <wp:effectExtent l="19050" t="0" r="0" b="0"/>
            <wp:docPr id="5" name="Picture 5" descr="Output - Unordered 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put - Unordered Lists"/>
                    <pic:cNvPicPr>
                      <a:picLocks noChangeAspect="1" noChangeArrowheads="1"/>
                    </pic:cNvPicPr>
                  </pic:nvPicPr>
                  <pic:blipFill>
                    <a:blip r:embed="rId9"/>
                    <a:srcRect/>
                    <a:stretch>
                      <a:fillRect/>
                    </a:stretch>
                  </pic:blipFill>
                  <pic:spPr bwMode="auto">
                    <a:xfrm>
                      <a:off x="0" y="0"/>
                      <a:ext cx="5143500" cy="5562600"/>
                    </a:xfrm>
                    <a:prstGeom prst="rect">
                      <a:avLst/>
                    </a:prstGeom>
                    <a:noFill/>
                    <a:ln w="9525">
                      <a:noFill/>
                      <a:miter lim="800000"/>
                      <a:headEnd/>
                      <a:tailEnd/>
                    </a:ln>
                  </pic:spPr>
                </pic:pic>
              </a:graphicData>
            </a:graphic>
          </wp:inline>
        </w:drawing>
      </w:r>
    </w:p>
    <w:p w:rsidR="006D5F50" w:rsidRPr="006D5F50" w:rsidRDefault="006D5F50" w:rsidP="006D5F5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D5F50">
        <w:rPr>
          <w:rFonts w:ascii="Segoe UI" w:eastAsia="Times New Roman" w:hAnsi="Segoe UI" w:cs="Segoe UI"/>
          <w:b/>
          <w:bCs/>
          <w:color w:val="333333"/>
          <w:sz w:val="24"/>
          <w:szCs w:val="24"/>
        </w:rPr>
        <w:t>HTML Description List</w:t>
      </w:r>
      <w:r w:rsidRPr="006D5F50">
        <w:rPr>
          <w:rFonts w:ascii="Segoe UI" w:eastAsia="Times New Roman" w:hAnsi="Segoe UI" w:cs="Segoe UI"/>
          <w:color w:val="333333"/>
          <w:sz w:val="24"/>
          <w:szCs w:val="24"/>
        </w:rPr>
        <w:t> or Definition List displays elements in definition form like in dictionary. The &lt;dl&gt;, &lt;</w:t>
      </w:r>
      <w:proofErr w:type="spellStart"/>
      <w:proofErr w:type="gramStart"/>
      <w:r w:rsidRPr="006D5F50">
        <w:rPr>
          <w:rFonts w:ascii="Segoe UI" w:eastAsia="Times New Roman" w:hAnsi="Segoe UI" w:cs="Segoe UI"/>
          <w:color w:val="333333"/>
          <w:sz w:val="24"/>
          <w:szCs w:val="24"/>
        </w:rPr>
        <w:t>dt</w:t>
      </w:r>
      <w:proofErr w:type="spellEnd"/>
      <w:proofErr w:type="gramEnd"/>
      <w:r w:rsidRPr="006D5F50">
        <w:rPr>
          <w:rFonts w:ascii="Segoe UI" w:eastAsia="Times New Roman" w:hAnsi="Segoe UI" w:cs="Segoe UI"/>
          <w:color w:val="333333"/>
          <w:sz w:val="24"/>
          <w:szCs w:val="24"/>
        </w:rPr>
        <w:t>&gt; and &lt;</w:t>
      </w:r>
      <w:proofErr w:type="spellStart"/>
      <w:r w:rsidRPr="006D5F50">
        <w:rPr>
          <w:rFonts w:ascii="Segoe UI" w:eastAsia="Times New Roman" w:hAnsi="Segoe UI" w:cs="Segoe UI"/>
          <w:color w:val="333333"/>
          <w:sz w:val="24"/>
          <w:szCs w:val="24"/>
        </w:rPr>
        <w:t>dd</w:t>
      </w:r>
      <w:proofErr w:type="spellEnd"/>
      <w:r w:rsidRPr="006D5F50">
        <w:rPr>
          <w:rFonts w:ascii="Segoe UI" w:eastAsia="Times New Roman" w:hAnsi="Segoe UI" w:cs="Segoe UI"/>
          <w:color w:val="333333"/>
          <w:sz w:val="24"/>
          <w:szCs w:val="24"/>
        </w:rPr>
        <w:t>&gt; tags are used to define description list.</w:t>
      </w:r>
    </w:p>
    <w:p w:rsidR="006D5F50" w:rsidRPr="006D5F50" w:rsidRDefault="006D5F50" w:rsidP="006D5F5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D5F50">
        <w:rPr>
          <w:rFonts w:ascii="Segoe UI" w:eastAsia="Times New Roman" w:hAnsi="Segoe UI" w:cs="Segoe UI"/>
          <w:color w:val="333333"/>
          <w:sz w:val="24"/>
          <w:szCs w:val="24"/>
        </w:rPr>
        <w:t>The 3 HTML description list tags are given below:</w:t>
      </w:r>
    </w:p>
    <w:p w:rsidR="006D5F50" w:rsidRPr="006D5F50" w:rsidRDefault="006D5F50" w:rsidP="006D5F5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6D5F50">
        <w:rPr>
          <w:rFonts w:ascii="Segoe UI" w:eastAsia="Times New Roman" w:hAnsi="Segoe UI" w:cs="Segoe UI"/>
          <w:b/>
          <w:bCs/>
          <w:color w:val="000000"/>
          <w:sz w:val="24"/>
          <w:szCs w:val="24"/>
        </w:rPr>
        <w:t>&lt;</w:t>
      </w:r>
      <w:proofErr w:type="gramStart"/>
      <w:r w:rsidRPr="006D5F50">
        <w:rPr>
          <w:rFonts w:ascii="Segoe UI" w:eastAsia="Times New Roman" w:hAnsi="Segoe UI" w:cs="Segoe UI"/>
          <w:b/>
          <w:bCs/>
          <w:color w:val="000000"/>
          <w:sz w:val="24"/>
          <w:szCs w:val="24"/>
        </w:rPr>
        <w:t>dl</w:t>
      </w:r>
      <w:proofErr w:type="gramEnd"/>
      <w:r w:rsidRPr="006D5F50">
        <w:rPr>
          <w:rFonts w:ascii="Segoe UI" w:eastAsia="Times New Roman" w:hAnsi="Segoe UI" w:cs="Segoe UI"/>
          <w:b/>
          <w:bCs/>
          <w:color w:val="000000"/>
          <w:sz w:val="24"/>
          <w:szCs w:val="24"/>
        </w:rPr>
        <w:t>&gt; tag</w:t>
      </w:r>
      <w:r w:rsidRPr="006D5F50">
        <w:rPr>
          <w:rFonts w:ascii="Segoe UI" w:eastAsia="Times New Roman" w:hAnsi="Segoe UI" w:cs="Segoe UI"/>
          <w:color w:val="000000"/>
          <w:sz w:val="24"/>
          <w:szCs w:val="24"/>
        </w:rPr>
        <w:t> defines the description list.</w:t>
      </w:r>
    </w:p>
    <w:p w:rsidR="006D5F50" w:rsidRPr="006D5F50" w:rsidRDefault="006D5F50" w:rsidP="006D5F5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6D5F50">
        <w:rPr>
          <w:rFonts w:ascii="Segoe UI" w:eastAsia="Times New Roman" w:hAnsi="Segoe UI" w:cs="Segoe UI"/>
          <w:b/>
          <w:bCs/>
          <w:color w:val="000000"/>
          <w:sz w:val="24"/>
          <w:szCs w:val="24"/>
        </w:rPr>
        <w:t>&lt;</w:t>
      </w:r>
      <w:proofErr w:type="spellStart"/>
      <w:proofErr w:type="gramStart"/>
      <w:r w:rsidRPr="006D5F50">
        <w:rPr>
          <w:rFonts w:ascii="Segoe UI" w:eastAsia="Times New Roman" w:hAnsi="Segoe UI" w:cs="Segoe UI"/>
          <w:b/>
          <w:bCs/>
          <w:color w:val="000000"/>
          <w:sz w:val="24"/>
          <w:szCs w:val="24"/>
        </w:rPr>
        <w:t>dt</w:t>
      </w:r>
      <w:proofErr w:type="spellEnd"/>
      <w:proofErr w:type="gramEnd"/>
      <w:r w:rsidRPr="006D5F50">
        <w:rPr>
          <w:rFonts w:ascii="Segoe UI" w:eastAsia="Times New Roman" w:hAnsi="Segoe UI" w:cs="Segoe UI"/>
          <w:b/>
          <w:bCs/>
          <w:color w:val="000000"/>
          <w:sz w:val="24"/>
          <w:szCs w:val="24"/>
        </w:rPr>
        <w:t>&gt; tag</w:t>
      </w:r>
      <w:r w:rsidRPr="006D5F50">
        <w:rPr>
          <w:rFonts w:ascii="Segoe UI" w:eastAsia="Times New Roman" w:hAnsi="Segoe UI" w:cs="Segoe UI"/>
          <w:color w:val="000000"/>
          <w:sz w:val="24"/>
          <w:szCs w:val="24"/>
        </w:rPr>
        <w:t> defines data term.</w:t>
      </w:r>
    </w:p>
    <w:p w:rsidR="006D5F50" w:rsidRPr="006D5F50" w:rsidRDefault="006D5F50" w:rsidP="006D5F5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6D5F50">
        <w:rPr>
          <w:rFonts w:ascii="Segoe UI" w:eastAsia="Times New Roman" w:hAnsi="Segoe UI" w:cs="Segoe UI"/>
          <w:b/>
          <w:bCs/>
          <w:color w:val="000000"/>
          <w:sz w:val="24"/>
          <w:szCs w:val="24"/>
        </w:rPr>
        <w:t>&lt;</w:t>
      </w:r>
      <w:proofErr w:type="spellStart"/>
      <w:proofErr w:type="gramStart"/>
      <w:r w:rsidRPr="006D5F50">
        <w:rPr>
          <w:rFonts w:ascii="Segoe UI" w:eastAsia="Times New Roman" w:hAnsi="Segoe UI" w:cs="Segoe UI"/>
          <w:b/>
          <w:bCs/>
          <w:color w:val="000000"/>
          <w:sz w:val="24"/>
          <w:szCs w:val="24"/>
        </w:rPr>
        <w:t>dd</w:t>
      </w:r>
      <w:proofErr w:type="spellEnd"/>
      <w:proofErr w:type="gramEnd"/>
      <w:r w:rsidRPr="006D5F50">
        <w:rPr>
          <w:rFonts w:ascii="Segoe UI" w:eastAsia="Times New Roman" w:hAnsi="Segoe UI" w:cs="Segoe UI"/>
          <w:b/>
          <w:bCs/>
          <w:color w:val="000000"/>
          <w:sz w:val="24"/>
          <w:szCs w:val="24"/>
        </w:rPr>
        <w:t>&gt; tag</w:t>
      </w:r>
      <w:r w:rsidRPr="006D5F50">
        <w:rPr>
          <w:rFonts w:ascii="Segoe UI" w:eastAsia="Times New Roman" w:hAnsi="Segoe UI" w:cs="Segoe UI"/>
          <w:color w:val="000000"/>
          <w:sz w:val="24"/>
          <w:szCs w:val="24"/>
        </w:rPr>
        <w:t> defines data definition (description).</w:t>
      </w:r>
    </w:p>
    <w:p w:rsidR="006D5F50" w:rsidRPr="006D5F50" w:rsidRDefault="006D5F50" w:rsidP="006D5F50">
      <w:pPr>
        <w:numPr>
          <w:ilvl w:val="0"/>
          <w:numId w:val="7"/>
        </w:numPr>
        <w:spacing w:after="0" w:line="375" w:lineRule="atLeast"/>
        <w:ind w:left="0"/>
        <w:jc w:val="both"/>
        <w:rPr>
          <w:rFonts w:ascii="Segoe UI" w:eastAsia="Times New Roman" w:hAnsi="Segoe UI" w:cs="Segoe UI"/>
          <w:color w:val="000000"/>
          <w:sz w:val="24"/>
          <w:szCs w:val="24"/>
        </w:rPr>
      </w:pPr>
      <w:r w:rsidRPr="006D5F50">
        <w:rPr>
          <w:rFonts w:ascii="Segoe UI" w:eastAsia="Times New Roman" w:hAnsi="Segoe UI" w:cs="Segoe UI"/>
          <w:b/>
          <w:bCs/>
          <w:color w:val="006699"/>
          <w:sz w:val="24"/>
          <w:szCs w:val="24"/>
        </w:rPr>
        <w:t>&lt;dl&gt;</w:t>
      </w:r>
      <w:r w:rsidRPr="006D5F50">
        <w:rPr>
          <w:rFonts w:ascii="Segoe UI" w:eastAsia="Times New Roman" w:hAnsi="Segoe UI" w:cs="Segoe UI"/>
          <w:color w:val="000000"/>
          <w:sz w:val="24"/>
          <w:szCs w:val="24"/>
          <w:bdr w:val="none" w:sz="0" w:space="0" w:color="auto" w:frame="1"/>
        </w:rPr>
        <w:t>  </w:t>
      </w:r>
    </w:p>
    <w:p w:rsidR="006D5F50" w:rsidRPr="006D5F50" w:rsidRDefault="006D5F50" w:rsidP="006D5F50">
      <w:pPr>
        <w:numPr>
          <w:ilvl w:val="0"/>
          <w:numId w:val="7"/>
        </w:numPr>
        <w:spacing w:after="0" w:line="375" w:lineRule="atLeast"/>
        <w:ind w:left="0"/>
        <w:jc w:val="both"/>
        <w:rPr>
          <w:rFonts w:ascii="Segoe UI" w:eastAsia="Times New Roman" w:hAnsi="Segoe UI" w:cs="Segoe UI"/>
          <w:color w:val="000000"/>
          <w:sz w:val="24"/>
          <w:szCs w:val="24"/>
        </w:rPr>
      </w:pPr>
      <w:r w:rsidRPr="006D5F50">
        <w:rPr>
          <w:rFonts w:ascii="Segoe UI" w:eastAsia="Times New Roman" w:hAnsi="Segoe UI" w:cs="Segoe UI"/>
          <w:color w:val="000000"/>
          <w:sz w:val="24"/>
          <w:szCs w:val="24"/>
          <w:bdr w:val="none" w:sz="0" w:space="0" w:color="auto" w:frame="1"/>
        </w:rPr>
        <w:t>  </w:t>
      </w:r>
      <w:r w:rsidRPr="006D5F50">
        <w:rPr>
          <w:rFonts w:ascii="Segoe UI" w:eastAsia="Times New Roman" w:hAnsi="Segoe UI" w:cs="Segoe UI"/>
          <w:b/>
          <w:bCs/>
          <w:color w:val="006699"/>
          <w:sz w:val="24"/>
          <w:szCs w:val="24"/>
        </w:rPr>
        <w:t>&lt;</w:t>
      </w:r>
      <w:proofErr w:type="spellStart"/>
      <w:r w:rsidRPr="006D5F50">
        <w:rPr>
          <w:rFonts w:ascii="Segoe UI" w:eastAsia="Times New Roman" w:hAnsi="Segoe UI" w:cs="Segoe UI"/>
          <w:b/>
          <w:bCs/>
          <w:color w:val="006699"/>
          <w:sz w:val="24"/>
          <w:szCs w:val="24"/>
        </w:rPr>
        <w:t>dt</w:t>
      </w:r>
      <w:proofErr w:type="spellEnd"/>
      <w:r w:rsidRPr="006D5F50">
        <w:rPr>
          <w:rFonts w:ascii="Segoe UI" w:eastAsia="Times New Roman" w:hAnsi="Segoe UI" w:cs="Segoe UI"/>
          <w:b/>
          <w:bCs/>
          <w:color w:val="006699"/>
          <w:sz w:val="24"/>
          <w:szCs w:val="24"/>
        </w:rPr>
        <w:t>&gt;</w:t>
      </w:r>
      <w:r w:rsidRPr="006D5F50">
        <w:rPr>
          <w:rFonts w:ascii="Segoe UI" w:eastAsia="Times New Roman" w:hAnsi="Segoe UI" w:cs="Segoe UI"/>
          <w:color w:val="000000"/>
          <w:sz w:val="24"/>
          <w:szCs w:val="24"/>
          <w:bdr w:val="none" w:sz="0" w:space="0" w:color="auto" w:frame="1"/>
        </w:rPr>
        <w:t>HTML</w:t>
      </w:r>
      <w:r w:rsidRPr="006D5F50">
        <w:rPr>
          <w:rFonts w:ascii="Segoe UI" w:eastAsia="Times New Roman" w:hAnsi="Segoe UI" w:cs="Segoe UI"/>
          <w:b/>
          <w:bCs/>
          <w:color w:val="006699"/>
          <w:sz w:val="24"/>
          <w:szCs w:val="24"/>
        </w:rPr>
        <w:t>&lt;/</w:t>
      </w:r>
      <w:proofErr w:type="spellStart"/>
      <w:r w:rsidRPr="006D5F50">
        <w:rPr>
          <w:rFonts w:ascii="Segoe UI" w:eastAsia="Times New Roman" w:hAnsi="Segoe UI" w:cs="Segoe UI"/>
          <w:b/>
          <w:bCs/>
          <w:color w:val="006699"/>
          <w:sz w:val="24"/>
          <w:szCs w:val="24"/>
        </w:rPr>
        <w:t>dt</w:t>
      </w:r>
      <w:proofErr w:type="spellEnd"/>
      <w:r w:rsidRPr="006D5F50">
        <w:rPr>
          <w:rFonts w:ascii="Segoe UI" w:eastAsia="Times New Roman" w:hAnsi="Segoe UI" w:cs="Segoe UI"/>
          <w:b/>
          <w:bCs/>
          <w:color w:val="006699"/>
          <w:sz w:val="24"/>
          <w:szCs w:val="24"/>
        </w:rPr>
        <w:t>&gt;</w:t>
      </w:r>
      <w:r w:rsidRPr="006D5F50">
        <w:rPr>
          <w:rFonts w:ascii="Segoe UI" w:eastAsia="Times New Roman" w:hAnsi="Segoe UI" w:cs="Segoe UI"/>
          <w:color w:val="000000"/>
          <w:sz w:val="24"/>
          <w:szCs w:val="24"/>
          <w:bdr w:val="none" w:sz="0" w:space="0" w:color="auto" w:frame="1"/>
        </w:rPr>
        <w:t>  </w:t>
      </w:r>
    </w:p>
    <w:p w:rsidR="006D5F50" w:rsidRPr="006D5F50" w:rsidRDefault="006D5F50" w:rsidP="006D5F50">
      <w:pPr>
        <w:numPr>
          <w:ilvl w:val="0"/>
          <w:numId w:val="7"/>
        </w:numPr>
        <w:spacing w:after="0" w:line="375" w:lineRule="atLeast"/>
        <w:ind w:left="0"/>
        <w:jc w:val="both"/>
        <w:rPr>
          <w:rFonts w:ascii="Segoe UI" w:eastAsia="Times New Roman" w:hAnsi="Segoe UI" w:cs="Segoe UI"/>
          <w:color w:val="000000"/>
          <w:sz w:val="24"/>
          <w:szCs w:val="24"/>
        </w:rPr>
      </w:pPr>
      <w:r w:rsidRPr="006D5F50">
        <w:rPr>
          <w:rFonts w:ascii="Segoe UI" w:eastAsia="Times New Roman" w:hAnsi="Segoe UI" w:cs="Segoe UI"/>
          <w:color w:val="000000"/>
          <w:sz w:val="24"/>
          <w:szCs w:val="24"/>
          <w:bdr w:val="none" w:sz="0" w:space="0" w:color="auto" w:frame="1"/>
        </w:rPr>
        <w:lastRenderedPageBreak/>
        <w:t>  </w:t>
      </w:r>
      <w:r w:rsidRPr="006D5F50">
        <w:rPr>
          <w:rFonts w:ascii="Segoe UI" w:eastAsia="Times New Roman" w:hAnsi="Segoe UI" w:cs="Segoe UI"/>
          <w:b/>
          <w:bCs/>
          <w:color w:val="006699"/>
          <w:sz w:val="24"/>
          <w:szCs w:val="24"/>
        </w:rPr>
        <w:t>&lt;</w:t>
      </w:r>
      <w:proofErr w:type="spellStart"/>
      <w:r w:rsidRPr="006D5F50">
        <w:rPr>
          <w:rFonts w:ascii="Segoe UI" w:eastAsia="Times New Roman" w:hAnsi="Segoe UI" w:cs="Segoe UI"/>
          <w:b/>
          <w:bCs/>
          <w:color w:val="006699"/>
          <w:sz w:val="24"/>
          <w:szCs w:val="24"/>
        </w:rPr>
        <w:t>dd</w:t>
      </w:r>
      <w:proofErr w:type="spellEnd"/>
      <w:r w:rsidRPr="006D5F50">
        <w:rPr>
          <w:rFonts w:ascii="Segoe UI" w:eastAsia="Times New Roman" w:hAnsi="Segoe UI" w:cs="Segoe UI"/>
          <w:b/>
          <w:bCs/>
          <w:color w:val="006699"/>
          <w:sz w:val="24"/>
          <w:szCs w:val="24"/>
        </w:rPr>
        <w:t>&gt;</w:t>
      </w:r>
      <w:r w:rsidRPr="006D5F50">
        <w:rPr>
          <w:rFonts w:ascii="Segoe UI" w:eastAsia="Times New Roman" w:hAnsi="Segoe UI" w:cs="Segoe UI"/>
          <w:color w:val="000000"/>
          <w:sz w:val="24"/>
          <w:szCs w:val="24"/>
          <w:bdr w:val="none" w:sz="0" w:space="0" w:color="auto" w:frame="1"/>
        </w:rPr>
        <w:t>is a markup language</w:t>
      </w:r>
      <w:r w:rsidRPr="006D5F50">
        <w:rPr>
          <w:rFonts w:ascii="Segoe UI" w:eastAsia="Times New Roman" w:hAnsi="Segoe UI" w:cs="Segoe UI"/>
          <w:b/>
          <w:bCs/>
          <w:color w:val="006699"/>
          <w:sz w:val="24"/>
          <w:szCs w:val="24"/>
        </w:rPr>
        <w:t>&lt;/</w:t>
      </w:r>
      <w:proofErr w:type="spellStart"/>
      <w:r w:rsidRPr="006D5F50">
        <w:rPr>
          <w:rFonts w:ascii="Segoe UI" w:eastAsia="Times New Roman" w:hAnsi="Segoe UI" w:cs="Segoe UI"/>
          <w:b/>
          <w:bCs/>
          <w:color w:val="006699"/>
          <w:sz w:val="24"/>
          <w:szCs w:val="24"/>
        </w:rPr>
        <w:t>dd</w:t>
      </w:r>
      <w:proofErr w:type="spellEnd"/>
      <w:r w:rsidRPr="006D5F50">
        <w:rPr>
          <w:rFonts w:ascii="Segoe UI" w:eastAsia="Times New Roman" w:hAnsi="Segoe UI" w:cs="Segoe UI"/>
          <w:b/>
          <w:bCs/>
          <w:color w:val="006699"/>
          <w:sz w:val="24"/>
          <w:szCs w:val="24"/>
        </w:rPr>
        <w:t>&gt;</w:t>
      </w:r>
      <w:r w:rsidRPr="006D5F50">
        <w:rPr>
          <w:rFonts w:ascii="Segoe UI" w:eastAsia="Times New Roman" w:hAnsi="Segoe UI" w:cs="Segoe UI"/>
          <w:color w:val="000000"/>
          <w:sz w:val="24"/>
          <w:szCs w:val="24"/>
          <w:bdr w:val="none" w:sz="0" w:space="0" w:color="auto" w:frame="1"/>
        </w:rPr>
        <w:t>  </w:t>
      </w:r>
    </w:p>
    <w:p w:rsidR="006D5F50" w:rsidRPr="006D5F50" w:rsidRDefault="006D5F50" w:rsidP="006D5F50">
      <w:pPr>
        <w:numPr>
          <w:ilvl w:val="0"/>
          <w:numId w:val="7"/>
        </w:numPr>
        <w:spacing w:after="0" w:line="375" w:lineRule="atLeast"/>
        <w:ind w:left="0"/>
        <w:jc w:val="both"/>
        <w:rPr>
          <w:rFonts w:ascii="Segoe UI" w:eastAsia="Times New Roman" w:hAnsi="Segoe UI" w:cs="Segoe UI"/>
          <w:color w:val="000000"/>
          <w:sz w:val="24"/>
          <w:szCs w:val="24"/>
        </w:rPr>
      </w:pPr>
      <w:r w:rsidRPr="006D5F50">
        <w:rPr>
          <w:rFonts w:ascii="Segoe UI" w:eastAsia="Times New Roman" w:hAnsi="Segoe UI" w:cs="Segoe UI"/>
          <w:color w:val="000000"/>
          <w:sz w:val="24"/>
          <w:szCs w:val="24"/>
          <w:bdr w:val="none" w:sz="0" w:space="0" w:color="auto" w:frame="1"/>
        </w:rPr>
        <w:t>  </w:t>
      </w:r>
      <w:r w:rsidRPr="006D5F50">
        <w:rPr>
          <w:rFonts w:ascii="Segoe UI" w:eastAsia="Times New Roman" w:hAnsi="Segoe UI" w:cs="Segoe UI"/>
          <w:b/>
          <w:bCs/>
          <w:color w:val="006699"/>
          <w:sz w:val="24"/>
          <w:szCs w:val="24"/>
        </w:rPr>
        <w:t>&lt;</w:t>
      </w:r>
      <w:proofErr w:type="spellStart"/>
      <w:r w:rsidRPr="006D5F50">
        <w:rPr>
          <w:rFonts w:ascii="Segoe UI" w:eastAsia="Times New Roman" w:hAnsi="Segoe UI" w:cs="Segoe UI"/>
          <w:b/>
          <w:bCs/>
          <w:color w:val="006699"/>
          <w:sz w:val="24"/>
          <w:szCs w:val="24"/>
        </w:rPr>
        <w:t>dt</w:t>
      </w:r>
      <w:proofErr w:type="spellEnd"/>
      <w:r w:rsidRPr="006D5F50">
        <w:rPr>
          <w:rFonts w:ascii="Segoe UI" w:eastAsia="Times New Roman" w:hAnsi="Segoe UI" w:cs="Segoe UI"/>
          <w:b/>
          <w:bCs/>
          <w:color w:val="006699"/>
          <w:sz w:val="24"/>
          <w:szCs w:val="24"/>
        </w:rPr>
        <w:t>&gt;</w:t>
      </w:r>
      <w:r w:rsidRPr="006D5F50">
        <w:rPr>
          <w:rFonts w:ascii="Segoe UI" w:eastAsia="Times New Roman" w:hAnsi="Segoe UI" w:cs="Segoe UI"/>
          <w:color w:val="000000"/>
          <w:sz w:val="24"/>
          <w:szCs w:val="24"/>
          <w:bdr w:val="none" w:sz="0" w:space="0" w:color="auto" w:frame="1"/>
        </w:rPr>
        <w:t>Java</w:t>
      </w:r>
      <w:r w:rsidRPr="006D5F50">
        <w:rPr>
          <w:rFonts w:ascii="Segoe UI" w:eastAsia="Times New Roman" w:hAnsi="Segoe UI" w:cs="Segoe UI"/>
          <w:b/>
          <w:bCs/>
          <w:color w:val="006699"/>
          <w:sz w:val="24"/>
          <w:szCs w:val="24"/>
        </w:rPr>
        <w:t>&lt;/</w:t>
      </w:r>
      <w:proofErr w:type="spellStart"/>
      <w:r w:rsidRPr="006D5F50">
        <w:rPr>
          <w:rFonts w:ascii="Segoe UI" w:eastAsia="Times New Roman" w:hAnsi="Segoe UI" w:cs="Segoe UI"/>
          <w:b/>
          <w:bCs/>
          <w:color w:val="006699"/>
          <w:sz w:val="24"/>
          <w:szCs w:val="24"/>
        </w:rPr>
        <w:t>dt</w:t>
      </w:r>
      <w:proofErr w:type="spellEnd"/>
      <w:r w:rsidRPr="006D5F50">
        <w:rPr>
          <w:rFonts w:ascii="Segoe UI" w:eastAsia="Times New Roman" w:hAnsi="Segoe UI" w:cs="Segoe UI"/>
          <w:b/>
          <w:bCs/>
          <w:color w:val="006699"/>
          <w:sz w:val="24"/>
          <w:szCs w:val="24"/>
        </w:rPr>
        <w:t>&gt;</w:t>
      </w:r>
      <w:r w:rsidRPr="006D5F50">
        <w:rPr>
          <w:rFonts w:ascii="Segoe UI" w:eastAsia="Times New Roman" w:hAnsi="Segoe UI" w:cs="Segoe UI"/>
          <w:color w:val="000000"/>
          <w:sz w:val="24"/>
          <w:szCs w:val="24"/>
          <w:bdr w:val="none" w:sz="0" w:space="0" w:color="auto" w:frame="1"/>
        </w:rPr>
        <w:t>  </w:t>
      </w:r>
    </w:p>
    <w:p w:rsidR="006D5F50" w:rsidRPr="006D5F50" w:rsidRDefault="006D5F50" w:rsidP="006D5F50">
      <w:pPr>
        <w:numPr>
          <w:ilvl w:val="0"/>
          <w:numId w:val="7"/>
        </w:numPr>
        <w:spacing w:after="0" w:line="375" w:lineRule="atLeast"/>
        <w:ind w:left="0"/>
        <w:jc w:val="both"/>
        <w:rPr>
          <w:rFonts w:ascii="Segoe UI" w:eastAsia="Times New Roman" w:hAnsi="Segoe UI" w:cs="Segoe UI"/>
          <w:color w:val="000000"/>
          <w:sz w:val="24"/>
          <w:szCs w:val="24"/>
        </w:rPr>
      </w:pPr>
      <w:r w:rsidRPr="006D5F50">
        <w:rPr>
          <w:rFonts w:ascii="Segoe UI" w:eastAsia="Times New Roman" w:hAnsi="Segoe UI" w:cs="Segoe UI"/>
          <w:color w:val="000000"/>
          <w:sz w:val="24"/>
          <w:szCs w:val="24"/>
          <w:bdr w:val="none" w:sz="0" w:space="0" w:color="auto" w:frame="1"/>
        </w:rPr>
        <w:t>  </w:t>
      </w:r>
      <w:r w:rsidRPr="006D5F50">
        <w:rPr>
          <w:rFonts w:ascii="Segoe UI" w:eastAsia="Times New Roman" w:hAnsi="Segoe UI" w:cs="Segoe UI"/>
          <w:b/>
          <w:bCs/>
          <w:color w:val="006699"/>
          <w:sz w:val="24"/>
          <w:szCs w:val="24"/>
        </w:rPr>
        <w:t>&lt;</w:t>
      </w:r>
      <w:proofErr w:type="spellStart"/>
      <w:r w:rsidRPr="006D5F50">
        <w:rPr>
          <w:rFonts w:ascii="Segoe UI" w:eastAsia="Times New Roman" w:hAnsi="Segoe UI" w:cs="Segoe UI"/>
          <w:b/>
          <w:bCs/>
          <w:color w:val="006699"/>
          <w:sz w:val="24"/>
          <w:szCs w:val="24"/>
        </w:rPr>
        <w:t>dd</w:t>
      </w:r>
      <w:proofErr w:type="spellEnd"/>
      <w:r w:rsidRPr="006D5F50">
        <w:rPr>
          <w:rFonts w:ascii="Segoe UI" w:eastAsia="Times New Roman" w:hAnsi="Segoe UI" w:cs="Segoe UI"/>
          <w:b/>
          <w:bCs/>
          <w:color w:val="006699"/>
          <w:sz w:val="24"/>
          <w:szCs w:val="24"/>
        </w:rPr>
        <w:t>&gt;</w:t>
      </w:r>
      <w:r w:rsidRPr="006D5F50">
        <w:rPr>
          <w:rFonts w:ascii="Segoe UI" w:eastAsia="Times New Roman" w:hAnsi="Segoe UI" w:cs="Segoe UI"/>
          <w:color w:val="000000"/>
          <w:sz w:val="24"/>
          <w:szCs w:val="24"/>
          <w:bdr w:val="none" w:sz="0" w:space="0" w:color="auto" w:frame="1"/>
        </w:rPr>
        <w:t>is a programming language and platform</w:t>
      </w:r>
      <w:r w:rsidRPr="006D5F50">
        <w:rPr>
          <w:rFonts w:ascii="Segoe UI" w:eastAsia="Times New Roman" w:hAnsi="Segoe UI" w:cs="Segoe UI"/>
          <w:b/>
          <w:bCs/>
          <w:color w:val="006699"/>
          <w:sz w:val="24"/>
          <w:szCs w:val="24"/>
        </w:rPr>
        <w:t>&lt;/</w:t>
      </w:r>
      <w:proofErr w:type="spellStart"/>
      <w:r w:rsidRPr="006D5F50">
        <w:rPr>
          <w:rFonts w:ascii="Segoe UI" w:eastAsia="Times New Roman" w:hAnsi="Segoe UI" w:cs="Segoe UI"/>
          <w:b/>
          <w:bCs/>
          <w:color w:val="006699"/>
          <w:sz w:val="24"/>
          <w:szCs w:val="24"/>
        </w:rPr>
        <w:t>dd</w:t>
      </w:r>
      <w:proofErr w:type="spellEnd"/>
      <w:r w:rsidRPr="006D5F50">
        <w:rPr>
          <w:rFonts w:ascii="Segoe UI" w:eastAsia="Times New Roman" w:hAnsi="Segoe UI" w:cs="Segoe UI"/>
          <w:b/>
          <w:bCs/>
          <w:color w:val="006699"/>
          <w:sz w:val="24"/>
          <w:szCs w:val="24"/>
        </w:rPr>
        <w:t>&gt;</w:t>
      </w:r>
      <w:r w:rsidRPr="006D5F50">
        <w:rPr>
          <w:rFonts w:ascii="Segoe UI" w:eastAsia="Times New Roman" w:hAnsi="Segoe UI" w:cs="Segoe UI"/>
          <w:color w:val="000000"/>
          <w:sz w:val="24"/>
          <w:szCs w:val="24"/>
          <w:bdr w:val="none" w:sz="0" w:space="0" w:color="auto" w:frame="1"/>
        </w:rPr>
        <w:t>  </w:t>
      </w:r>
    </w:p>
    <w:p w:rsidR="006D5F50" w:rsidRPr="006D5F50" w:rsidRDefault="006D5F50" w:rsidP="006D5F50">
      <w:pPr>
        <w:numPr>
          <w:ilvl w:val="0"/>
          <w:numId w:val="7"/>
        </w:numPr>
        <w:spacing w:after="0" w:line="375" w:lineRule="atLeast"/>
        <w:ind w:left="0"/>
        <w:jc w:val="both"/>
        <w:rPr>
          <w:rFonts w:ascii="Segoe UI" w:eastAsia="Times New Roman" w:hAnsi="Segoe UI" w:cs="Segoe UI"/>
          <w:color w:val="000000"/>
          <w:sz w:val="24"/>
          <w:szCs w:val="24"/>
        </w:rPr>
      </w:pPr>
      <w:r w:rsidRPr="006D5F50">
        <w:rPr>
          <w:rFonts w:ascii="Segoe UI" w:eastAsia="Times New Roman" w:hAnsi="Segoe UI" w:cs="Segoe UI"/>
          <w:color w:val="000000"/>
          <w:sz w:val="24"/>
          <w:szCs w:val="24"/>
          <w:bdr w:val="none" w:sz="0" w:space="0" w:color="auto" w:frame="1"/>
        </w:rPr>
        <w:t> </w:t>
      </w:r>
      <w:r w:rsidRPr="006D5F50">
        <w:rPr>
          <w:rFonts w:ascii="Segoe UI" w:eastAsia="Times New Roman" w:hAnsi="Segoe UI" w:cs="Segoe UI"/>
          <w:b/>
          <w:bCs/>
          <w:color w:val="006699"/>
          <w:sz w:val="24"/>
          <w:szCs w:val="24"/>
        </w:rPr>
        <w:t>&lt;</w:t>
      </w:r>
      <w:proofErr w:type="spellStart"/>
      <w:r w:rsidRPr="006D5F50">
        <w:rPr>
          <w:rFonts w:ascii="Segoe UI" w:eastAsia="Times New Roman" w:hAnsi="Segoe UI" w:cs="Segoe UI"/>
          <w:b/>
          <w:bCs/>
          <w:color w:val="006699"/>
          <w:sz w:val="24"/>
          <w:szCs w:val="24"/>
        </w:rPr>
        <w:t>dt</w:t>
      </w:r>
      <w:proofErr w:type="spellEnd"/>
      <w:r w:rsidRPr="006D5F50">
        <w:rPr>
          <w:rFonts w:ascii="Segoe UI" w:eastAsia="Times New Roman" w:hAnsi="Segoe UI" w:cs="Segoe UI"/>
          <w:b/>
          <w:bCs/>
          <w:color w:val="006699"/>
          <w:sz w:val="24"/>
          <w:szCs w:val="24"/>
        </w:rPr>
        <w:t>&gt;</w:t>
      </w:r>
      <w:r w:rsidRPr="006D5F50">
        <w:rPr>
          <w:rFonts w:ascii="Segoe UI" w:eastAsia="Times New Roman" w:hAnsi="Segoe UI" w:cs="Segoe UI"/>
          <w:color w:val="000000"/>
          <w:sz w:val="24"/>
          <w:szCs w:val="24"/>
          <w:bdr w:val="none" w:sz="0" w:space="0" w:color="auto" w:frame="1"/>
        </w:rPr>
        <w:t>JavaScript</w:t>
      </w:r>
      <w:r w:rsidRPr="006D5F50">
        <w:rPr>
          <w:rFonts w:ascii="Segoe UI" w:eastAsia="Times New Roman" w:hAnsi="Segoe UI" w:cs="Segoe UI"/>
          <w:b/>
          <w:bCs/>
          <w:color w:val="006699"/>
          <w:sz w:val="24"/>
          <w:szCs w:val="24"/>
        </w:rPr>
        <w:t>&lt;/</w:t>
      </w:r>
      <w:proofErr w:type="spellStart"/>
      <w:r w:rsidRPr="006D5F50">
        <w:rPr>
          <w:rFonts w:ascii="Segoe UI" w:eastAsia="Times New Roman" w:hAnsi="Segoe UI" w:cs="Segoe UI"/>
          <w:b/>
          <w:bCs/>
          <w:color w:val="006699"/>
          <w:sz w:val="24"/>
          <w:szCs w:val="24"/>
        </w:rPr>
        <w:t>dt</w:t>
      </w:r>
      <w:proofErr w:type="spellEnd"/>
      <w:r w:rsidRPr="006D5F50">
        <w:rPr>
          <w:rFonts w:ascii="Segoe UI" w:eastAsia="Times New Roman" w:hAnsi="Segoe UI" w:cs="Segoe UI"/>
          <w:b/>
          <w:bCs/>
          <w:color w:val="006699"/>
          <w:sz w:val="24"/>
          <w:szCs w:val="24"/>
        </w:rPr>
        <w:t>&gt;</w:t>
      </w:r>
      <w:r w:rsidRPr="006D5F50">
        <w:rPr>
          <w:rFonts w:ascii="Segoe UI" w:eastAsia="Times New Roman" w:hAnsi="Segoe UI" w:cs="Segoe UI"/>
          <w:color w:val="000000"/>
          <w:sz w:val="24"/>
          <w:szCs w:val="24"/>
          <w:bdr w:val="none" w:sz="0" w:space="0" w:color="auto" w:frame="1"/>
        </w:rPr>
        <w:t>  </w:t>
      </w:r>
    </w:p>
    <w:p w:rsidR="006D5F50" w:rsidRPr="006D5F50" w:rsidRDefault="006D5F50" w:rsidP="006D5F50">
      <w:pPr>
        <w:numPr>
          <w:ilvl w:val="0"/>
          <w:numId w:val="7"/>
        </w:numPr>
        <w:spacing w:after="0" w:line="375" w:lineRule="atLeast"/>
        <w:ind w:left="0"/>
        <w:jc w:val="both"/>
        <w:rPr>
          <w:rFonts w:ascii="Segoe UI" w:eastAsia="Times New Roman" w:hAnsi="Segoe UI" w:cs="Segoe UI"/>
          <w:color w:val="000000"/>
          <w:sz w:val="24"/>
          <w:szCs w:val="24"/>
        </w:rPr>
      </w:pPr>
      <w:r w:rsidRPr="006D5F50">
        <w:rPr>
          <w:rFonts w:ascii="Segoe UI" w:eastAsia="Times New Roman" w:hAnsi="Segoe UI" w:cs="Segoe UI"/>
          <w:color w:val="000000"/>
          <w:sz w:val="24"/>
          <w:szCs w:val="24"/>
          <w:bdr w:val="none" w:sz="0" w:space="0" w:color="auto" w:frame="1"/>
        </w:rPr>
        <w:t> </w:t>
      </w:r>
      <w:r w:rsidRPr="006D5F50">
        <w:rPr>
          <w:rFonts w:ascii="Segoe UI" w:eastAsia="Times New Roman" w:hAnsi="Segoe UI" w:cs="Segoe UI"/>
          <w:b/>
          <w:bCs/>
          <w:color w:val="006699"/>
          <w:sz w:val="24"/>
          <w:szCs w:val="24"/>
        </w:rPr>
        <w:t>&lt;</w:t>
      </w:r>
      <w:proofErr w:type="spellStart"/>
      <w:r w:rsidRPr="006D5F50">
        <w:rPr>
          <w:rFonts w:ascii="Segoe UI" w:eastAsia="Times New Roman" w:hAnsi="Segoe UI" w:cs="Segoe UI"/>
          <w:b/>
          <w:bCs/>
          <w:color w:val="006699"/>
          <w:sz w:val="24"/>
          <w:szCs w:val="24"/>
        </w:rPr>
        <w:t>dd</w:t>
      </w:r>
      <w:proofErr w:type="spellEnd"/>
      <w:r w:rsidRPr="006D5F50">
        <w:rPr>
          <w:rFonts w:ascii="Segoe UI" w:eastAsia="Times New Roman" w:hAnsi="Segoe UI" w:cs="Segoe UI"/>
          <w:b/>
          <w:bCs/>
          <w:color w:val="006699"/>
          <w:sz w:val="24"/>
          <w:szCs w:val="24"/>
        </w:rPr>
        <w:t>&gt;</w:t>
      </w:r>
      <w:r w:rsidRPr="006D5F50">
        <w:rPr>
          <w:rFonts w:ascii="Segoe UI" w:eastAsia="Times New Roman" w:hAnsi="Segoe UI" w:cs="Segoe UI"/>
          <w:color w:val="000000"/>
          <w:sz w:val="24"/>
          <w:szCs w:val="24"/>
          <w:bdr w:val="none" w:sz="0" w:space="0" w:color="auto" w:frame="1"/>
        </w:rPr>
        <w:t>is a scripting language</w:t>
      </w:r>
      <w:r w:rsidRPr="006D5F50">
        <w:rPr>
          <w:rFonts w:ascii="Segoe UI" w:eastAsia="Times New Roman" w:hAnsi="Segoe UI" w:cs="Segoe UI"/>
          <w:b/>
          <w:bCs/>
          <w:color w:val="006699"/>
          <w:sz w:val="24"/>
          <w:szCs w:val="24"/>
        </w:rPr>
        <w:t>&lt;/</w:t>
      </w:r>
      <w:proofErr w:type="spellStart"/>
      <w:r w:rsidRPr="006D5F50">
        <w:rPr>
          <w:rFonts w:ascii="Segoe UI" w:eastAsia="Times New Roman" w:hAnsi="Segoe UI" w:cs="Segoe UI"/>
          <w:b/>
          <w:bCs/>
          <w:color w:val="006699"/>
          <w:sz w:val="24"/>
          <w:szCs w:val="24"/>
        </w:rPr>
        <w:t>dd</w:t>
      </w:r>
      <w:proofErr w:type="spellEnd"/>
      <w:r w:rsidRPr="006D5F50">
        <w:rPr>
          <w:rFonts w:ascii="Segoe UI" w:eastAsia="Times New Roman" w:hAnsi="Segoe UI" w:cs="Segoe UI"/>
          <w:b/>
          <w:bCs/>
          <w:color w:val="006699"/>
          <w:sz w:val="24"/>
          <w:szCs w:val="24"/>
        </w:rPr>
        <w:t>&gt;</w:t>
      </w:r>
      <w:r w:rsidRPr="006D5F50">
        <w:rPr>
          <w:rFonts w:ascii="Segoe UI" w:eastAsia="Times New Roman" w:hAnsi="Segoe UI" w:cs="Segoe UI"/>
          <w:color w:val="000000"/>
          <w:sz w:val="24"/>
          <w:szCs w:val="24"/>
          <w:bdr w:val="none" w:sz="0" w:space="0" w:color="auto" w:frame="1"/>
        </w:rPr>
        <w:t>  </w:t>
      </w:r>
    </w:p>
    <w:p w:rsidR="006D5F50" w:rsidRPr="006D5F50" w:rsidRDefault="006D5F50" w:rsidP="006D5F50">
      <w:pPr>
        <w:numPr>
          <w:ilvl w:val="0"/>
          <w:numId w:val="7"/>
        </w:numPr>
        <w:spacing w:after="0" w:line="375" w:lineRule="atLeast"/>
        <w:ind w:left="0"/>
        <w:jc w:val="both"/>
        <w:rPr>
          <w:rFonts w:ascii="Segoe UI" w:eastAsia="Times New Roman" w:hAnsi="Segoe UI" w:cs="Segoe UI"/>
          <w:color w:val="000000"/>
          <w:sz w:val="24"/>
          <w:szCs w:val="24"/>
        </w:rPr>
      </w:pPr>
      <w:r w:rsidRPr="006D5F50">
        <w:rPr>
          <w:rFonts w:ascii="Segoe UI" w:eastAsia="Times New Roman" w:hAnsi="Segoe UI" w:cs="Segoe UI"/>
          <w:color w:val="000000"/>
          <w:sz w:val="24"/>
          <w:szCs w:val="24"/>
          <w:bdr w:val="none" w:sz="0" w:space="0" w:color="auto" w:frame="1"/>
        </w:rPr>
        <w:t>  </w:t>
      </w:r>
      <w:r w:rsidRPr="006D5F50">
        <w:rPr>
          <w:rFonts w:ascii="Segoe UI" w:eastAsia="Times New Roman" w:hAnsi="Segoe UI" w:cs="Segoe UI"/>
          <w:b/>
          <w:bCs/>
          <w:color w:val="006699"/>
          <w:sz w:val="24"/>
          <w:szCs w:val="24"/>
        </w:rPr>
        <w:t>&lt;</w:t>
      </w:r>
      <w:proofErr w:type="spellStart"/>
      <w:r w:rsidRPr="006D5F50">
        <w:rPr>
          <w:rFonts w:ascii="Segoe UI" w:eastAsia="Times New Roman" w:hAnsi="Segoe UI" w:cs="Segoe UI"/>
          <w:b/>
          <w:bCs/>
          <w:color w:val="006699"/>
          <w:sz w:val="24"/>
          <w:szCs w:val="24"/>
        </w:rPr>
        <w:t>dt</w:t>
      </w:r>
      <w:proofErr w:type="spellEnd"/>
      <w:r w:rsidRPr="006D5F50">
        <w:rPr>
          <w:rFonts w:ascii="Segoe UI" w:eastAsia="Times New Roman" w:hAnsi="Segoe UI" w:cs="Segoe UI"/>
          <w:b/>
          <w:bCs/>
          <w:color w:val="006699"/>
          <w:sz w:val="24"/>
          <w:szCs w:val="24"/>
        </w:rPr>
        <w:t>&gt;</w:t>
      </w:r>
      <w:r w:rsidRPr="006D5F50">
        <w:rPr>
          <w:rFonts w:ascii="Segoe UI" w:eastAsia="Times New Roman" w:hAnsi="Segoe UI" w:cs="Segoe UI"/>
          <w:color w:val="000000"/>
          <w:sz w:val="24"/>
          <w:szCs w:val="24"/>
          <w:bdr w:val="none" w:sz="0" w:space="0" w:color="auto" w:frame="1"/>
        </w:rPr>
        <w:t>SQL</w:t>
      </w:r>
      <w:r w:rsidRPr="006D5F50">
        <w:rPr>
          <w:rFonts w:ascii="Segoe UI" w:eastAsia="Times New Roman" w:hAnsi="Segoe UI" w:cs="Segoe UI"/>
          <w:b/>
          <w:bCs/>
          <w:color w:val="006699"/>
          <w:sz w:val="24"/>
          <w:szCs w:val="24"/>
        </w:rPr>
        <w:t>&lt;/</w:t>
      </w:r>
      <w:proofErr w:type="spellStart"/>
      <w:r w:rsidRPr="006D5F50">
        <w:rPr>
          <w:rFonts w:ascii="Segoe UI" w:eastAsia="Times New Roman" w:hAnsi="Segoe UI" w:cs="Segoe UI"/>
          <w:b/>
          <w:bCs/>
          <w:color w:val="006699"/>
          <w:sz w:val="24"/>
          <w:szCs w:val="24"/>
        </w:rPr>
        <w:t>dt</w:t>
      </w:r>
      <w:proofErr w:type="spellEnd"/>
      <w:r w:rsidRPr="006D5F50">
        <w:rPr>
          <w:rFonts w:ascii="Segoe UI" w:eastAsia="Times New Roman" w:hAnsi="Segoe UI" w:cs="Segoe UI"/>
          <w:b/>
          <w:bCs/>
          <w:color w:val="006699"/>
          <w:sz w:val="24"/>
          <w:szCs w:val="24"/>
        </w:rPr>
        <w:t>&gt;</w:t>
      </w:r>
      <w:r w:rsidRPr="006D5F50">
        <w:rPr>
          <w:rFonts w:ascii="Segoe UI" w:eastAsia="Times New Roman" w:hAnsi="Segoe UI" w:cs="Segoe UI"/>
          <w:color w:val="000000"/>
          <w:sz w:val="24"/>
          <w:szCs w:val="24"/>
          <w:bdr w:val="none" w:sz="0" w:space="0" w:color="auto" w:frame="1"/>
        </w:rPr>
        <w:t>  </w:t>
      </w:r>
    </w:p>
    <w:p w:rsidR="006D5F50" w:rsidRPr="006D5F50" w:rsidRDefault="006D5F50" w:rsidP="006D5F50">
      <w:pPr>
        <w:numPr>
          <w:ilvl w:val="0"/>
          <w:numId w:val="7"/>
        </w:numPr>
        <w:spacing w:after="0" w:line="375" w:lineRule="atLeast"/>
        <w:ind w:left="0"/>
        <w:jc w:val="both"/>
        <w:rPr>
          <w:rFonts w:ascii="Segoe UI" w:eastAsia="Times New Roman" w:hAnsi="Segoe UI" w:cs="Segoe UI"/>
          <w:color w:val="000000"/>
          <w:sz w:val="24"/>
          <w:szCs w:val="24"/>
        </w:rPr>
      </w:pPr>
      <w:r w:rsidRPr="006D5F50">
        <w:rPr>
          <w:rFonts w:ascii="Segoe UI" w:eastAsia="Times New Roman" w:hAnsi="Segoe UI" w:cs="Segoe UI"/>
          <w:color w:val="000000"/>
          <w:sz w:val="24"/>
          <w:szCs w:val="24"/>
          <w:bdr w:val="none" w:sz="0" w:space="0" w:color="auto" w:frame="1"/>
        </w:rPr>
        <w:t>  </w:t>
      </w:r>
      <w:r w:rsidRPr="006D5F50">
        <w:rPr>
          <w:rFonts w:ascii="Segoe UI" w:eastAsia="Times New Roman" w:hAnsi="Segoe UI" w:cs="Segoe UI"/>
          <w:b/>
          <w:bCs/>
          <w:color w:val="006699"/>
          <w:sz w:val="24"/>
          <w:szCs w:val="24"/>
        </w:rPr>
        <w:t>&lt;</w:t>
      </w:r>
      <w:proofErr w:type="spellStart"/>
      <w:r w:rsidRPr="006D5F50">
        <w:rPr>
          <w:rFonts w:ascii="Segoe UI" w:eastAsia="Times New Roman" w:hAnsi="Segoe UI" w:cs="Segoe UI"/>
          <w:b/>
          <w:bCs/>
          <w:color w:val="006699"/>
          <w:sz w:val="24"/>
          <w:szCs w:val="24"/>
        </w:rPr>
        <w:t>dd</w:t>
      </w:r>
      <w:proofErr w:type="spellEnd"/>
      <w:r w:rsidRPr="006D5F50">
        <w:rPr>
          <w:rFonts w:ascii="Segoe UI" w:eastAsia="Times New Roman" w:hAnsi="Segoe UI" w:cs="Segoe UI"/>
          <w:b/>
          <w:bCs/>
          <w:color w:val="006699"/>
          <w:sz w:val="24"/>
          <w:szCs w:val="24"/>
        </w:rPr>
        <w:t>&gt;</w:t>
      </w:r>
      <w:r w:rsidRPr="006D5F50">
        <w:rPr>
          <w:rFonts w:ascii="Segoe UI" w:eastAsia="Times New Roman" w:hAnsi="Segoe UI" w:cs="Segoe UI"/>
          <w:color w:val="000000"/>
          <w:sz w:val="24"/>
          <w:szCs w:val="24"/>
          <w:bdr w:val="none" w:sz="0" w:space="0" w:color="auto" w:frame="1"/>
        </w:rPr>
        <w:t>is a query language</w:t>
      </w:r>
      <w:r w:rsidRPr="006D5F50">
        <w:rPr>
          <w:rFonts w:ascii="Segoe UI" w:eastAsia="Times New Roman" w:hAnsi="Segoe UI" w:cs="Segoe UI"/>
          <w:b/>
          <w:bCs/>
          <w:color w:val="006699"/>
          <w:sz w:val="24"/>
          <w:szCs w:val="24"/>
        </w:rPr>
        <w:t>&lt;/</w:t>
      </w:r>
      <w:proofErr w:type="spellStart"/>
      <w:r w:rsidRPr="006D5F50">
        <w:rPr>
          <w:rFonts w:ascii="Segoe UI" w:eastAsia="Times New Roman" w:hAnsi="Segoe UI" w:cs="Segoe UI"/>
          <w:b/>
          <w:bCs/>
          <w:color w:val="006699"/>
          <w:sz w:val="24"/>
          <w:szCs w:val="24"/>
        </w:rPr>
        <w:t>dd</w:t>
      </w:r>
      <w:proofErr w:type="spellEnd"/>
      <w:r w:rsidRPr="006D5F50">
        <w:rPr>
          <w:rFonts w:ascii="Segoe UI" w:eastAsia="Times New Roman" w:hAnsi="Segoe UI" w:cs="Segoe UI"/>
          <w:b/>
          <w:bCs/>
          <w:color w:val="006699"/>
          <w:sz w:val="24"/>
          <w:szCs w:val="24"/>
        </w:rPr>
        <w:t>&gt;</w:t>
      </w:r>
      <w:r w:rsidRPr="006D5F50">
        <w:rPr>
          <w:rFonts w:ascii="Segoe UI" w:eastAsia="Times New Roman" w:hAnsi="Segoe UI" w:cs="Segoe UI"/>
          <w:color w:val="000000"/>
          <w:sz w:val="24"/>
          <w:szCs w:val="24"/>
          <w:bdr w:val="none" w:sz="0" w:space="0" w:color="auto" w:frame="1"/>
        </w:rPr>
        <w:t>   </w:t>
      </w:r>
    </w:p>
    <w:p w:rsidR="006D5F50" w:rsidRPr="006D5F50" w:rsidRDefault="006D5F50" w:rsidP="006D5F50">
      <w:pPr>
        <w:numPr>
          <w:ilvl w:val="0"/>
          <w:numId w:val="7"/>
        </w:numPr>
        <w:spacing w:after="120" w:line="375" w:lineRule="atLeast"/>
        <w:ind w:left="0"/>
        <w:jc w:val="both"/>
        <w:rPr>
          <w:rFonts w:ascii="Segoe UI" w:eastAsia="Times New Roman" w:hAnsi="Segoe UI" w:cs="Segoe UI"/>
          <w:color w:val="000000"/>
          <w:sz w:val="24"/>
          <w:szCs w:val="24"/>
        </w:rPr>
      </w:pPr>
      <w:r w:rsidRPr="006D5F50">
        <w:rPr>
          <w:rFonts w:ascii="Segoe UI" w:eastAsia="Times New Roman" w:hAnsi="Segoe UI" w:cs="Segoe UI"/>
          <w:b/>
          <w:bCs/>
          <w:color w:val="006699"/>
          <w:sz w:val="24"/>
          <w:szCs w:val="24"/>
        </w:rPr>
        <w:t>&lt;/dl&gt;</w:t>
      </w:r>
      <w:r w:rsidRPr="006D5F50">
        <w:rPr>
          <w:rFonts w:ascii="Segoe UI" w:eastAsia="Times New Roman" w:hAnsi="Segoe UI" w:cs="Segoe UI"/>
          <w:color w:val="000000"/>
          <w:sz w:val="24"/>
          <w:szCs w:val="24"/>
          <w:bdr w:val="none" w:sz="0" w:space="0" w:color="auto" w:frame="1"/>
        </w:rPr>
        <w:t>  </w:t>
      </w:r>
    </w:p>
    <w:p w:rsidR="006D5F50" w:rsidRDefault="006D5F50" w:rsidP="00582A62">
      <w:pPr>
        <w:rPr>
          <w:rFonts w:asciiTheme="majorHAnsi" w:hAnsiTheme="majorHAnsi"/>
          <w:color w:val="000000" w:themeColor="text1"/>
          <w:sz w:val="32"/>
          <w:szCs w:val="32"/>
        </w:rPr>
      </w:pPr>
    </w:p>
    <w:p w:rsidR="006D5F50" w:rsidRPr="006D5F50" w:rsidRDefault="006D5F50" w:rsidP="006D5F50">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rPr>
      </w:pPr>
      <w:r w:rsidRPr="006D5F50">
        <w:rPr>
          <w:rFonts w:ascii="Segoe UI" w:eastAsia="Times New Roman" w:hAnsi="Segoe UI" w:cs="Segoe UI"/>
          <w:color w:val="000000" w:themeColor="text1"/>
          <w:sz w:val="24"/>
          <w:szCs w:val="24"/>
        </w:rPr>
        <w:t>Output:</w:t>
      </w:r>
    </w:p>
    <w:p w:rsidR="006D5F50" w:rsidRPr="006D5F50" w:rsidRDefault="006D5F50" w:rsidP="006D5F50">
      <w:pPr>
        <w:shd w:val="clear" w:color="auto" w:fill="FFFFFF"/>
        <w:spacing w:after="0" w:line="240" w:lineRule="auto"/>
        <w:jc w:val="both"/>
        <w:rPr>
          <w:rFonts w:ascii="Segoe UI" w:eastAsia="Times New Roman" w:hAnsi="Segoe UI" w:cs="Segoe UI"/>
          <w:color w:val="000000" w:themeColor="text1"/>
          <w:sz w:val="24"/>
          <w:szCs w:val="24"/>
        </w:rPr>
      </w:pPr>
      <w:r w:rsidRPr="006D5F50">
        <w:rPr>
          <w:rFonts w:ascii="Segoe UI" w:eastAsia="Times New Roman" w:hAnsi="Segoe UI" w:cs="Segoe UI"/>
          <w:color w:val="000000" w:themeColor="text1"/>
          <w:sz w:val="24"/>
          <w:szCs w:val="24"/>
        </w:rPr>
        <w:t>HTML</w:t>
      </w:r>
    </w:p>
    <w:p w:rsidR="006D5F50" w:rsidRPr="006D5F50" w:rsidRDefault="006D5F50" w:rsidP="006D5F50">
      <w:pPr>
        <w:shd w:val="clear" w:color="auto" w:fill="FFFFFF"/>
        <w:spacing w:after="0" w:line="240" w:lineRule="auto"/>
        <w:ind w:left="720"/>
        <w:jc w:val="both"/>
        <w:rPr>
          <w:rFonts w:ascii="Segoe UI" w:eastAsia="Times New Roman" w:hAnsi="Segoe UI" w:cs="Segoe UI"/>
          <w:color w:val="000000" w:themeColor="text1"/>
          <w:sz w:val="24"/>
          <w:szCs w:val="24"/>
        </w:rPr>
      </w:pPr>
      <w:proofErr w:type="gramStart"/>
      <w:r w:rsidRPr="006D5F50">
        <w:rPr>
          <w:rFonts w:ascii="Segoe UI" w:eastAsia="Times New Roman" w:hAnsi="Segoe UI" w:cs="Segoe UI"/>
          <w:color w:val="000000" w:themeColor="text1"/>
          <w:sz w:val="24"/>
          <w:szCs w:val="24"/>
        </w:rPr>
        <w:t>is</w:t>
      </w:r>
      <w:proofErr w:type="gramEnd"/>
      <w:r w:rsidRPr="006D5F50">
        <w:rPr>
          <w:rFonts w:ascii="Segoe UI" w:eastAsia="Times New Roman" w:hAnsi="Segoe UI" w:cs="Segoe UI"/>
          <w:color w:val="000000" w:themeColor="text1"/>
          <w:sz w:val="24"/>
          <w:szCs w:val="24"/>
        </w:rPr>
        <w:t xml:space="preserve"> a markup language</w:t>
      </w:r>
    </w:p>
    <w:p w:rsidR="006D5F50" w:rsidRPr="006D5F50" w:rsidRDefault="006D5F50" w:rsidP="006D5F50">
      <w:pPr>
        <w:shd w:val="clear" w:color="auto" w:fill="FFFFFF"/>
        <w:spacing w:after="0" w:line="240" w:lineRule="auto"/>
        <w:jc w:val="both"/>
        <w:rPr>
          <w:rFonts w:ascii="Segoe UI" w:eastAsia="Times New Roman" w:hAnsi="Segoe UI" w:cs="Segoe UI"/>
          <w:color w:val="000000" w:themeColor="text1"/>
          <w:sz w:val="24"/>
          <w:szCs w:val="24"/>
        </w:rPr>
      </w:pPr>
      <w:r w:rsidRPr="006D5F50">
        <w:rPr>
          <w:rFonts w:ascii="Segoe UI" w:eastAsia="Times New Roman" w:hAnsi="Segoe UI" w:cs="Segoe UI"/>
          <w:color w:val="000000" w:themeColor="text1"/>
          <w:sz w:val="24"/>
          <w:szCs w:val="24"/>
        </w:rPr>
        <w:t>Java</w:t>
      </w:r>
    </w:p>
    <w:p w:rsidR="006D5F50" w:rsidRPr="006D5F50" w:rsidRDefault="006D5F50" w:rsidP="006D5F50">
      <w:pPr>
        <w:shd w:val="clear" w:color="auto" w:fill="FFFFFF"/>
        <w:spacing w:after="0" w:line="240" w:lineRule="auto"/>
        <w:ind w:left="720"/>
        <w:jc w:val="both"/>
        <w:rPr>
          <w:rFonts w:ascii="Segoe UI" w:eastAsia="Times New Roman" w:hAnsi="Segoe UI" w:cs="Segoe UI"/>
          <w:color w:val="000000" w:themeColor="text1"/>
          <w:sz w:val="24"/>
          <w:szCs w:val="24"/>
        </w:rPr>
      </w:pPr>
      <w:proofErr w:type="gramStart"/>
      <w:r w:rsidRPr="006D5F50">
        <w:rPr>
          <w:rFonts w:ascii="Segoe UI" w:eastAsia="Times New Roman" w:hAnsi="Segoe UI" w:cs="Segoe UI"/>
          <w:color w:val="000000" w:themeColor="text1"/>
          <w:sz w:val="24"/>
          <w:szCs w:val="24"/>
        </w:rPr>
        <w:t>is</w:t>
      </w:r>
      <w:proofErr w:type="gramEnd"/>
      <w:r w:rsidRPr="006D5F50">
        <w:rPr>
          <w:rFonts w:ascii="Segoe UI" w:eastAsia="Times New Roman" w:hAnsi="Segoe UI" w:cs="Segoe UI"/>
          <w:color w:val="000000" w:themeColor="text1"/>
          <w:sz w:val="24"/>
          <w:szCs w:val="24"/>
        </w:rPr>
        <w:t xml:space="preserve"> a programming language and platform</w:t>
      </w:r>
    </w:p>
    <w:p w:rsidR="006D5F50" w:rsidRPr="006D5F50" w:rsidRDefault="006D5F50" w:rsidP="006D5F50">
      <w:pPr>
        <w:shd w:val="clear" w:color="auto" w:fill="FFFFFF"/>
        <w:spacing w:after="0" w:line="240" w:lineRule="auto"/>
        <w:jc w:val="both"/>
        <w:rPr>
          <w:rFonts w:ascii="Segoe UI" w:eastAsia="Times New Roman" w:hAnsi="Segoe UI" w:cs="Segoe UI"/>
          <w:color w:val="000000" w:themeColor="text1"/>
          <w:sz w:val="24"/>
          <w:szCs w:val="24"/>
        </w:rPr>
      </w:pPr>
      <w:r w:rsidRPr="006D5F50">
        <w:rPr>
          <w:rFonts w:ascii="Segoe UI" w:eastAsia="Times New Roman" w:hAnsi="Segoe UI" w:cs="Segoe UI"/>
          <w:color w:val="000000" w:themeColor="text1"/>
          <w:sz w:val="24"/>
          <w:szCs w:val="24"/>
        </w:rPr>
        <w:t>JavaScript</w:t>
      </w:r>
    </w:p>
    <w:p w:rsidR="006D5F50" w:rsidRPr="006D5F50" w:rsidRDefault="006D5F50" w:rsidP="006D5F50">
      <w:pPr>
        <w:shd w:val="clear" w:color="auto" w:fill="FFFFFF"/>
        <w:spacing w:after="0" w:line="240" w:lineRule="auto"/>
        <w:ind w:left="720"/>
        <w:jc w:val="both"/>
        <w:rPr>
          <w:rFonts w:ascii="Segoe UI" w:eastAsia="Times New Roman" w:hAnsi="Segoe UI" w:cs="Segoe UI"/>
          <w:color w:val="000000" w:themeColor="text1"/>
          <w:sz w:val="24"/>
          <w:szCs w:val="24"/>
        </w:rPr>
      </w:pPr>
      <w:proofErr w:type="gramStart"/>
      <w:r w:rsidRPr="006D5F50">
        <w:rPr>
          <w:rFonts w:ascii="Segoe UI" w:eastAsia="Times New Roman" w:hAnsi="Segoe UI" w:cs="Segoe UI"/>
          <w:color w:val="000000" w:themeColor="text1"/>
          <w:sz w:val="24"/>
          <w:szCs w:val="24"/>
        </w:rPr>
        <w:t>is</w:t>
      </w:r>
      <w:proofErr w:type="gramEnd"/>
      <w:r w:rsidRPr="006D5F50">
        <w:rPr>
          <w:rFonts w:ascii="Segoe UI" w:eastAsia="Times New Roman" w:hAnsi="Segoe UI" w:cs="Segoe UI"/>
          <w:color w:val="000000" w:themeColor="text1"/>
          <w:sz w:val="24"/>
          <w:szCs w:val="24"/>
        </w:rPr>
        <w:t xml:space="preserve"> a scripting language</w:t>
      </w:r>
    </w:p>
    <w:p w:rsidR="006D5F50" w:rsidRPr="006D5F50" w:rsidRDefault="006D5F50" w:rsidP="006D5F50">
      <w:pPr>
        <w:shd w:val="clear" w:color="auto" w:fill="FFFFFF"/>
        <w:spacing w:after="0" w:line="240" w:lineRule="auto"/>
        <w:jc w:val="both"/>
        <w:rPr>
          <w:rFonts w:ascii="Segoe UI" w:eastAsia="Times New Roman" w:hAnsi="Segoe UI" w:cs="Segoe UI"/>
          <w:color w:val="000000" w:themeColor="text1"/>
          <w:sz w:val="24"/>
          <w:szCs w:val="24"/>
        </w:rPr>
      </w:pPr>
      <w:r w:rsidRPr="006D5F50">
        <w:rPr>
          <w:rFonts w:ascii="Segoe UI" w:eastAsia="Times New Roman" w:hAnsi="Segoe UI" w:cs="Segoe UI"/>
          <w:color w:val="000000" w:themeColor="text1"/>
          <w:sz w:val="24"/>
          <w:szCs w:val="24"/>
        </w:rPr>
        <w:t>SQL</w:t>
      </w:r>
    </w:p>
    <w:p w:rsidR="006D5F50" w:rsidRPr="006D5F50" w:rsidRDefault="006D5F50" w:rsidP="006D5F50">
      <w:pPr>
        <w:shd w:val="clear" w:color="auto" w:fill="FFFFFF"/>
        <w:spacing w:after="0" w:line="240" w:lineRule="auto"/>
        <w:ind w:left="720"/>
        <w:jc w:val="both"/>
        <w:rPr>
          <w:rFonts w:ascii="Segoe UI" w:eastAsia="Times New Roman" w:hAnsi="Segoe UI" w:cs="Segoe UI"/>
          <w:color w:val="000000" w:themeColor="text1"/>
          <w:sz w:val="24"/>
          <w:szCs w:val="24"/>
        </w:rPr>
      </w:pPr>
      <w:proofErr w:type="gramStart"/>
      <w:r w:rsidRPr="006D5F50">
        <w:rPr>
          <w:rFonts w:ascii="Segoe UI" w:eastAsia="Times New Roman" w:hAnsi="Segoe UI" w:cs="Segoe UI"/>
          <w:color w:val="000000" w:themeColor="text1"/>
          <w:sz w:val="24"/>
          <w:szCs w:val="24"/>
        </w:rPr>
        <w:t>is</w:t>
      </w:r>
      <w:proofErr w:type="gramEnd"/>
      <w:r w:rsidRPr="006D5F50">
        <w:rPr>
          <w:rFonts w:ascii="Segoe UI" w:eastAsia="Times New Roman" w:hAnsi="Segoe UI" w:cs="Segoe UI"/>
          <w:color w:val="000000" w:themeColor="text1"/>
          <w:sz w:val="24"/>
          <w:szCs w:val="24"/>
        </w:rPr>
        <w:t xml:space="preserve"> a query language</w:t>
      </w:r>
    </w:p>
    <w:p w:rsidR="006D5F50" w:rsidRDefault="006D5F50" w:rsidP="00582A62">
      <w:pPr>
        <w:rPr>
          <w:rFonts w:asciiTheme="majorHAnsi" w:hAnsiTheme="majorHAnsi"/>
          <w:color w:val="000000" w:themeColor="text1"/>
          <w:sz w:val="32"/>
          <w:szCs w:val="32"/>
        </w:rPr>
      </w:pPr>
    </w:p>
    <w:p w:rsidR="00FD3EE8" w:rsidRDefault="00FD3EE8" w:rsidP="00582A62">
      <w:pPr>
        <w:rPr>
          <w:rFonts w:asciiTheme="majorHAnsi" w:hAnsiTheme="majorHAnsi"/>
          <w:color w:val="000000" w:themeColor="text1"/>
          <w:sz w:val="32"/>
          <w:szCs w:val="32"/>
        </w:rPr>
      </w:pPr>
    </w:p>
    <w:p w:rsidR="00FD3EE8" w:rsidRDefault="00FD3EE8" w:rsidP="00582A62">
      <w:pPr>
        <w:rPr>
          <w:rFonts w:asciiTheme="majorHAnsi" w:hAnsiTheme="majorHAnsi"/>
          <w:color w:val="000000" w:themeColor="text1"/>
          <w:sz w:val="32"/>
          <w:szCs w:val="32"/>
        </w:rPr>
      </w:pPr>
      <w:r w:rsidRPr="00FD3EE8">
        <w:rPr>
          <w:rFonts w:asciiTheme="majorHAnsi" w:hAnsiTheme="majorHAnsi"/>
          <w:color w:val="000000" w:themeColor="text1"/>
          <w:sz w:val="32"/>
          <w:szCs w:val="32"/>
        </w:rPr>
        <w:t xml:space="preserve">WHAT ARE THE CLASS ATTRIBUTE IN </w:t>
      </w:r>
      <w:proofErr w:type="gramStart"/>
      <w:r w:rsidRPr="00FD3EE8">
        <w:rPr>
          <w:rFonts w:asciiTheme="majorHAnsi" w:hAnsiTheme="majorHAnsi"/>
          <w:color w:val="000000" w:themeColor="text1"/>
          <w:sz w:val="32"/>
          <w:szCs w:val="32"/>
        </w:rPr>
        <w:t>HTML ?</w:t>
      </w:r>
      <w:proofErr w:type="gramEnd"/>
      <w:r w:rsidRPr="00FD3EE8">
        <w:rPr>
          <w:rFonts w:asciiTheme="majorHAnsi" w:hAnsiTheme="majorHAnsi"/>
          <w:color w:val="000000" w:themeColor="text1"/>
          <w:sz w:val="32"/>
          <w:szCs w:val="32"/>
        </w:rPr>
        <w:t xml:space="preserve"> </w:t>
      </w:r>
      <w:proofErr w:type="gramStart"/>
      <w:r w:rsidRPr="00FD3EE8">
        <w:rPr>
          <w:rFonts w:asciiTheme="majorHAnsi" w:hAnsiTheme="majorHAnsi"/>
          <w:color w:val="000000" w:themeColor="text1"/>
          <w:sz w:val="32"/>
          <w:szCs w:val="32"/>
        </w:rPr>
        <w:t>WITH EXAMPLE.</w:t>
      </w:r>
      <w:proofErr w:type="gramEnd"/>
    </w:p>
    <w:p w:rsidR="00FD3EE8" w:rsidRPr="00FD3EE8" w:rsidRDefault="00FD3EE8" w:rsidP="00FD3EE8">
      <w:pPr>
        <w:pStyle w:val="NormalWeb"/>
        <w:shd w:val="clear" w:color="auto" w:fill="FFFFFF"/>
        <w:spacing w:before="288" w:beforeAutospacing="0" w:after="288" w:afterAutospacing="0"/>
        <w:rPr>
          <w:rFonts w:asciiTheme="majorHAnsi" w:hAnsiTheme="majorHAnsi"/>
          <w:color w:val="000000"/>
          <w:sz w:val="28"/>
          <w:szCs w:val="28"/>
        </w:rPr>
      </w:pPr>
      <w:r w:rsidRPr="00FD3EE8">
        <w:rPr>
          <w:rFonts w:asciiTheme="majorHAnsi" w:hAnsiTheme="majorHAnsi"/>
          <w:color w:val="000000"/>
          <w:sz w:val="28"/>
          <w:szCs w:val="28"/>
        </w:rPr>
        <w:t>The </w:t>
      </w:r>
      <w:r w:rsidRPr="00FD3EE8">
        <w:rPr>
          <w:rStyle w:val="HTMLCode"/>
          <w:rFonts w:asciiTheme="majorHAnsi" w:eastAsiaTheme="majorEastAsia" w:hAnsiTheme="majorHAnsi"/>
          <w:color w:val="DC143C"/>
          <w:sz w:val="28"/>
          <w:szCs w:val="28"/>
        </w:rPr>
        <w:t>class</w:t>
      </w:r>
      <w:r w:rsidRPr="00FD3EE8">
        <w:rPr>
          <w:rFonts w:asciiTheme="majorHAnsi" w:hAnsiTheme="majorHAnsi"/>
          <w:color w:val="000000"/>
          <w:sz w:val="28"/>
          <w:szCs w:val="28"/>
        </w:rPr>
        <w:t xml:space="preserve"> attribute specifies one or more </w:t>
      </w:r>
      <w:proofErr w:type="spellStart"/>
      <w:r w:rsidRPr="00FD3EE8">
        <w:rPr>
          <w:rFonts w:asciiTheme="majorHAnsi" w:hAnsiTheme="majorHAnsi"/>
          <w:color w:val="000000"/>
          <w:sz w:val="28"/>
          <w:szCs w:val="28"/>
        </w:rPr>
        <w:t>classnames</w:t>
      </w:r>
      <w:proofErr w:type="spellEnd"/>
      <w:r w:rsidRPr="00FD3EE8">
        <w:rPr>
          <w:rFonts w:asciiTheme="majorHAnsi" w:hAnsiTheme="majorHAnsi"/>
          <w:color w:val="000000"/>
          <w:sz w:val="28"/>
          <w:szCs w:val="28"/>
        </w:rPr>
        <w:t xml:space="preserve"> for an element.</w:t>
      </w:r>
    </w:p>
    <w:p w:rsidR="00FD3EE8" w:rsidRPr="00FD3EE8" w:rsidRDefault="00FD3EE8" w:rsidP="00FD3EE8">
      <w:pPr>
        <w:pStyle w:val="NormalWeb"/>
        <w:shd w:val="clear" w:color="auto" w:fill="FFFFFF"/>
        <w:spacing w:before="288" w:beforeAutospacing="0" w:after="288" w:afterAutospacing="0"/>
        <w:rPr>
          <w:rFonts w:asciiTheme="majorHAnsi" w:hAnsiTheme="majorHAnsi"/>
          <w:color w:val="000000"/>
          <w:sz w:val="28"/>
          <w:szCs w:val="28"/>
        </w:rPr>
      </w:pPr>
      <w:r w:rsidRPr="00FD3EE8">
        <w:rPr>
          <w:rFonts w:asciiTheme="majorHAnsi" w:hAnsiTheme="majorHAnsi"/>
          <w:color w:val="000000"/>
          <w:sz w:val="28"/>
          <w:szCs w:val="28"/>
        </w:rPr>
        <w:t>The </w:t>
      </w:r>
      <w:r w:rsidRPr="00FD3EE8">
        <w:rPr>
          <w:rStyle w:val="HTMLCode"/>
          <w:rFonts w:asciiTheme="majorHAnsi" w:eastAsiaTheme="majorEastAsia" w:hAnsiTheme="majorHAnsi"/>
          <w:color w:val="DC143C"/>
          <w:sz w:val="28"/>
          <w:szCs w:val="28"/>
        </w:rPr>
        <w:t>class</w:t>
      </w:r>
      <w:r w:rsidRPr="00FD3EE8">
        <w:rPr>
          <w:rFonts w:asciiTheme="majorHAnsi" w:hAnsiTheme="majorHAnsi"/>
          <w:color w:val="000000"/>
          <w:sz w:val="28"/>
          <w:szCs w:val="28"/>
        </w:rPr>
        <w:t> attribute is mostly used to point to a class in a style sheet. However, it can also be used by a JavaScript (via the HTML DOM) to make changes to HTML elements with a specified class</w:t>
      </w:r>
    </w:p>
    <w:p w:rsidR="00FD3EE8" w:rsidRPr="00FD3EE8" w:rsidRDefault="00FD3EE8" w:rsidP="00FD3EE8">
      <w:pPr>
        <w:spacing w:before="240" w:after="240" w:line="240" w:lineRule="auto"/>
        <w:rPr>
          <w:rFonts w:ascii="Verdana" w:eastAsia="Times New Roman" w:hAnsi="Verdana" w:cs="Times New Roman"/>
          <w:color w:val="000000"/>
          <w:sz w:val="23"/>
          <w:szCs w:val="23"/>
        </w:rPr>
      </w:pPr>
      <w:r w:rsidRPr="00FD3EE8">
        <w:rPr>
          <w:rFonts w:ascii="Verdana" w:eastAsia="Times New Roman" w:hAnsi="Verdana" w:cs="Times New Roman"/>
          <w:color w:val="000000"/>
          <w:sz w:val="23"/>
          <w:szCs w:val="23"/>
        </w:rPr>
        <w:t>Use of the class attribute in an HTML document:</w:t>
      </w:r>
    </w:p>
    <w:p w:rsidR="00FD3EE8" w:rsidRPr="00FD3EE8" w:rsidRDefault="00FD3EE8" w:rsidP="00FD3EE8">
      <w:pPr>
        <w:shd w:val="clear" w:color="auto" w:fill="FFFFFF"/>
        <w:spacing w:after="0" w:line="240" w:lineRule="auto"/>
        <w:rPr>
          <w:rFonts w:ascii="Consolas" w:eastAsia="Times New Roman" w:hAnsi="Consolas" w:cs="Times New Roman"/>
          <w:color w:val="000000"/>
          <w:sz w:val="23"/>
          <w:szCs w:val="23"/>
        </w:rPr>
      </w:pPr>
      <w:r w:rsidRPr="00FD3EE8">
        <w:rPr>
          <w:rFonts w:ascii="Consolas" w:eastAsia="Times New Roman" w:hAnsi="Consolas" w:cs="Times New Roman"/>
          <w:color w:val="0000CD"/>
          <w:sz w:val="23"/>
        </w:rPr>
        <w:t>&lt;</w:t>
      </w:r>
      <w:proofErr w:type="gramStart"/>
      <w:r w:rsidRPr="00FD3EE8">
        <w:rPr>
          <w:rFonts w:ascii="Consolas" w:eastAsia="Times New Roman" w:hAnsi="Consolas" w:cs="Times New Roman"/>
          <w:color w:val="A52A2A"/>
          <w:sz w:val="23"/>
        </w:rPr>
        <w:t>html</w:t>
      </w:r>
      <w:proofErr w:type="gramEnd"/>
      <w:r w:rsidRPr="00FD3EE8">
        <w:rPr>
          <w:rFonts w:ascii="Consolas" w:eastAsia="Times New Roman" w:hAnsi="Consolas" w:cs="Times New Roman"/>
          <w:color w:val="0000CD"/>
          <w:sz w:val="23"/>
        </w:rPr>
        <w:t>&gt;</w:t>
      </w:r>
      <w:r w:rsidRPr="00FD3EE8">
        <w:rPr>
          <w:rFonts w:ascii="Consolas" w:eastAsia="Times New Roman" w:hAnsi="Consolas" w:cs="Times New Roman"/>
          <w:color w:val="000000"/>
          <w:sz w:val="23"/>
          <w:szCs w:val="23"/>
        </w:rPr>
        <w:br/>
      </w:r>
      <w:r w:rsidRPr="00FD3EE8">
        <w:rPr>
          <w:rFonts w:ascii="Consolas" w:eastAsia="Times New Roman" w:hAnsi="Consolas" w:cs="Times New Roman"/>
          <w:color w:val="0000CD"/>
          <w:sz w:val="23"/>
        </w:rPr>
        <w:t>&lt;</w:t>
      </w:r>
      <w:r w:rsidRPr="00FD3EE8">
        <w:rPr>
          <w:rFonts w:ascii="Consolas" w:eastAsia="Times New Roman" w:hAnsi="Consolas" w:cs="Times New Roman"/>
          <w:color w:val="A52A2A"/>
          <w:sz w:val="23"/>
        </w:rPr>
        <w:t>head</w:t>
      </w:r>
      <w:r w:rsidRPr="00FD3EE8">
        <w:rPr>
          <w:rFonts w:ascii="Consolas" w:eastAsia="Times New Roman" w:hAnsi="Consolas" w:cs="Times New Roman"/>
          <w:color w:val="0000CD"/>
          <w:sz w:val="23"/>
        </w:rPr>
        <w:t>&gt;</w:t>
      </w:r>
      <w:r w:rsidRPr="00FD3EE8">
        <w:rPr>
          <w:rFonts w:ascii="Consolas" w:eastAsia="Times New Roman" w:hAnsi="Consolas" w:cs="Times New Roman"/>
          <w:color w:val="000000"/>
          <w:sz w:val="23"/>
          <w:szCs w:val="23"/>
        </w:rPr>
        <w:br/>
      </w:r>
      <w:r w:rsidRPr="00FD3EE8">
        <w:rPr>
          <w:rFonts w:ascii="Consolas" w:eastAsia="Times New Roman" w:hAnsi="Consolas" w:cs="Times New Roman"/>
          <w:color w:val="0000CD"/>
          <w:sz w:val="23"/>
        </w:rPr>
        <w:t>&lt;</w:t>
      </w:r>
      <w:r w:rsidRPr="00FD3EE8">
        <w:rPr>
          <w:rFonts w:ascii="Consolas" w:eastAsia="Times New Roman" w:hAnsi="Consolas" w:cs="Times New Roman"/>
          <w:color w:val="A52A2A"/>
          <w:sz w:val="23"/>
        </w:rPr>
        <w:t>style</w:t>
      </w:r>
      <w:r w:rsidRPr="00FD3EE8">
        <w:rPr>
          <w:rFonts w:ascii="Consolas" w:eastAsia="Times New Roman" w:hAnsi="Consolas" w:cs="Times New Roman"/>
          <w:color w:val="0000CD"/>
          <w:sz w:val="23"/>
        </w:rPr>
        <w:t>&gt;</w:t>
      </w:r>
      <w:r w:rsidRPr="00FD3EE8">
        <w:rPr>
          <w:rFonts w:ascii="Consolas" w:eastAsia="Times New Roman" w:hAnsi="Consolas" w:cs="Times New Roman"/>
          <w:color w:val="A52A2A"/>
          <w:sz w:val="23"/>
          <w:szCs w:val="23"/>
        </w:rPr>
        <w:br/>
      </w:r>
      <w:r w:rsidRPr="00FD3EE8">
        <w:rPr>
          <w:rFonts w:ascii="Consolas" w:eastAsia="Times New Roman" w:hAnsi="Consolas" w:cs="Times New Roman"/>
          <w:color w:val="A52A2A"/>
          <w:sz w:val="23"/>
        </w:rPr>
        <w:t>h1.intro </w:t>
      </w:r>
      <w:r w:rsidRPr="00FD3EE8">
        <w:rPr>
          <w:rFonts w:ascii="Consolas" w:eastAsia="Times New Roman" w:hAnsi="Consolas" w:cs="Times New Roman"/>
          <w:color w:val="000000"/>
          <w:sz w:val="23"/>
        </w:rPr>
        <w:t>{</w:t>
      </w:r>
      <w:r w:rsidRPr="00FD3EE8">
        <w:rPr>
          <w:rFonts w:ascii="Consolas" w:eastAsia="Times New Roman" w:hAnsi="Consolas" w:cs="Times New Roman"/>
          <w:color w:val="FF0000"/>
          <w:sz w:val="23"/>
          <w:szCs w:val="23"/>
        </w:rPr>
        <w:br/>
      </w:r>
      <w:r w:rsidRPr="00FD3EE8">
        <w:rPr>
          <w:rFonts w:ascii="Consolas" w:eastAsia="Times New Roman" w:hAnsi="Consolas" w:cs="Times New Roman"/>
          <w:color w:val="FF0000"/>
          <w:sz w:val="23"/>
        </w:rPr>
        <w:t>    color</w:t>
      </w:r>
      <w:r w:rsidRPr="00FD3EE8">
        <w:rPr>
          <w:rFonts w:ascii="Consolas" w:eastAsia="Times New Roman" w:hAnsi="Consolas" w:cs="Times New Roman"/>
          <w:color w:val="000000"/>
          <w:sz w:val="23"/>
        </w:rPr>
        <w:t>:</w:t>
      </w:r>
      <w:r w:rsidRPr="00FD3EE8">
        <w:rPr>
          <w:rFonts w:ascii="Consolas" w:eastAsia="Times New Roman" w:hAnsi="Consolas" w:cs="Times New Roman"/>
          <w:color w:val="0000CD"/>
          <w:sz w:val="23"/>
        </w:rPr>
        <w:t> blue</w:t>
      </w:r>
      <w:r w:rsidRPr="00FD3EE8">
        <w:rPr>
          <w:rFonts w:ascii="Consolas" w:eastAsia="Times New Roman" w:hAnsi="Consolas" w:cs="Times New Roman"/>
          <w:color w:val="000000"/>
          <w:sz w:val="23"/>
        </w:rPr>
        <w:t>;</w:t>
      </w:r>
      <w:r w:rsidRPr="00FD3EE8">
        <w:rPr>
          <w:rFonts w:ascii="Consolas" w:eastAsia="Times New Roman" w:hAnsi="Consolas" w:cs="Times New Roman"/>
          <w:color w:val="FF0000"/>
          <w:sz w:val="23"/>
          <w:szCs w:val="23"/>
        </w:rPr>
        <w:br/>
      </w:r>
      <w:r w:rsidRPr="00FD3EE8">
        <w:rPr>
          <w:rFonts w:ascii="Consolas" w:eastAsia="Times New Roman" w:hAnsi="Consolas" w:cs="Times New Roman"/>
          <w:color w:val="000000"/>
          <w:sz w:val="23"/>
        </w:rPr>
        <w:lastRenderedPageBreak/>
        <w:t>}</w:t>
      </w:r>
      <w:r w:rsidRPr="00FD3EE8">
        <w:rPr>
          <w:rFonts w:ascii="Consolas" w:eastAsia="Times New Roman" w:hAnsi="Consolas" w:cs="Times New Roman"/>
          <w:color w:val="A52A2A"/>
          <w:sz w:val="23"/>
          <w:szCs w:val="23"/>
        </w:rPr>
        <w:br/>
      </w:r>
      <w:r w:rsidRPr="00FD3EE8">
        <w:rPr>
          <w:rFonts w:ascii="Consolas" w:eastAsia="Times New Roman" w:hAnsi="Consolas" w:cs="Times New Roman"/>
          <w:color w:val="A52A2A"/>
          <w:sz w:val="23"/>
          <w:szCs w:val="23"/>
        </w:rPr>
        <w:br/>
      </w:r>
      <w:proofErr w:type="spellStart"/>
      <w:r w:rsidRPr="00FD3EE8">
        <w:rPr>
          <w:rFonts w:ascii="Consolas" w:eastAsia="Times New Roman" w:hAnsi="Consolas" w:cs="Times New Roman"/>
          <w:color w:val="A52A2A"/>
          <w:sz w:val="23"/>
        </w:rPr>
        <w:t>p.important</w:t>
      </w:r>
      <w:proofErr w:type="spellEnd"/>
      <w:r w:rsidRPr="00FD3EE8">
        <w:rPr>
          <w:rFonts w:ascii="Consolas" w:eastAsia="Times New Roman" w:hAnsi="Consolas" w:cs="Times New Roman"/>
          <w:color w:val="A52A2A"/>
          <w:sz w:val="23"/>
        </w:rPr>
        <w:t> </w:t>
      </w:r>
      <w:r w:rsidRPr="00FD3EE8">
        <w:rPr>
          <w:rFonts w:ascii="Consolas" w:eastAsia="Times New Roman" w:hAnsi="Consolas" w:cs="Times New Roman"/>
          <w:color w:val="000000"/>
          <w:sz w:val="23"/>
        </w:rPr>
        <w:t>{</w:t>
      </w:r>
      <w:r w:rsidRPr="00FD3EE8">
        <w:rPr>
          <w:rFonts w:ascii="Consolas" w:eastAsia="Times New Roman" w:hAnsi="Consolas" w:cs="Times New Roman"/>
          <w:color w:val="FF0000"/>
          <w:sz w:val="23"/>
          <w:szCs w:val="23"/>
        </w:rPr>
        <w:br/>
      </w:r>
      <w:r w:rsidRPr="00FD3EE8">
        <w:rPr>
          <w:rFonts w:ascii="Consolas" w:eastAsia="Times New Roman" w:hAnsi="Consolas" w:cs="Times New Roman"/>
          <w:color w:val="FF0000"/>
          <w:sz w:val="23"/>
        </w:rPr>
        <w:t>    color</w:t>
      </w:r>
      <w:r w:rsidRPr="00FD3EE8">
        <w:rPr>
          <w:rFonts w:ascii="Consolas" w:eastAsia="Times New Roman" w:hAnsi="Consolas" w:cs="Times New Roman"/>
          <w:color w:val="000000"/>
          <w:sz w:val="23"/>
        </w:rPr>
        <w:t>:</w:t>
      </w:r>
      <w:r w:rsidRPr="00FD3EE8">
        <w:rPr>
          <w:rFonts w:ascii="Consolas" w:eastAsia="Times New Roman" w:hAnsi="Consolas" w:cs="Times New Roman"/>
          <w:color w:val="0000CD"/>
          <w:sz w:val="23"/>
        </w:rPr>
        <w:t> green</w:t>
      </w:r>
      <w:r w:rsidRPr="00FD3EE8">
        <w:rPr>
          <w:rFonts w:ascii="Consolas" w:eastAsia="Times New Roman" w:hAnsi="Consolas" w:cs="Times New Roman"/>
          <w:color w:val="000000"/>
          <w:sz w:val="23"/>
        </w:rPr>
        <w:t>;</w:t>
      </w:r>
      <w:r w:rsidRPr="00FD3EE8">
        <w:rPr>
          <w:rFonts w:ascii="Consolas" w:eastAsia="Times New Roman" w:hAnsi="Consolas" w:cs="Times New Roman"/>
          <w:color w:val="FF0000"/>
          <w:sz w:val="23"/>
          <w:szCs w:val="23"/>
        </w:rPr>
        <w:br/>
      </w:r>
      <w:r w:rsidRPr="00FD3EE8">
        <w:rPr>
          <w:rFonts w:ascii="Consolas" w:eastAsia="Times New Roman" w:hAnsi="Consolas" w:cs="Times New Roman"/>
          <w:color w:val="000000"/>
          <w:sz w:val="23"/>
        </w:rPr>
        <w:t>}</w:t>
      </w:r>
      <w:r w:rsidRPr="00FD3EE8">
        <w:rPr>
          <w:rFonts w:ascii="Consolas" w:eastAsia="Times New Roman" w:hAnsi="Consolas" w:cs="Times New Roman"/>
          <w:color w:val="A52A2A"/>
          <w:sz w:val="23"/>
          <w:szCs w:val="23"/>
        </w:rPr>
        <w:br/>
      </w:r>
      <w:r w:rsidRPr="00FD3EE8">
        <w:rPr>
          <w:rFonts w:ascii="Consolas" w:eastAsia="Times New Roman" w:hAnsi="Consolas" w:cs="Times New Roman"/>
          <w:color w:val="0000CD"/>
          <w:sz w:val="23"/>
        </w:rPr>
        <w:t>&lt;</w:t>
      </w:r>
      <w:r w:rsidRPr="00FD3EE8">
        <w:rPr>
          <w:rFonts w:ascii="Consolas" w:eastAsia="Times New Roman" w:hAnsi="Consolas" w:cs="Times New Roman"/>
          <w:color w:val="A52A2A"/>
          <w:sz w:val="23"/>
        </w:rPr>
        <w:t>/style</w:t>
      </w:r>
      <w:r w:rsidRPr="00FD3EE8">
        <w:rPr>
          <w:rFonts w:ascii="Consolas" w:eastAsia="Times New Roman" w:hAnsi="Consolas" w:cs="Times New Roman"/>
          <w:color w:val="0000CD"/>
          <w:sz w:val="23"/>
        </w:rPr>
        <w:t>&gt;</w:t>
      </w:r>
      <w:r w:rsidRPr="00FD3EE8">
        <w:rPr>
          <w:rFonts w:ascii="Consolas" w:eastAsia="Times New Roman" w:hAnsi="Consolas" w:cs="Times New Roman"/>
          <w:color w:val="000000"/>
          <w:sz w:val="23"/>
          <w:szCs w:val="23"/>
        </w:rPr>
        <w:br/>
      </w:r>
      <w:r w:rsidRPr="00FD3EE8">
        <w:rPr>
          <w:rFonts w:ascii="Consolas" w:eastAsia="Times New Roman" w:hAnsi="Consolas" w:cs="Times New Roman"/>
          <w:color w:val="0000CD"/>
          <w:sz w:val="23"/>
        </w:rPr>
        <w:t>&lt;</w:t>
      </w:r>
      <w:r w:rsidRPr="00FD3EE8">
        <w:rPr>
          <w:rFonts w:ascii="Consolas" w:eastAsia="Times New Roman" w:hAnsi="Consolas" w:cs="Times New Roman"/>
          <w:color w:val="A52A2A"/>
          <w:sz w:val="23"/>
        </w:rPr>
        <w:t>/head</w:t>
      </w:r>
      <w:r w:rsidRPr="00FD3EE8">
        <w:rPr>
          <w:rFonts w:ascii="Consolas" w:eastAsia="Times New Roman" w:hAnsi="Consolas" w:cs="Times New Roman"/>
          <w:color w:val="0000CD"/>
          <w:sz w:val="23"/>
        </w:rPr>
        <w:t>&gt;</w:t>
      </w:r>
      <w:r w:rsidRPr="00FD3EE8">
        <w:rPr>
          <w:rFonts w:ascii="Consolas" w:eastAsia="Times New Roman" w:hAnsi="Consolas" w:cs="Times New Roman"/>
          <w:color w:val="000000"/>
          <w:sz w:val="23"/>
          <w:szCs w:val="23"/>
        </w:rPr>
        <w:br/>
      </w:r>
      <w:r w:rsidRPr="00FD3EE8">
        <w:rPr>
          <w:rFonts w:ascii="Consolas" w:eastAsia="Times New Roman" w:hAnsi="Consolas" w:cs="Times New Roman"/>
          <w:color w:val="0000CD"/>
          <w:sz w:val="23"/>
        </w:rPr>
        <w:t>&lt;</w:t>
      </w:r>
      <w:r w:rsidRPr="00FD3EE8">
        <w:rPr>
          <w:rFonts w:ascii="Consolas" w:eastAsia="Times New Roman" w:hAnsi="Consolas" w:cs="Times New Roman"/>
          <w:color w:val="A52A2A"/>
          <w:sz w:val="23"/>
        </w:rPr>
        <w:t>body</w:t>
      </w:r>
      <w:r w:rsidRPr="00FD3EE8">
        <w:rPr>
          <w:rFonts w:ascii="Consolas" w:eastAsia="Times New Roman" w:hAnsi="Consolas" w:cs="Times New Roman"/>
          <w:color w:val="0000CD"/>
          <w:sz w:val="23"/>
        </w:rPr>
        <w:t>&gt;</w:t>
      </w:r>
      <w:r w:rsidRPr="00FD3EE8">
        <w:rPr>
          <w:rFonts w:ascii="Consolas" w:eastAsia="Times New Roman" w:hAnsi="Consolas" w:cs="Times New Roman"/>
          <w:color w:val="000000"/>
          <w:sz w:val="23"/>
          <w:szCs w:val="23"/>
        </w:rPr>
        <w:br/>
      </w:r>
      <w:r w:rsidRPr="00FD3EE8">
        <w:rPr>
          <w:rFonts w:ascii="Consolas" w:eastAsia="Times New Roman" w:hAnsi="Consolas" w:cs="Times New Roman"/>
          <w:color w:val="000000"/>
          <w:sz w:val="23"/>
          <w:szCs w:val="23"/>
        </w:rPr>
        <w:br/>
      </w:r>
      <w:r w:rsidRPr="00FD3EE8">
        <w:rPr>
          <w:rFonts w:ascii="Consolas" w:eastAsia="Times New Roman" w:hAnsi="Consolas" w:cs="Times New Roman"/>
          <w:color w:val="0000CD"/>
          <w:sz w:val="23"/>
        </w:rPr>
        <w:t>&lt;</w:t>
      </w:r>
      <w:r w:rsidRPr="00FD3EE8">
        <w:rPr>
          <w:rFonts w:ascii="Consolas" w:eastAsia="Times New Roman" w:hAnsi="Consolas" w:cs="Times New Roman"/>
          <w:color w:val="A52A2A"/>
          <w:sz w:val="23"/>
        </w:rPr>
        <w:t>h1</w:t>
      </w:r>
      <w:r w:rsidRPr="00FD3EE8">
        <w:rPr>
          <w:rFonts w:ascii="Consolas" w:eastAsia="Times New Roman" w:hAnsi="Consolas" w:cs="Times New Roman"/>
          <w:color w:val="FF0000"/>
          <w:sz w:val="23"/>
        </w:rPr>
        <w:t> class</w:t>
      </w:r>
      <w:r w:rsidRPr="00FD3EE8">
        <w:rPr>
          <w:rFonts w:ascii="Consolas" w:eastAsia="Times New Roman" w:hAnsi="Consolas" w:cs="Times New Roman"/>
          <w:color w:val="0000CD"/>
          <w:sz w:val="23"/>
        </w:rPr>
        <w:t>="intro"&gt;</w:t>
      </w:r>
      <w:r w:rsidRPr="00FD3EE8">
        <w:rPr>
          <w:rFonts w:ascii="Consolas" w:eastAsia="Times New Roman" w:hAnsi="Consolas" w:cs="Times New Roman"/>
          <w:color w:val="000000"/>
          <w:sz w:val="23"/>
          <w:szCs w:val="23"/>
        </w:rPr>
        <w:t>Header 1</w:t>
      </w:r>
      <w:r w:rsidRPr="00FD3EE8">
        <w:rPr>
          <w:rFonts w:ascii="Consolas" w:eastAsia="Times New Roman" w:hAnsi="Consolas" w:cs="Times New Roman"/>
          <w:color w:val="0000CD"/>
          <w:sz w:val="23"/>
        </w:rPr>
        <w:t>&lt;</w:t>
      </w:r>
      <w:r w:rsidRPr="00FD3EE8">
        <w:rPr>
          <w:rFonts w:ascii="Consolas" w:eastAsia="Times New Roman" w:hAnsi="Consolas" w:cs="Times New Roman"/>
          <w:color w:val="A52A2A"/>
          <w:sz w:val="23"/>
        </w:rPr>
        <w:t>/h1</w:t>
      </w:r>
      <w:r w:rsidRPr="00FD3EE8">
        <w:rPr>
          <w:rFonts w:ascii="Consolas" w:eastAsia="Times New Roman" w:hAnsi="Consolas" w:cs="Times New Roman"/>
          <w:color w:val="0000CD"/>
          <w:sz w:val="23"/>
        </w:rPr>
        <w:t>&gt;</w:t>
      </w:r>
      <w:r w:rsidRPr="00FD3EE8">
        <w:rPr>
          <w:rFonts w:ascii="Consolas" w:eastAsia="Times New Roman" w:hAnsi="Consolas" w:cs="Times New Roman"/>
          <w:color w:val="000000"/>
          <w:sz w:val="23"/>
          <w:szCs w:val="23"/>
        </w:rPr>
        <w:br/>
      </w:r>
      <w:r w:rsidRPr="00FD3EE8">
        <w:rPr>
          <w:rFonts w:ascii="Consolas" w:eastAsia="Times New Roman" w:hAnsi="Consolas" w:cs="Times New Roman"/>
          <w:color w:val="0000CD"/>
          <w:sz w:val="23"/>
        </w:rPr>
        <w:t>&lt;</w:t>
      </w:r>
      <w:r w:rsidRPr="00FD3EE8">
        <w:rPr>
          <w:rFonts w:ascii="Consolas" w:eastAsia="Times New Roman" w:hAnsi="Consolas" w:cs="Times New Roman"/>
          <w:color w:val="A52A2A"/>
          <w:sz w:val="23"/>
        </w:rPr>
        <w:t>p</w:t>
      </w:r>
      <w:r w:rsidRPr="00FD3EE8">
        <w:rPr>
          <w:rFonts w:ascii="Consolas" w:eastAsia="Times New Roman" w:hAnsi="Consolas" w:cs="Times New Roman"/>
          <w:color w:val="0000CD"/>
          <w:sz w:val="23"/>
        </w:rPr>
        <w:t>&gt;</w:t>
      </w:r>
      <w:r w:rsidRPr="00FD3EE8">
        <w:rPr>
          <w:rFonts w:ascii="Consolas" w:eastAsia="Times New Roman" w:hAnsi="Consolas" w:cs="Times New Roman"/>
          <w:color w:val="000000"/>
          <w:sz w:val="23"/>
          <w:szCs w:val="23"/>
        </w:rPr>
        <w:t>A paragraph.</w:t>
      </w:r>
      <w:r w:rsidRPr="00FD3EE8">
        <w:rPr>
          <w:rFonts w:ascii="Consolas" w:eastAsia="Times New Roman" w:hAnsi="Consolas" w:cs="Times New Roman"/>
          <w:color w:val="0000CD"/>
          <w:sz w:val="23"/>
        </w:rPr>
        <w:t>&lt;</w:t>
      </w:r>
      <w:r w:rsidRPr="00FD3EE8">
        <w:rPr>
          <w:rFonts w:ascii="Consolas" w:eastAsia="Times New Roman" w:hAnsi="Consolas" w:cs="Times New Roman"/>
          <w:color w:val="A52A2A"/>
          <w:sz w:val="23"/>
        </w:rPr>
        <w:t>/p</w:t>
      </w:r>
      <w:r w:rsidRPr="00FD3EE8">
        <w:rPr>
          <w:rFonts w:ascii="Consolas" w:eastAsia="Times New Roman" w:hAnsi="Consolas" w:cs="Times New Roman"/>
          <w:color w:val="0000CD"/>
          <w:sz w:val="23"/>
        </w:rPr>
        <w:t>&gt;</w:t>
      </w:r>
      <w:r w:rsidRPr="00FD3EE8">
        <w:rPr>
          <w:rFonts w:ascii="Consolas" w:eastAsia="Times New Roman" w:hAnsi="Consolas" w:cs="Times New Roman"/>
          <w:color w:val="000000"/>
          <w:sz w:val="23"/>
          <w:szCs w:val="23"/>
        </w:rPr>
        <w:br/>
      </w:r>
      <w:r w:rsidRPr="00FD3EE8">
        <w:rPr>
          <w:rFonts w:ascii="Consolas" w:eastAsia="Times New Roman" w:hAnsi="Consolas" w:cs="Times New Roman"/>
          <w:color w:val="0000CD"/>
          <w:sz w:val="23"/>
        </w:rPr>
        <w:t>&lt;</w:t>
      </w:r>
      <w:r w:rsidRPr="00FD3EE8">
        <w:rPr>
          <w:rFonts w:ascii="Consolas" w:eastAsia="Times New Roman" w:hAnsi="Consolas" w:cs="Times New Roman"/>
          <w:color w:val="A52A2A"/>
          <w:sz w:val="23"/>
        </w:rPr>
        <w:t>p</w:t>
      </w:r>
      <w:r w:rsidRPr="00FD3EE8">
        <w:rPr>
          <w:rFonts w:ascii="Consolas" w:eastAsia="Times New Roman" w:hAnsi="Consolas" w:cs="Times New Roman"/>
          <w:color w:val="FF0000"/>
          <w:sz w:val="23"/>
        </w:rPr>
        <w:t> class</w:t>
      </w:r>
      <w:r w:rsidRPr="00FD3EE8">
        <w:rPr>
          <w:rFonts w:ascii="Consolas" w:eastAsia="Times New Roman" w:hAnsi="Consolas" w:cs="Times New Roman"/>
          <w:color w:val="0000CD"/>
          <w:sz w:val="23"/>
        </w:rPr>
        <w:t>="important"&gt;</w:t>
      </w:r>
      <w:r w:rsidRPr="00FD3EE8">
        <w:rPr>
          <w:rFonts w:ascii="Consolas" w:eastAsia="Times New Roman" w:hAnsi="Consolas" w:cs="Times New Roman"/>
          <w:color w:val="000000"/>
          <w:sz w:val="23"/>
          <w:szCs w:val="23"/>
        </w:rPr>
        <w:t>Note that this is an important paragraph. :)</w:t>
      </w:r>
      <w:proofErr w:type="gramStart"/>
      <w:r w:rsidRPr="00FD3EE8">
        <w:rPr>
          <w:rFonts w:ascii="Consolas" w:eastAsia="Times New Roman" w:hAnsi="Consolas" w:cs="Times New Roman"/>
          <w:color w:val="0000CD"/>
          <w:sz w:val="23"/>
        </w:rPr>
        <w:t>&lt;</w:t>
      </w:r>
      <w:r w:rsidRPr="00FD3EE8">
        <w:rPr>
          <w:rFonts w:ascii="Consolas" w:eastAsia="Times New Roman" w:hAnsi="Consolas" w:cs="Times New Roman"/>
          <w:color w:val="A52A2A"/>
          <w:sz w:val="23"/>
        </w:rPr>
        <w:t>/</w:t>
      </w:r>
      <w:proofErr w:type="gramEnd"/>
      <w:r w:rsidRPr="00FD3EE8">
        <w:rPr>
          <w:rFonts w:ascii="Consolas" w:eastAsia="Times New Roman" w:hAnsi="Consolas" w:cs="Times New Roman"/>
          <w:color w:val="A52A2A"/>
          <w:sz w:val="23"/>
        </w:rPr>
        <w:t>p</w:t>
      </w:r>
      <w:r w:rsidRPr="00FD3EE8">
        <w:rPr>
          <w:rFonts w:ascii="Consolas" w:eastAsia="Times New Roman" w:hAnsi="Consolas" w:cs="Times New Roman"/>
          <w:color w:val="0000CD"/>
          <w:sz w:val="23"/>
        </w:rPr>
        <w:t>&gt;</w:t>
      </w:r>
      <w:r w:rsidRPr="00FD3EE8">
        <w:rPr>
          <w:rFonts w:ascii="Consolas" w:eastAsia="Times New Roman" w:hAnsi="Consolas" w:cs="Times New Roman"/>
          <w:color w:val="000000"/>
          <w:sz w:val="23"/>
          <w:szCs w:val="23"/>
        </w:rPr>
        <w:br/>
      </w:r>
      <w:r w:rsidRPr="00FD3EE8">
        <w:rPr>
          <w:rFonts w:ascii="Consolas" w:eastAsia="Times New Roman" w:hAnsi="Consolas" w:cs="Times New Roman"/>
          <w:color w:val="000000"/>
          <w:sz w:val="23"/>
          <w:szCs w:val="23"/>
        </w:rPr>
        <w:br/>
      </w:r>
      <w:r w:rsidRPr="00FD3EE8">
        <w:rPr>
          <w:rFonts w:ascii="Consolas" w:eastAsia="Times New Roman" w:hAnsi="Consolas" w:cs="Times New Roman"/>
          <w:color w:val="0000CD"/>
          <w:sz w:val="23"/>
        </w:rPr>
        <w:t>&lt;</w:t>
      </w:r>
      <w:r w:rsidRPr="00FD3EE8">
        <w:rPr>
          <w:rFonts w:ascii="Consolas" w:eastAsia="Times New Roman" w:hAnsi="Consolas" w:cs="Times New Roman"/>
          <w:color w:val="A52A2A"/>
          <w:sz w:val="23"/>
        </w:rPr>
        <w:t>/body</w:t>
      </w:r>
      <w:r w:rsidRPr="00FD3EE8">
        <w:rPr>
          <w:rFonts w:ascii="Consolas" w:eastAsia="Times New Roman" w:hAnsi="Consolas" w:cs="Times New Roman"/>
          <w:color w:val="0000CD"/>
          <w:sz w:val="23"/>
        </w:rPr>
        <w:t>&gt;</w:t>
      </w:r>
      <w:r w:rsidRPr="00FD3EE8">
        <w:rPr>
          <w:rFonts w:ascii="Consolas" w:eastAsia="Times New Roman" w:hAnsi="Consolas" w:cs="Times New Roman"/>
          <w:color w:val="000000"/>
          <w:sz w:val="23"/>
          <w:szCs w:val="23"/>
        </w:rPr>
        <w:br/>
      </w:r>
      <w:r w:rsidRPr="00FD3EE8">
        <w:rPr>
          <w:rFonts w:ascii="Consolas" w:eastAsia="Times New Roman" w:hAnsi="Consolas" w:cs="Times New Roman"/>
          <w:color w:val="0000CD"/>
          <w:sz w:val="23"/>
        </w:rPr>
        <w:t>&lt;</w:t>
      </w:r>
      <w:r w:rsidRPr="00FD3EE8">
        <w:rPr>
          <w:rFonts w:ascii="Consolas" w:eastAsia="Times New Roman" w:hAnsi="Consolas" w:cs="Times New Roman"/>
          <w:color w:val="A52A2A"/>
          <w:sz w:val="23"/>
        </w:rPr>
        <w:t>/html</w:t>
      </w:r>
      <w:r w:rsidRPr="00FD3EE8">
        <w:rPr>
          <w:rFonts w:ascii="Consolas" w:eastAsia="Times New Roman" w:hAnsi="Consolas" w:cs="Times New Roman"/>
          <w:color w:val="0000CD"/>
          <w:sz w:val="23"/>
        </w:rPr>
        <w:t>&gt;</w:t>
      </w:r>
    </w:p>
    <w:p w:rsidR="00FD3EE8" w:rsidRDefault="00FD3EE8" w:rsidP="00582A62">
      <w:pPr>
        <w:rPr>
          <w:rFonts w:asciiTheme="majorHAnsi" w:hAnsiTheme="majorHAnsi"/>
          <w:color w:val="000000" w:themeColor="text1"/>
          <w:sz w:val="32"/>
          <w:szCs w:val="32"/>
        </w:rPr>
      </w:pPr>
    </w:p>
    <w:p w:rsidR="00FD3EE8" w:rsidRDefault="00FD3EE8" w:rsidP="00582A62">
      <w:pPr>
        <w:rPr>
          <w:rFonts w:asciiTheme="majorHAnsi" w:hAnsiTheme="majorHAnsi"/>
          <w:color w:val="000000" w:themeColor="text1"/>
          <w:sz w:val="32"/>
          <w:szCs w:val="32"/>
        </w:rPr>
      </w:pPr>
      <w:r>
        <w:rPr>
          <w:rFonts w:asciiTheme="majorHAnsi" w:hAnsiTheme="majorHAnsi"/>
          <w:color w:val="000000" w:themeColor="text1"/>
          <w:sz w:val="32"/>
          <w:szCs w:val="32"/>
        </w:rPr>
        <w:t>OUTPUT</w:t>
      </w:r>
    </w:p>
    <w:p w:rsidR="00FD3EE8" w:rsidRDefault="00FD3EE8" w:rsidP="00FD3EE8">
      <w:pPr>
        <w:pStyle w:val="Heading1"/>
        <w:rPr>
          <w:color w:val="0000FF"/>
        </w:rPr>
      </w:pPr>
      <w:r>
        <w:rPr>
          <w:color w:val="0000FF"/>
        </w:rPr>
        <w:t>Header 1</w:t>
      </w:r>
    </w:p>
    <w:p w:rsidR="00FD3EE8" w:rsidRDefault="00FD3EE8" w:rsidP="00FD3EE8">
      <w:pPr>
        <w:pStyle w:val="NormalWeb"/>
        <w:rPr>
          <w:color w:val="000000"/>
          <w:sz w:val="27"/>
          <w:szCs w:val="27"/>
        </w:rPr>
      </w:pPr>
      <w:proofErr w:type="gramStart"/>
      <w:r>
        <w:rPr>
          <w:color w:val="000000"/>
          <w:sz w:val="27"/>
          <w:szCs w:val="27"/>
        </w:rPr>
        <w:t>A paragraph.</w:t>
      </w:r>
      <w:proofErr w:type="gramEnd"/>
    </w:p>
    <w:p w:rsidR="00FD3EE8" w:rsidRDefault="00FD3EE8" w:rsidP="00FD3EE8">
      <w:pPr>
        <w:pStyle w:val="important"/>
        <w:rPr>
          <w:color w:val="008000"/>
          <w:sz w:val="27"/>
          <w:szCs w:val="27"/>
        </w:rPr>
      </w:pPr>
      <w:r>
        <w:rPr>
          <w:color w:val="008000"/>
          <w:sz w:val="27"/>
          <w:szCs w:val="27"/>
        </w:rPr>
        <w:t>Note that this is an important paragraph. :)</w:t>
      </w:r>
    </w:p>
    <w:p w:rsidR="00FD3EE8" w:rsidRDefault="00FD3EE8" w:rsidP="00FD3EE8">
      <w:pPr>
        <w:pStyle w:val="important"/>
        <w:rPr>
          <w:color w:val="008000"/>
          <w:sz w:val="27"/>
          <w:szCs w:val="27"/>
        </w:rPr>
      </w:pPr>
    </w:p>
    <w:p w:rsidR="00FD3EE8" w:rsidRDefault="0068057B" w:rsidP="00FD3EE8">
      <w:pPr>
        <w:rPr>
          <w:rFonts w:asciiTheme="majorHAnsi" w:hAnsiTheme="majorHAnsi"/>
          <w:color w:val="000000" w:themeColor="text1"/>
          <w:sz w:val="32"/>
          <w:szCs w:val="32"/>
        </w:rPr>
      </w:pPr>
      <w:r>
        <w:rPr>
          <w:rFonts w:asciiTheme="majorHAnsi" w:hAnsiTheme="majorHAnsi"/>
          <w:color w:val="000000" w:themeColor="text1"/>
          <w:sz w:val="32"/>
          <w:szCs w:val="32"/>
        </w:rPr>
        <w:t xml:space="preserve">WHAT IS THE DIFFERENCE BETWEEN THE ‘ID’ ATTRIBUITE AND THE ‘CLASS’ ATTRIBUIT OF HTML </w:t>
      </w:r>
      <w:proofErr w:type="gramStart"/>
      <w:r>
        <w:rPr>
          <w:rFonts w:asciiTheme="majorHAnsi" w:hAnsiTheme="majorHAnsi"/>
          <w:color w:val="000000" w:themeColor="text1"/>
          <w:sz w:val="32"/>
          <w:szCs w:val="32"/>
        </w:rPr>
        <w:t>ELEMENTS ?</w:t>
      </w:r>
      <w:proofErr w:type="gramEnd"/>
      <w:r>
        <w:rPr>
          <w:rFonts w:asciiTheme="majorHAnsi" w:hAnsiTheme="majorHAnsi"/>
          <w:color w:val="000000" w:themeColor="text1"/>
          <w:sz w:val="32"/>
          <w:szCs w:val="32"/>
        </w:rPr>
        <w:t xml:space="preserve"> WITH EXAMPLE</w:t>
      </w:r>
    </w:p>
    <w:p w:rsidR="00EF2292" w:rsidRDefault="00EF2292" w:rsidP="00FD3EE8">
      <w:pPr>
        <w:rPr>
          <w:rFonts w:asciiTheme="majorHAnsi" w:hAnsiTheme="majorHAnsi"/>
          <w:color w:val="000000" w:themeColor="text1"/>
          <w:sz w:val="32"/>
          <w:szCs w:val="32"/>
        </w:rPr>
      </w:pPr>
    </w:p>
    <w:p w:rsidR="00EF2292" w:rsidRPr="00EF2292" w:rsidRDefault="00EF2292" w:rsidP="00EF2292">
      <w:pPr>
        <w:shd w:val="clear" w:color="auto" w:fill="FFFFFF"/>
        <w:spacing w:after="0" w:line="240" w:lineRule="auto"/>
        <w:textAlignment w:val="baseline"/>
        <w:rPr>
          <w:rFonts w:ascii="Arial" w:eastAsia="Times New Roman" w:hAnsi="Arial" w:cs="Arial"/>
          <w:color w:val="273239"/>
          <w:spacing w:val="2"/>
          <w:sz w:val="26"/>
          <w:szCs w:val="26"/>
        </w:rPr>
      </w:pPr>
      <w:r w:rsidRPr="00EF2292">
        <w:rPr>
          <w:rFonts w:ascii="Arial" w:eastAsia="Times New Roman" w:hAnsi="Arial" w:cs="Arial"/>
          <w:b/>
          <w:bCs/>
          <w:color w:val="273239"/>
          <w:spacing w:val="2"/>
          <w:sz w:val="26"/>
        </w:rPr>
        <w:t>HTML id Attribute:</w:t>
      </w:r>
      <w:r w:rsidRPr="00EF2292">
        <w:rPr>
          <w:rFonts w:ascii="Arial" w:eastAsia="Times New Roman" w:hAnsi="Arial" w:cs="Arial"/>
          <w:color w:val="273239"/>
          <w:spacing w:val="2"/>
          <w:sz w:val="26"/>
          <w:szCs w:val="26"/>
        </w:rPr>
        <w:t> The id attribute is a unique identifier that is used to specify the document. It is used by CSS and JavaScript to perform a certain task for a unique element. In CSS, the id attribute is written using the # symbol followed by id.</w:t>
      </w:r>
    </w:p>
    <w:p w:rsidR="00EF2292" w:rsidRPr="00EF2292" w:rsidRDefault="00EF2292" w:rsidP="00EF2292">
      <w:pPr>
        <w:shd w:val="clear" w:color="auto" w:fill="FFFFFF"/>
        <w:spacing w:after="0" w:line="240" w:lineRule="auto"/>
        <w:textAlignment w:val="baseline"/>
        <w:rPr>
          <w:rFonts w:ascii="Arial" w:eastAsia="Times New Roman" w:hAnsi="Arial" w:cs="Arial"/>
          <w:color w:val="273239"/>
          <w:spacing w:val="2"/>
          <w:sz w:val="26"/>
          <w:szCs w:val="26"/>
        </w:rPr>
      </w:pPr>
      <w:r w:rsidRPr="00EF2292">
        <w:rPr>
          <w:rFonts w:ascii="Arial" w:eastAsia="Times New Roman" w:hAnsi="Arial" w:cs="Arial"/>
          <w:b/>
          <w:bCs/>
          <w:color w:val="273239"/>
          <w:spacing w:val="2"/>
          <w:sz w:val="26"/>
        </w:rPr>
        <w:t>Syntax:</w:t>
      </w:r>
    </w:p>
    <w:p w:rsidR="00EF2292" w:rsidRPr="00EF2292" w:rsidRDefault="00EF2292" w:rsidP="00EF2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F2292">
        <w:rPr>
          <w:rFonts w:ascii="Consolas" w:eastAsia="Times New Roman" w:hAnsi="Consolas" w:cs="Courier New"/>
          <w:color w:val="273239"/>
          <w:spacing w:val="2"/>
          <w:sz w:val="24"/>
          <w:szCs w:val="24"/>
        </w:rPr>
        <w:t>&lt;element id="</w:t>
      </w:r>
      <w:proofErr w:type="spellStart"/>
      <w:r w:rsidRPr="00EF2292">
        <w:rPr>
          <w:rFonts w:ascii="Consolas" w:eastAsia="Times New Roman" w:hAnsi="Consolas" w:cs="Courier New"/>
          <w:color w:val="273239"/>
          <w:spacing w:val="2"/>
          <w:sz w:val="24"/>
          <w:szCs w:val="24"/>
        </w:rPr>
        <w:t>id_name</w:t>
      </w:r>
      <w:proofErr w:type="spellEnd"/>
      <w:r w:rsidRPr="00EF2292">
        <w:rPr>
          <w:rFonts w:ascii="Consolas" w:eastAsia="Times New Roman" w:hAnsi="Consolas" w:cs="Courier New"/>
          <w:color w:val="273239"/>
          <w:spacing w:val="2"/>
          <w:sz w:val="24"/>
          <w:szCs w:val="24"/>
        </w:rPr>
        <w:t>"&gt;</w:t>
      </w:r>
    </w:p>
    <w:p w:rsidR="00EF2292" w:rsidRPr="00EF2292" w:rsidRDefault="00EF2292" w:rsidP="00EF2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EF2292" w:rsidRPr="00EF2292" w:rsidRDefault="00EF2292" w:rsidP="00EF2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F2292">
        <w:rPr>
          <w:rFonts w:ascii="Consolas" w:eastAsia="Times New Roman" w:hAnsi="Consolas" w:cs="Courier New"/>
          <w:color w:val="273239"/>
          <w:spacing w:val="2"/>
          <w:sz w:val="24"/>
          <w:szCs w:val="24"/>
        </w:rPr>
        <w:t xml:space="preserve">In CSS </w:t>
      </w:r>
      <w:proofErr w:type="spellStart"/>
      <w:r w:rsidRPr="00EF2292">
        <w:rPr>
          <w:rFonts w:ascii="Consolas" w:eastAsia="Times New Roman" w:hAnsi="Consolas" w:cs="Courier New"/>
          <w:color w:val="273239"/>
          <w:spacing w:val="2"/>
          <w:sz w:val="24"/>
          <w:szCs w:val="24"/>
        </w:rPr>
        <w:t>Stylesheet</w:t>
      </w:r>
      <w:proofErr w:type="spellEnd"/>
      <w:r w:rsidRPr="00EF2292">
        <w:rPr>
          <w:rFonts w:ascii="Consolas" w:eastAsia="Times New Roman" w:hAnsi="Consolas" w:cs="Courier New"/>
          <w:color w:val="273239"/>
          <w:spacing w:val="2"/>
          <w:sz w:val="24"/>
          <w:szCs w:val="24"/>
        </w:rPr>
        <w:t>:</w:t>
      </w:r>
    </w:p>
    <w:p w:rsidR="00EF2292" w:rsidRPr="00EF2292" w:rsidRDefault="00EF2292" w:rsidP="00EF2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F2292">
        <w:rPr>
          <w:rFonts w:ascii="Consolas" w:eastAsia="Times New Roman" w:hAnsi="Consolas" w:cs="Courier New"/>
          <w:color w:val="273239"/>
          <w:spacing w:val="2"/>
          <w:sz w:val="24"/>
          <w:szCs w:val="24"/>
        </w:rPr>
        <w:t>#</w:t>
      </w:r>
      <w:proofErr w:type="spellStart"/>
      <w:r w:rsidRPr="00EF2292">
        <w:rPr>
          <w:rFonts w:ascii="Consolas" w:eastAsia="Times New Roman" w:hAnsi="Consolas" w:cs="Courier New"/>
          <w:color w:val="273239"/>
          <w:spacing w:val="2"/>
          <w:sz w:val="24"/>
          <w:szCs w:val="24"/>
        </w:rPr>
        <w:t>id_name</w:t>
      </w:r>
      <w:proofErr w:type="spellEnd"/>
      <w:r w:rsidRPr="00EF2292">
        <w:rPr>
          <w:rFonts w:ascii="Consolas" w:eastAsia="Times New Roman" w:hAnsi="Consolas" w:cs="Courier New"/>
          <w:color w:val="273239"/>
          <w:spacing w:val="2"/>
          <w:sz w:val="24"/>
          <w:szCs w:val="24"/>
        </w:rPr>
        <w:t xml:space="preserve"> {</w:t>
      </w:r>
    </w:p>
    <w:p w:rsidR="00EF2292" w:rsidRPr="00EF2292" w:rsidRDefault="00EF2292" w:rsidP="00EF2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F2292">
        <w:rPr>
          <w:rFonts w:ascii="Consolas" w:eastAsia="Times New Roman" w:hAnsi="Consolas" w:cs="Courier New"/>
          <w:color w:val="273239"/>
          <w:spacing w:val="2"/>
          <w:sz w:val="24"/>
          <w:szCs w:val="24"/>
        </w:rPr>
        <w:lastRenderedPageBreak/>
        <w:t xml:space="preserve">    // CSS Property</w:t>
      </w:r>
    </w:p>
    <w:p w:rsidR="00EF2292" w:rsidRPr="00EF2292" w:rsidRDefault="00EF2292" w:rsidP="00EF2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F2292">
        <w:rPr>
          <w:rFonts w:ascii="Consolas" w:eastAsia="Times New Roman" w:hAnsi="Consolas" w:cs="Courier New"/>
          <w:color w:val="273239"/>
          <w:spacing w:val="2"/>
          <w:sz w:val="24"/>
          <w:szCs w:val="24"/>
        </w:rPr>
        <w:t>}</w:t>
      </w:r>
    </w:p>
    <w:p w:rsidR="00EF2292" w:rsidRPr="00EF2292" w:rsidRDefault="00EF2292" w:rsidP="00EF2292">
      <w:pPr>
        <w:shd w:val="clear" w:color="auto" w:fill="FFFFFF"/>
        <w:spacing w:after="0" w:line="240" w:lineRule="auto"/>
        <w:textAlignment w:val="baseline"/>
        <w:rPr>
          <w:rFonts w:ascii="Arial" w:eastAsia="Times New Roman" w:hAnsi="Arial" w:cs="Arial"/>
          <w:color w:val="273239"/>
          <w:spacing w:val="2"/>
          <w:sz w:val="26"/>
          <w:szCs w:val="26"/>
        </w:rPr>
      </w:pPr>
      <w:r w:rsidRPr="00EF2292">
        <w:rPr>
          <w:rFonts w:ascii="Arial" w:eastAsia="Times New Roman" w:hAnsi="Arial" w:cs="Arial"/>
          <w:b/>
          <w:bCs/>
          <w:color w:val="273239"/>
          <w:spacing w:val="2"/>
          <w:sz w:val="26"/>
        </w:rPr>
        <w:t>Example:</w:t>
      </w:r>
    </w:p>
    <w:p w:rsidR="00EF2292" w:rsidRPr="00EF2292" w:rsidRDefault="00EF2292" w:rsidP="00EF2292">
      <w:pPr>
        <w:numPr>
          <w:ilvl w:val="0"/>
          <w:numId w:val="8"/>
        </w:numPr>
        <w:pBdr>
          <w:top w:val="single" w:sz="6" w:space="8" w:color="DDDDDD"/>
          <w:left w:val="single" w:sz="6" w:space="6" w:color="DDDDDD"/>
          <w:right w:val="single" w:sz="6" w:space="6" w:color="DDDDDD"/>
        </w:pBdr>
        <w:shd w:val="clear" w:color="auto" w:fill="FFFFFF"/>
        <w:spacing w:before="15" w:line="285" w:lineRule="atLeast"/>
        <w:ind w:left="0" w:right="90"/>
        <w:textAlignment w:val="baseline"/>
        <w:rPr>
          <w:rFonts w:ascii="Arial" w:eastAsia="Times New Roman" w:hAnsi="Arial" w:cs="Arial"/>
          <w:color w:val="273239"/>
          <w:spacing w:val="2"/>
          <w:sz w:val="27"/>
          <w:szCs w:val="27"/>
        </w:rPr>
      </w:pPr>
      <w:r w:rsidRPr="00EF2292">
        <w:rPr>
          <w:rFonts w:ascii="Arial" w:eastAsia="Times New Roman" w:hAnsi="Arial" w:cs="Arial"/>
          <w:color w:val="273239"/>
          <w:spacing w:val="2"/>
          <w:sz w:val="27"/>
          <w:szCs w:val="27"/>
        </w:rPr>
        <w:t>html</w:t>
      </w:r>
    </w:p>
    <w:tbl>
      <w:tblPr>
        <w:tblW w:w="6440" w:type="dxa"/>
        <w:tblCellMar>
          <w:left w:w="0" w:type="dxa"/>
          <w:right w:w="0" w:type="dxa"/>
        </w:tblCellMar>
        <w:tblLook w:val="04A0"/>
      </w:tblPr>
      <w:tblGrid>
        <w:gridCol w:w="6440"/>
      </w:tblGrid>
      <w:tr w:rsidR="00EF2292" w:rsidRPr="00EF2292" w:rsidTr="00EF2292">
        <w:trPr>
          <w:trHeight w:val="6175"/>
        </w:trPr>
        <w:tc>
          <w:tcPr>
            <w:tcW w:w="64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F2292" w:rsidRPr="00EF2292" w:rsidRDefault="00EF2292" w:rsidP="00EF2292">
            <w:pPr>
              <w:spacing w:before="375" w:after="375" w:line="240" w:lineRule="auto"/>
              <w:rPr>
                <w:rFonts w:ascii="Times New Roman" w:eastAsia="Times New Roman" w:hAnsi="Times New Roman" w:cs="Times New Roman"/>
                <w:sz w:val="25"/>
                <w:szCs w:val="25"/>
              </w:rPr>
            </w:pPr>
            <w:r w:rsidRPr="00EF2292">
              <w:rPr>
                <w:rFonts w:ascii="Courier New" w:eastAsia="Times New Roman" w:hAnsi="Courier New" w:cs="Courier New"/>
                <w:sz w:val="20"/>
              </w:rPr>
              <w:t>&lt;!DOCTYPE html&gt;</w:t>
            </w:r>
          </w:p>
          <w:p w:rsidR="00EF2292" w:rsidRPr="00EF2292" w:rsidRDefault="00EF2292" w:rsidP="00EF2292">
            <w:pPr>
              <w:spacing w:before="375" w:after="375" w:line="240" w:lineRule="auto"/>
              <w:rPr>
                <w:rFonts w:ascii="Times New Roman" w:eastAsia="Times New Roman" w:hAnsi="Times New Roman" w:cs="Times New Roman"/>
                <w:sz w:val="25"/>
                <w:szCs w:val="25"/>
              </w:rPr>
            </w:pPr>
            <w:r w:rsidRPr="00EF2292">
              <w:rPr>
                <w:rFonts w:ascii="Courier New" w:eastAsia="Times New Roman" w:hAnsi="Courier New" w:cs="Courier New"/>
                <w:sz w:val="20"/>
              </w:rPr>
              <w:t>&lt;html&gt;</w:t>
            </w:r>
          </w:p>
          <w:p w:rsidR="00EF2292" w:rsidRPr="00EF2292" w:rsidRDefault="00EF2292" w:rsidP="00EF2292">
            <w:pPr>
              <w:spacing w:before="375" w:after="375" w:line="240" w:lineRule="auto"/>
              <w:rPr>
                <w:rFonts w:ascii="Times New Roman" w:eastAsia="Times New Roman" w:hAnsi="Times New Roman" w:cs="Times New Roman"/>
                <w:sz w:val="25"/>
                <w:szCs w:val="25"/>
              </w:rPr>
            </w:pPr>
            <w:r w:rsidRPr="00EF2292">
              <w:rPr>
                <w:rFonts w:ascii="Courier New" w:eastAsia="Times New Roman" w:hAnsi="Courier New" w:cs="Courier New"/>
                <w:sz w:val="20"/>
              </w:rPr>
              <w:t> </w:t>
            </w:r>
            <w:r w:rsidRPr="00EF2292">
              <w:rPr>
                <w:rFonts w:ascii="Times New Roman" w:eastAsia="Times New Roman" w:hAnsi="Times New Roman" w:cs="Times New Roman"/>
                <w:sz w:val="25"/>
                <w:szCs w:val="25"/>
              </w:rPr>
              <w:t> </w:t>
            </w:r>
          </w:p>
          <w:p w:rsidR="00EF2292" w:rsidRPr="00EF2292" w:rsidRDefault="00EF2292" w:rsidP="00EF2292">
            <w:pPr>
              <w:spacing w:before="375" w:after="375" w:line="240" w:lineRule="auto"/>
              <w:rPr>
                <w:rFonts w:ascii="Times New Roman" w:eastAsia="Times New Roman" w:hAnsi="Times New Roman" w:cs="Times New Roman"/>
                <w:sz w:val="25"/>
                <w:szCs w:val="25"/>
              </w:rPr>
            </w:pPr>
            <w:r w:rsidRPr="00EF2292">
              <w:rPr>
                <w:rFonts w:ascii="Courier New" w:eastAsia="Times New Roman" w:hAnsi="Courier New" w:cs="Courier New"/>
                <w:sz w:val="20"/>
              </w:rPr>
              <w:t>&lt;head&gt;</w:t>
            </w:r>
          </w:p>
          <w:p w:rsidR="00EF2292" w:rsidRPr="00EF2292" w:rsidRDefault="00EF2292" w:rsidP="00EF2292">
            <w:pPr>
              <w:spacing w:before="375" w:after="375" w:line="240" w:lineRule="auto"/>
              <w:rPr>
                <w:rFonts w:ascii="Times New Roman" w:eastAsia="Times New Roman" w:hAnsi="Times New Roman" w:cs="Times New Roman"/>
                <w:sz w:val="25"/>
                <w:szCs w:val="25"/>
              </w:rPr>
            </w:pPr>
            <w:r w:rsidRPr="00EF2292">
              <w:rPr>
                <w:rFonts w:ascii="Courier New" w:eastAsia="Times New Roman" w:hAnsi="Courier New" w:cs="Courier New"/>
                <w:sz w:val="20"/>
              </w:rPr>
              <w:t>    &lt;title&gt;</w:t>
            </w:r>
          </w:p>
          <w:p w:rsidR="00EF2292" w:rsidRPr="00EF2292" w:rsidRDefault="00EF2292" w:rsidP="00EF2292">
            <w:pPr>
              <w:spacing w:before="375" w:after="375" w:line="240" w:lineRule="auto"/>
              <w:rPr>
                <w:rFonts w:ascii="Times New Roman" w:eastAsia="Times New Roman" w:hAnsi="Times New Roman" w:cs="Times New Roman"/>
                <w:sz w:val="25"/>
                <w:szCs w:val="25"/>
              </w:rPr>
            </w:pPr>
            <w:r w:rsidRPr="00EF2292">
              <w:rPr>
                <w:rFonts w:ascii="Courier New" w:eastAsia="Times New Roman" w:hAnsi="Courier New" w:cs="Courier New"/>
                <w:sz w:val="20"/>
              </w:rPr>
              <w:t>        HTML id attribute</w:t>
            </w:r>
          </w:p>
          <w:p w:rsidR="00EF2292" w:rsidRPr="00EF2292" w:rsidRDefault="00EF2292" w:rsidP="00EF2292">
            <w:pPr>
              <w:spacing w:before="375" w:after="375" w:line="240" w:lineRule="auto"/>
              <w:rPr>
                <w:rFonts w:ascii="Times New Roman" w:eastAsia="Times New Roman" w:hAnsi="Times New Roman" w:cs="Times New Roman"/>
                <w:sz w:val="25"/>
                <w:szCs w:val="25"/>
              </w:rPr>
            </w:pPr>
            <w:r w:rsidRPr="00EF2292">
              <w:rPr>
                <w:rFonts w:ascii="Courier New" w:eastAsia="Times New Roman" w:hAnsi="Courier New" w:cs="Courier New"/>
                <w:sz w:val="20"/>
              </w:rPr>
              <w:t>    &lt;/title&gt;</w:t>
            </w:r>
          </w:p>
          <w:p w:rsidR="00EF2292" w:rsidRPr="00EF2292" w:rsidRDefault="00EF2292" w:rsidP="00EF2292">
            <w:pPr>
              <w:spacing w:before="375" w:after="375" w:line="240" w:lineRule="auto"/>
              <w:rPr>
                <w:rFonts w:ascii="Times New Roman" w:eastAsia="Times New Roman" w:hAnsi="Times New Roman" w:cs="Times New Roman"/>
                <w:sz w:val="25"/>
                <w:szCs w:val="25"/>
              </w:rPr>
            </w:pPr>
            <w:r w:rsidRPr="00EF2292">
              <w:rPr>
                <w:rFonts w:ascii="Courier New" w:eastAsia="Times New Roman" w:hAnsi="Courier New" w:cs="Courier New"/>
                <w:sz w:val="20"/>
              </w:rPr>
              <w:t>     </w:t>
            </w:r>
            <w:r w:rsidRPr="00EF2292">
              <w:rPr>
                <w:rFonts w:ascii="Times New Roman" w:eastAsia="Times New Roman" w:hAnsi="Times New Roman" w:cs="Times New Roman"/>
                <w:sz w:val="25"/>
                <w:szCs w:val="25"/>
              </w:rPr>
              <w:t> </w:t>
            </w:r>
          </w:p>
          <w:p w:rsidR="00EF2292" w:rsidRPr="00EF2292" w:rsidRDefault="00EF2292" w:rsidP="00EF2292">
            <w:pPr>
              <w:spacing w:before="375" w:after="375" w:line="240" w:lineRule="auto"/>
              <w:rPr>
                <w:rFonts w:ascii="Times New Roman" w:eastAsia="Times New Roman" w:hAnsi="Times New Roman" w:cs="Times New Roman"/>
                <w:sz w:val="25"/>
                <w:szCs w:val="25"/>
              </w:rPr>
            </w:pPr>
            <w:r w:rsidRPr="00EF2292">
              <w:rPr>
                <w:rFonts w:ascii="Courier New" w:eastAsia="Times New Roman" w:hAnsi="Courier New" w:cs="Courier New"/>
                <w:sz w:val="20"/>
              </w:rPr>
              <w:t>    &lt;style&gt;</w:t>
            </w:r>
          </w:p>
          <w:p w:rsidR="00EF2292" w:rsidRPr="00EF2292" w:rsidRDefault="00EF2292" w:rsidP="00EF2292">
            <w:pPr>
              <w:spacing w:before="375" w:after="375" w:line="240" w:lineRule="auto"/>
              <w:rPr>
                <w:rFonts w:ascii="Times New Roman" w:eastAsia="Times New Roman" w:hAnsi="Times New Roman" w:cs="Times New Roman"/>
                <w:sz w:val="25"/>
                <w:szCs w:val="25"/>
              </w:rPr>
            </w:pPr>
            <w:r w:rsidRPr="00EF2292">
              <w:rPr>
                <w:rFonts w:ascii="Courier New" w:eastAsia="Times New Roman" w:hAnsi="Courier New" w:cs="Courier New"/>
                <w:sz w:val="20"/>
              </w:rPr>
              <w:t>        #geeks{</w:t>
            </w:r>
          </w:p>
          <w:p w:rsidR="00EF2292" w:rsidRPr="00EF2292" w:rsidRDefault="00EF2292" w:rsidP="00EF2292">
            <w:pPr>
              <w:spacing w:before="375" w:after="375" w:line="240" w:lineRule="auto"/>
              <w:rPr>
                <w:rFonts w:ascii="Times New Roman" w:eastAsia="Times New Roman" w:hAnsi="Times New Roman" w:cs="Times New Roman"/>
                <w:sz w:val="25"/>
                <w:szCs w:val="25"/>
              </w:rPr>
            </w:pPr>
            <w:r w:rsidRPr="00EF2292">
              <w:rPr>
                <w:rFonts w:ascii="Courier New" w:eastAsia="Times New Roman" w:hAnsi="Courier New" w:cs="Courier New"/>
                <w:sz w:val="20"/>
              </w:rPr>
              <w:t>            color: green;</w:t>
            </w:r>
          </w:p>
          <w:p w:rsidR="00EF2292" w:rsidRPr="00EF2292" w:rsidRDefault="00EF2292" w:rsidP="00EF2292">
            <w:pPr>
              <w:spacing w:before="375" w:after="375" w:line="240" w:lineRule="auto"/>
              <w:rPr>
                <w:rFonts w:ascii="Times New Roman" w:eastAsia="Times New Roman" w:hAnsi="Times New Roman" w:cs="Times New Roman"/>
                <w:sz w:val="25"/>
                <w:szCs w:val="25"/>
              </w:rPr>
            </w:pPr>
            <w:r w:rsidRPr="00EF2292">
              <w:rPr>
                <w:rFonts w:ascii="Courier New" w:eastAsia="Times New Roman" w:hAnsi="Courier New" w:cs="Courier New"/>
                <w:sz w:val="20"/>
              </w:rPr>
              <w:t>            font-size: 25px;</w:t>
            </w:r>
          </w:p>
          <w:p w:rsidR="00EF2292" w:rsidRPr="00EF2292" w:rsidRDefault="00EF2292" w:rsidP="00EF2292">
            <w:pPr>
              <w:spacing w:before="375" w:after="375" w:line="240" w:lineRule="auto"/>
              <w:rPr>
                <w:rFonts w:ascii="Times New Roman" w:eastAsia="Times New Roman" w:hAnsi="Times New Roman" w:cs="Times New Roman"/>
                <w:sz w:val="25"/>
                <w:szCs w:val="25"/>
              </w:rPr>
            </w:pPr>
            <w:r w:rsidRPr="00EF2292">
              <w:rPr>
                <w:rFonts w:ascii="Courier New" w:eastAsia="Times New Roman" w:hAnsi="Courier New" w:cs="Courier New"/>
                <w:sz w:val="20"/>
              </w:rPr>
              <w:t>        }</w:t>
            </w:r>
          </w:p>
          <w:p w:rsidR="00EF2292" w:rsidRPr="00EF2292" w:rsidRDefault="00EF2292" w:rsidP="00EF2292">
            <w:pPr>
              <w:spacing w:before="375" w:after="375" w:line="240" w:lineRule="auto"/>
              <w:rPr>
                <w:rFonts w:ascii="Times New Roman" w:eastAsia="Times New Roman" w:hAnsi="Times New Roman" w:cs="Times New Roman"/>
                <w:sz w:val="25"/>
                <w:szCs w:val="25"/>
              </w:rPr>
            </w:pPr>
            <w:r w:rsidRPr="00EF2292">
              <w:rPr>
                <w:rFonts w:ascii="Courier New" w:eastAsia="Times New Roman" w:hAnsi="Courier New" w:cs="Courier New"/>
                <w:sz w:val="20"/>
              </w:rPr>
              <w:t>    &lt;/style&gt;</w:t>
            </w:r>
          </w:p>
          <w:p w:rsidR="00EF2292" w:rsidRPr="00EF2292" w:rsidRDefault="00EF2292" w:rsidP="00EF2292">
            <w:pPr>
              <w:spacing w:before="375" w:after="375" w:line="240" w:lineRule="auto"/>
              <w:rPr>
                <w:rFonts w:ascii="Times New Roman" w:eastAsia="Times New Roman" w:hAnsi="Times New Roman" w:cs="Times New Roman"/>
                <w:sz w:val="25"/>
                <w:szCs w:val="25"/>
              </w:rPr>
            </w:pPr>
            <w:r w:rsidRPr="00EF2292">
              <w:rPr>
                <w:rFonts w:ascii="Courier New" w:eastAsia="Times New Roman" w:hAnsi="Courier New" w:cs="Courier New"/>
                <w:sz w:val="20"/>
              </w:rPr>
              <w:t>&lt;/head&gt;</w:t>
            </w:r>
          </w:p>
          <w:p w:rsidR="00EF2292" w:rsidRPr="00EF2292" w:rsidRDefault="00EF2292" w:rsidP="00EF2292">
            <w:pPr>
              <w:spacing w:before="375" w:after="375" w:line="240" w:lineRule="auto"/>
              <w:rPr>
                <w:rFonts w:ascii="Times New Roman" w:eastAsia="Times New Roman" w:hAnsi="Times New Roman" w:cs="Times New Roman"/>
                <w:sz w:val="25"/>
                <w:szCs w:val="25"/>
              </w:rPr>
            </w:pPr>
            <w:r w:rsidRPr="00EF2292">
              <w:rPr>
                <w:rFonts w:ascii="Courier New" w:eastAsia="Times New Roman" w:hAnsi="Courier New" w:cs="Courier New"/>
                <w:sz w:val="20"/>
              </w:rPr>
              <w:t> </w:t>
            </w:r>
            <w:r w:rsidRPr="00EF2292">
              <w:rPr>
                <w:rFonts w:ascii="Times New Roman" w:eastAsia="Times New Roman" w:hAnsi="Times New Roman" w:cs="Times New Roman"/>
                <w:sz w:val="25"/>
                <w:szCs w:val="25"/>
              </w:rPr>
              <w:t> </w:t>
            </w:r>
          </w:p>
          <w:p w:rsidR="00EF2292" w:rsidRPr="00EF2292" w:rsidRDefault="00EF2292" w:rsidP="00EF2292">
            <w:pPr>
              <w:spacing w:before="375" w:after="375" w:line="240" w:lineRule="auto"/>
              <w:rPr>
                <w:rFonts w:ascii="Times New Roman" w:eastAsia="Times New Roman" w:hAnsi="Times New Roman" w:cs="Times New Roman"/>
                <w:sz w:val="25"/>
                <w:szCs w:val="25"/>
              </w:rPr>
            </w:pPr>
            <w:r w:rsidRPr="00EF2292">
              <w:rPr>
                <w:rFonts w:ascii="Courier New" w:eastAsia="Times New Roman" w:hAnsi="Courier New" w:cs="Courier New"/>
                <w:sz w:val="20"/>
              </w:rPr>
              <w:lastRenderedPageBreak/>
              <w:t>&lt;body</w:t>
            </w:r>
            <w:r w:rsidRPr="00EF2292">
              <w:rPr>
                <w:rFonts w:ascii="Times New Roman" w:eastAsia="Times New Roman" w:hAnsi="Times New Roman" w:cs="Times New Roman"/>
                <w:sz w:val="25"/>
                <w:szCs w:val="25"/>
              </w:rPr>
              <w:t xml:space="preserve"> </w:t>
            </w:r>
            <w:r w:rsidRPr="00EF2292">
              <w:rPr>
                <w:rFonts w:ascii="Courier New" w:eastAsia="Times New Roman" w:hAnsi="Courier New" w:cs="Courier New"/>
                <w:sz w:val="20"/>
              </w:rPr>
              <w:t>style="text-align: center"&gt;</w:t>
            </w:r>
          </w:p>
          <w:p w:rsidR="00EF2292" w:rsidRPr="00EF2292" w:rsidRDefault="00EF2292" w:rsidP="00EF2292">
            <w:pPr>
              <w:spacing w:before="375" w:after="375" w:line="240" w:lineRule="auto"/>
              <w:rPr>
                <w:rFonts w:ascii="Times New Roman" w:eastAsia="Times New Roman" w:hAnsi="Times New Roman" w:cs="Times New Roman"/>
                <w:sz w:val="25"/>
                <w:szCs w:val="25"/>
              </w:rPr>
            </w:pPr>
            <w:r w:rsidRPr="00EF2292">
              <w:rPr>
                <w:rFonts w:ascii="Courier New" w:eastAsia="Times New Roman" w:hAnsi="Courier New" w:cs="Courier New"/>
                <w:sz w:val="20"/>
              </w:rPr>
              <w:t>    &lt;h1&gt;Geeks for Geeks&lt;/h1&gt;</w:t>
            </w:r>
          </w:p>
          <w:p w:rsidR="00EF2292" w:rsidRPr="00EF2292" w:rsidRDefault="00EF2292" w:rsidP="00EF2292">
            <w:pPr>
              <w:spacing w:before="375" w:after="375" w:line="240" w:lineRule="auto"/>
              <w:rPr>
                <w:rFonts w:ascii="Times New Roman" w:eastAsia="Times New Roman" w:hAnsi="Times New Roman" w:cs="Times New Roman"/>
                <w:sz w:val="25"/>
                <w:szCs w:val="25"/>
              </w:rPr>
            </w:pPr>
            <w:r w:rsidRPr="00EF2292">
              <w:rPr>
                <w:rFonts w:ascii="Courier New" w:eastAsia="Times New Roman" w:hAnsi="Courier New" w:cs="Courier New"/>
                <w:sz w:val="20"/>
              </w:rPr>
              <w:t>    &lt;p</w:t>
            </w:r>
            <w:r w:rsidRPr="00EF2292">
              <w:rPr>
                <w:rFonts w:ascii="Times New Roman" w:eastAsia="Times New Roman" w:hAnsi="Times New Roman" w:cs="Times New Roman"/>
                <w:sz w:val="25"/>
                <w:szCs w:val="25"/>
              </w:rPr>
              <w:t xml:space="preserve"> </w:t>
            </w:r>
            <w:r w:rsidRPr="00EF2292">
              <w:rPr>
                <w:rFonts w:ascii="Courier New" w:eastAsia="Times New Roman" w:hAnsi="Courier New" w:cs="Courier New"/>
                <w:sz w:val="20"/>
              </w:rPr>
              <w:t>id="geeks"&gt;Welcome to Geeks for Geeks&lt;/p&gt;</w:t>
            </w:r>
          </w:p>
          <w:p w:rsidR="00EF2292" w:rsidRPr="00EF2292" w:rsidRDefault="00EF2292" w:rsidP="00EF2292">
            <w:pPr>
              <w:spacing w:before="375" w:after="375" w:line="240" w:lineRule="auto"/>
              <w:rPr>
                <w:rFonts w:ascii="Times New Roman" w:eastAsia="Times New Roman" w:hAnsi="Times New Roman" w:cs="Times New Roman"/>
                <w:sz w:val="25"/>
                <w:szCs w:val="25"/>
              </w:rPr>
            </w:pPr>
            <w:r w:rsidRPr="00EF2292">
              <w:rPr>
                <w:rFonts w:ascii="Courier New" w:eastAsia="Times New Roman" w:hAnsi="Courier New" w:cs="Courier New"/>
                <w:sz w:val="20"/>
              </w:rPr>
              <w:t>    &lt;p&gt;A Computer Science portal for geeks&lt;/p&gt;</w:t>
            </w:r>
          </w:p>
          <w:p w:rsidR="00EF2292" w:rsidRPr="00EF2292" w:rsidRDefault="00EF2292" w:rsidP="00EF2292">
            <w:pPr>
              <w:spacing w:before="375" w:after="375" w:line="240" w:lineRule="auto"/>
              <w:rPr>
                <w:rFonts w:ascii="Times New Roman" w:eastAsia="Times New Roman" w:hAnsi="Times New Roman" w:cs="Times New Roman"/>
                <w:sz w:val="25"/>
                <w:szCs w:val="25"/>
              </w:rPr>
            </w:pPr>
            <w:r w:rsidRPr="00EF2292">
              <w:rPr>
                <w:rFonts w:ascii="Courier New" w:eastAsia="Times New Roman" w:hAnsi="Courier New" w:cs="Courier New"/>
                <w:sz w:val="20"/>
              </w:rPr>
              <w:t>&lt;/body&gt;</w:t>
            </w:r>
          </w:p>
          <w:p w:rsidR="00EF2292" w:rsidRPr="00EF2292" w:rsidRDefault="00EF2292" w:rsidP="00EF2292">
            <w:pPr>
              <w:spacing w:before="375" w:after="375" w:line="240" w:lineRule="auto"/>
              <w:rPr>
                <w:rFonts w:ascii="Times New Roman" w:eastAsia="Times New Roman" w:hAnsi="Times New Roman" w:cs="Times New Roman"/>
                <w:sz w:val="25"/>
                <w:szCs w:val="25"/>
              </w:rPr>
            </w:pPr>
            <w:r w:rsidRPr="00EF2292">
              <w:rPr>
                <w:rFonts w:ascii="Courier New" w:eastAsia="Times New Roman" w:hAnsi="Courier New" w:cs="Courier New"/>
                <w:sz w:val="20"/>
              </w:rPr>
              <w:t> </w:t>
            </w:r>
            <w:r w:rsidRPr="00EF2292">
              <w:rPr>
                <w:rFonts w:ascii="Times New Roman" w:eastAsia="Times New Roman" w:hAnsi="Times New Roman" w:cs="Times New Roman"/>
                <w:sz w:val="25"/>
                <w:szCs w:val="25"/>
              </w:rPr>
              <w:t> </w:t>
            </w:r>
          </w:p>
          <w:p w:rsidR="00EF2292" w:rsidRDefault="00EF2292" w:rsidP="00EF2292">
            <w:pPr>
              <w:spacing w:before="375" w:after="375" w:line="240" w:lineRule="auto"/>
              <w:rPr>
                <w:rFonts w:ascii="Courier New" w:eastAsia="Times New Roman" w:hAnsi="Courier New" w:cs="Courier New"/>
                <w:sz w:val="20"/>
              </w:rPr>
            </w:pPr>
            <w:r w:rsidRPr="00EF2292">
              <w:rPr>
                <w:rFonts w:ascii="Courier New" w:eastAsia="Times New Roman" w:hAnsi="Courier New" w:cs="Courier New"/>
                <w:sz w:val="20"/>
              </w:rPr>
              <w:t>&lt;/html&gt;                    </w:t>
            </w:r>
          </w:p>
          <w:p w:rsidR="00EF2292" w:rsidRPr="00EF2292" w:rsidRDefault="00EF2292" w:rsidP="00EF2292">
            <w:pPr>
              <w:spacing w:before="375" w:after="375" w:line="240" w:lineRule="auto"/>
              <w:rPr>
                <w:rFonts w:ascii="Times New Roman" w:eastAsia="Times New Roman" w:hAnsi="Times New Roman" w:cs="Times New Roman"/>
                <w:sz w:val="25"/>
                <w:szCs w:val="25"/>
              </w:rPr>
            </w:pPr>
          </w:p>
        </w:tc>
      </w:tr>
    </w:tbl>
    <w:p w:rsidR="00E14631" w:rsidRPr="00E14631" w:rsidRDefault="00A746C0" w:rsidP="00E14631">
      <w:pPr>
        <w:pStyle w:val="NormalWeb"/>
        <w:shd w:val="clear" w:color="auto" w:fill="FFFFFF"/>
        <w:spacing w:before="0" w:beforeAutospacing="0" w:after="0" w:afterAutospacing="0"/>
        <w:textAlignment w:val="baseline"/>
        <w:rPr>
          <w:rFonts w:ascii="Arial" w:hAnsi="Arial" w:cs="Arial"/>
          <w:color w:val="273239"/>
          <w:spacing w:val="2"/>
          <w:sz w:val="26"/>
          <w:szCs w:val="26"/>
        </w:rPr>
      </w:pPr>
      <w:r>
        <w:lastRenderedPageBreak/>
        <w:pict>
          <v:shape id="_x0000_i1026" type="#_x0000_t75" alt="Lightbox" style="width:24pt;height:24pt"/>
        </w:pict>
      </w:r>
      <w:r w:rsidR="00EF2292" w:rsidRPr="00EF2292">
        <w:t xml:space="preserve"> </w:t>
      </w:r>
      <w:r w:rsidR="00B41106">
        <w:pict>
          <v:shape id="_x0000_i1027" type="#_x0000_t75" style="width:281.25pt;height:250.5pt">
            <v:imagedata r:id="rId10" o:title="Screenshot-283"/>
          </v:shape>
        </w:pict>
      </w:r>
      <w:r>
        <w:pict>
          <v:shape id="_x0000_i1028" type="#_x0000_t75" alt="Lightbox" style="width:24pt;height:24pt"/>
        </w:pict>
      </w:r>
      <w:r w:rsidR="00EF2292" w:rsidRPr="00EF2292">
        <w:t xml:space="preserve"> </w:t>
      </w:r>
      <w:r>
        <w:pict>
          <v:shape id="_x0000_i1029" type="#_x0000_t75" alt="Lightbox" style="width:24pt;height:24pt"/>
        </w:pict>
      </w:r>
      <w:r w:rsidR="00EF2292" w:rsidRPr="00EF2292">
        <w:t xml:space="preserve"> </w:t>
      </w:r>
      <w:r>
        <w:pict>
          <v:shape id="_x0000_i1030" type="#_x0000_t75" alt="Lightbox" style="width:24pt;height:24pt"/>
        </w:pict>
      </w:r>
      <w:r w:rsidR="00EF2292" w:rsidRPr="00EF2292">
        <w:t xml:space="preserve"> </w:t>
      </w:r>
      <w:r>
        <w:pict>
          <v:shape id="_x0000_i1031" type="#_x0000_t75" alt="Lightbox" style="width:24pt;height:24pt"/>
        </w:pict>
      </w:r>
      <w:r w:rsidR="00EF2292" w:rsidRPr="00EF2292">
        <w:t xml:space="preserve"> </w:t>
      </w:r>
      <w:r>
        <w:pict>
          <v:shape id="_x0000_i1032" type="#_x0000_t75" alt="Lightbox" style="width:24pt;height:24pt"/>
        </w:pict>
      </w:r>
      <w:r w:rsidR="00EF2292" w:rsidRPr="00EF2292">
        <w:t xml:space="preserve"> </w:t>
      </w:r>
      <w:r>
        <w:pict>
          <v:shape id="_x0000_i1033" type="#_x0000_t75" alt="Lightbox" style="width:24pt;height:24pt"/>
        </w:pict>
      </w:r>
      <w:r w:rsidR="00EF2292" w:rsidRPr="00EF2292">
        <w:t xml:space="preserve"> </w:t>
      </w:r>
      <w:r w:rsidR="00E14631" w:rsidRPr="00E14631">
        <w:rPr>
          <w:rFonts w:ascii="Arial" w:hAnsi="Arial" w:cs="Arial"/>
          <w:b/>
          <w:bCs/>
          <w:color w:val="273239"/>
          <w:spacing w:val="2"/>
          <w:sz w:val="26"/>
        </w:rPr>
        <w:t>HTML class Attribute:</w:t>
      </w:r>
      <w:r w:rsidR="00E14631" w:rsidRPr="00E14631">
        <w:rPr>
          <w:rFonts w:ascii="Arial" w:hAnsi="Arial" w:cs="Arial"/>
          <w:color w:val="273239"/>
          <w:spacing w:val="2"/>
          <w:sz w:val="26"/>
          <w:szCs w:val="26"/>
        </w:rPr>
        <w:t xml:space="preserve"> The class attribute is used to specify one or more class names for an HTML element. The class attribute can be used on any HTML element. The class name can be used by CSS and JavaScript to perform </w:t>
      </w:r>
      <w:r w:rsidR="00E14631" w:rsidRPr="00E14631">
        <w:rPr>
          <w:rFonts w:ascii="Arial" w:hAnsi="Arial" w:cs="Arial"/>
          <w:color w:val="273239"/>
          <w:spacing w:val="2"/>
          <w:sz w:val="26"/>
          <w:szCs w:val="26"/>
        </w:rPr>
        <w:lastRenderedPageBreak/>
        <w:t xml:space="preserve">certain tasks for elements with the specified class name. </w:t>
      </w:r>
      <w:proofErr w:type="gramStart"/>
      <w:r w:rsidR="00E14631" w:rsidRPr="00E14631">
        <w:rPr>
          <w:rFonts w:ascii="Arial" w:hAnsi="Arial" w:cs="Arial"/>
          <w:color w:val="273239"/>
          <w:spacing w:val="2"/>
          <w:sz w:val="26"/>
          <w:szCs w:val="26"/>
        </w:rPr>
        <w:t xml:space="preserve">The class name in CSS </w:t>
      </w:r>
      <w:proofErr w:type="spellStart"/>
      <w:r w:rsidR="00E14631" w:rsidRPr="00E14631">
        <w:rPr>
          <w:rFonts w:ascii="Arial" w:hAnsi="Arial" w:cs="Arial"/>
          <w:color w:val="273239"/>
          <w:spacing w:val="2"/>
          <w:sz w:val="26"/>
          <w:szCs w:val="26"/>
        </w:rPr>
        <w:t>stylesheet</w:t>
      </w:r>
      <w:proofErr w:type="spellEnd"/>
      <w:r w:rsidR="00E14631" w:rsidRPr="00E14631">
        <w:rPr>
          <w:rFonts w:ascii="Arial" w:hAnsi="Arial" w:cs="Arial"/>
          <w:color w:val="273239"/>
          <w:spacing w:val="2"/>
          <w:sz w:val="26"/>
          <w:szCs w:val="26"/>
        </w:rPr>
        <w:t xml:space="preserve"> using </w:t>
      </w:r>
      <w:r w:rsidR="00E14631" w:rsidRPr="00E14631">
        <w:rPr>
          <w:rFonts w:ascii="Arial" w:hAnsi="Arial" w:cs="Arial"/>
          <w:b/>
          <w:bCs/>
          <w:color w:val="273239"/>
          <w:spacing w:val="2"/>
          <w:sz w:val="26"/>
        </w:rPr>
        <w:t>“.”</w:t>
      </w:r>
      <w:r w:rsidR="00E14631" w:rsidRPr="00E14631">
        <w:rPr>
          <w:rFonts w:ascii="Arial" w:hAnsi="Arial" w:cs="Arial"/>
          <w:color w:val="273239"/>
          <w:spacing w:val="2"/>
          <w:sz w:val="26"/>
          <w:szCs w:val="26"/>
        </w:rPr>
        <w:t> symbol.</w:t>
      </w:r>
      <w:proofErr w:type="gramEnd"/>
    </w:p>
    <w:p w:rsidR="00E14631" w:rsidRPr="00E14631" w:rsidRDefault="00E14631" w:rsidP="00E14631">
      <w:pPr>
        <w:shd w:val="clear" w:color="auto" w:fill="FFFFFF"/>
        <w:spacing w:after="0" w:line="240" w:lineRule="auto"/>
        <w:textAlignment w:val="baseline"/>
        <w:rPr>
          <w:rFonts w:ascii="Arial" w:eastAsia="Times New Roman" w:hAnsi="Arial" w:cs="Arial"/>
          <w:color w:val="273239"/>
          <w:spacing w:val="2"/>
          <w:sz w:val="26"/>
          <w:szCs w:val="26"/>
        </w:rPr>
      </w:pPr>
      <w:r w:rsidRPr="00E14631">
        <w:rPr>
          <w:rFonts w:ascii="Arial" w:eastAsia="Times New Roman" w:hAnsi="Arial" w:cs="Arial"/>
          <w:b/>
          <w:bCs/>
          <w:color w:val="273239"/>
          <w:spacing w:val="2"/>
          <w:sz w:val="26"/>
        </w:rPr>
        <w:t>Syntax:</w:t>
      </w:r>
    </w:p>
    <w:p w:rsidR="00E14631" w:rsidRPr="00E14631" w:rsidRDefault="00E14631" w:rsidP="00E14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14631">
        <w:rPr>
          <w:rFonts w:ascii="Consolas" w:eastAsia="Times New Roman" w:hAnsi="Consolas" w:cs="Courier New"/>
          <w:color w:val="273239"/>
          <w:spacing w:val="2"/>
          <w:sz w:val="24"/>
          <w:szCs w:val="24"/>
        </w:rPr>
        <w:t>&lt;element class="</w:t>
      </w:r>
      <w:proofErr w:type="spellStart"/>
      <w:r w:rsidRPr="00E14631">
        <w:rPr>
          <w:rFonts w:ascii="Consolas" w:eastAsia="Times New Roman" w:hAnsi="Consolas" w:cs="Courier New"/>
          <w:color w:val="273239"/>
          <w:spacing w:val="2"/>
          <w:sz w:val="24"/>
          <w:szCs w:val="24"/>
        </w:rPr>
        <w:t>class_name</w:t>
      </w:r>
      <w:proofErr w:type="spellEnd"/>
      <w:r w:rsidRPr="00E14631">
        <w:rPr>
          <w:rFonts w:ascii="Consolas" w:eastAsia="Times New Roman" w:hAnsi="Consolas" w:cs="Courier New"/>
          <w:color w:val="273239"/>
          <w:spacing w:val="2"/>
          <w:sz w:val="24"/>
          <w:szCs w:val="24"/>
        </w:rPr>
        <w:t>"&gt;</w:t>
      </w:r>
    </w:p>
    <w:p w:rsidR="00E14631" w:rsidRPr="00E14631" w:rsidRDefault="00E14631" w:rsidP="00E14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E14631" w:rsidRPr="00E14631" w:rsidRDefault="00E14631" w:rsidP="00E14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14631">
        <w:rPr>
          <w:rFonts w:ascii="Consolas" w:eastAsia="Times New Roman" w:hAnsi="Consolas" w:cs="Courier New"/>
          <w:color w:val="273239"/>
          <w:spacing w:val="2"/>
          <w:sz w:val="24"/>
          <w:szCs w:val="24"/>
        </w:rPr>
        <w:t xml:space="preserve">In CSS </w:t>
      </w:r>
      <w:proofErr w:type="spellStart"/>
      <w:r w:rsidRPr="00E14631">
        <w:rPr>
          <w:rFonts w:ascii="Consolas" w:eastAsia="Times New Roman" w:hAnsi="Consolas" w:cs="Courier New"/>
          <w:color w:val="273239"/>
          <w:spacing w:val="2"/>
          <w:sz w:val="24"/>
          <w:szCs w:val="24"/>
        </w:rPr>
        <w:t>Stylesheet</w:t>
      </w:r>
      <w:proofErr w:type="spellEnd"/>
      <w:r w:rsidRPr="00E14631">
        <w:rPr>
          <w:rFonts w:ascii="Consolas" w:eastAsia="Times New Roman" w:hAnsi="Consolas" w:cs="Courier New"/>
          <w:color w:val="273239"/>
          <w:spacing w:val="2"/>
          <w:sz w:val="24"/>
          <w:szCs w:val="24"/>
        </w:rPr>
        <w:t>:</w:t>
      </w:r>
    </w:p>
    <w:p w:rsidR="00E14631" w:rsidRPr="00E14631" w:rsidRDefault="00E14631" w:rsidP="00E14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14631">
        <w:rPr>
          <w:rFonts w:ascii="Consolas" w:eastAsia="Times New Roman" w:hAnsi="Consolas" w:cs="Courier New"/>
          <w:color w:val="273239"/>
          <w:spacing w:val="2"/>
          <w:sz w:val="24"/>
          <w:szCs w:val="24"/>
        </w:rPr>
        <w:t>.class {</w:t>
      </w:r>
    </w:p>
    <w:p w:rsidR="00E14631" w:rsidRPr="00E14631" w:rsidRDefault="00E14631" w:rsidP="00E14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14631">
        <w:rPr>
          <w:rFonts w:ascii="Consolas" w:eastAsia="Times New Roman" w:hAnsi="Consolas" w:cs="Courier New"/>
          <w:color w:val="273239"/>
          <w:spacing w:val="2"/>
          <w:sz w:val="24"/>
          <w:szCs w:val="24"/>
        </w:rPr>
        <w:t xml:space="preserve">    // CSS Property</w:t>
      </w:r>
    </w:p>
    <w:p w:rsidR="00E14631" w:rsidRPr="00E14631" w:rsidRDefault="00E14631" w:rsidP="00E14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14631">
        <w:rPr>
          <w:rFonts w:ascii="Consolas" w:eastAsia="Times New Roman" w:hAnsi="Consolas" w:cs="Courier New"/>
          <w:color w:val="273239"/>
          <w:spacing w:val="2"/>
          <w:sz w:val="24"/>
          <w:szCs w:val="24"/>
        </w:rPr>
        <w:t>}</w:t>
      </w:r>
    </w:p>
    <w:p w:rsidR="00E14631" w:rsidRPr="00E14631" w:rsidRDefault="00E14631" w:rsidP="00E14631">
      <w:pPr>
        <w:shd w:val="clear" w:color="auto" w:fill="FFFFFF"/>
        <w:spacing w:after="0" w:line="240" w:lineRule="auto"/>
        <w:textAlignment w:val="baseline"/>
        <w:rPr>
          <w:rFonts w:ascii="Arial" w:eastAsia="Times New Roman" w:hAnsi="Arial" w:cs="Arial"/>
          <w:color w:val="273239"/>
          <w:spacing w:val="2"/>
          <w:sz w:val="26"/>
          <w:szCs w:val="26"/>
        </w:rPr>
      </w:pPr>
      <w:r w:rsidRPr="00E14631">
        <w:rPr>
          <w:rFonts w:ascii="Arial" w:eastAsia="Times New Roman" w:hAnsi="Arial" w:cs="Arial"/>
          <w:b/>
          <w:bCs/>
          <w:color w:val="273239"/>
          <w:spacing w:val="2"/>
          <w:sz w:val="26"/>
        </w:rPr>
        <w:t>Example:</w:t>
      </w:r>
    </w:p>
    <w:p w:rsidR="00E14631" w:rsidRPr="00E14631" w:rsidRDefault="00E14631" w:rsidP="00E14631">
      <w:pPr>
        <w:numPr>
          <w:ilvl w:val="0"/>
          <w:numId w:val="9"/>
        </w:numPr>
        <w:pBdr>
          <w:top w:val="single" w:sz="6" w:space="8" w:color="DDDDDD"/>
          <w:left w:val="single" w:sz="6" w:space="6" w:color="DDDDDD"/>
          <w:right w:val="single" w:sz="6" w:space="6" w:color="DDDDDD"/>
        </w:pBdr>
        <w:shd w:val="clear" w:color="auto" w:fill="FFFFFF"/>
        <w:spacing w:before="15" w:line="285" w:lineRule="atLeast"/>
        <w:ind w:left="0" w:right="90"/>
        <w:textAlignment w:val="baseline"/>
        <w:rPr>
          <w:rFonts w:ascii="Arial" w:eastAsia="Times New Roman" w:hAnsi="Arial" w:cs="Arial"/>
          <w:color w:val="273239"/>
          <w:spacing w:val="2"/>
          <w:sz w:val="27"/>
          <w:szCs w:val="27"/>
        </w:rPr>
      </w:pPr>
      <w:r w:rsidRPr="00E14631">
        <w:rPr>
          <w:rFonts w:ascii="Arial" w:eastAsia="Times New Roman" w:hAnsi="Arial" w:cs="Arial"/>
          <w:color w:val="273239"/>
          <w:spacing w:val="2"/>
          <w:sz w:val="27"/>
          <w:szCs w:val="27"/>
        </w:rPr>
        <w:t>html</w:t>
      </w:r>
    </w:p>
    <w:tbl>
      <w:tblPr>
        <w:tblW w:w="6440" w:type="dxa"/>
        <w:tblCellMar>
          <w:left w:w="0" w:type="dxa"/>
          <w:right w:w="0" w:type="dxa"/>
        </w:tblCellMar>
        <w:tblLook w:val="04A0"/>
      </w:tblPr>
      <w:tblGrid>
        <w:gridCol w:w="6440"/>
      </w:tblGrid>
      <w:tr w:rsidR="00E14631" w:rsidRPr="00E14631" w:rsidTr="00E14631">
        <w:tc>
          <w:tcPr>
            <w:tcW w:w="569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14631" w:rsidRPr="00E14631" w:rsidRDefault="00E14631" w:rsidP="00E14631">
            <w:pPr>
              <w:spacing w:before="375" w:after="375" w:line="240" w:lineRule="auto"/>
              <w:rPr>
                <w:rFonts w:ascii="Times New Roman" w:eastAsia="Times New Roman" w:hAnsi="Times New Roman" w:cs="Times New Roman"/>
                <w:sz w:val="25"/>
                <w:szCs w:val="25"/>
              </w:rPr>
            </w:pPr>
            <w:r w:rsidRPr="00E14631">
              <w:rPr>
                <w:rFonts w:ascii="Courier New" w:eastAsia="Times New Roman" w:hAnsi="Courier New" w:cs="Courier New"/>
                <w:sz w:val="20"/>
              </w:rPr>
              <w:t>&lt;!DOCTYPE html&gt;</w:t>
            </w:r>
          </w:p>
          <w:p w:rsidR="00E14631" w:rsidRPr="00E14631" w:rsidRDefault="00E14631" w:rsidP="00E14631">
            <w:pPr>
              <w:spacing w:before="375" w:after="375" w:line="240" w:lineRule="auto"/>
              <w:rPr>
                <w:rFonts w:ascii="Times New Roman" w:eastAsia="Times New Roman" w:hAnsi="Times New Roman" w:cs="Times New Roman"/>
                <w:sz w:val="25"/>
                <w:szCs w:val="25"/>
              </w:rPr>
            </w:pPr>
            <w:r w:rsidRPr="00E14631">
              <w:rPr>
                <w:rFonts w:ascii="Courier New" w:eastAsia="Times New Roman" w:hAnsi="Courier New" w:cs="Courier New"/>
                <w:sz w:val="20"/>
              </w:rPr>
              <w:t>&lt;html&gt;</w:t>
            </w:r>
          </w:p>
          <w:p w:rsidR="00E14631" w:rsidRPr="00E14631" w:rsidRDefault="00E14631" w:rsidP="00E14631">
            <w:pPr>
              <w:spacing w:before="375" w:after="375" w:line="240" w:lineRule="auto"/>
              <w:rPr>
                <w:rFonts w:ascii="Times New Roman" w:eastAsia="Times New Roman" w:hAnsi="Times New Roman" w:cs="Times New Roman"/>
                <w:sz w:val="25"/>
                <w:szCs w:val="25"/>
              </w:rPr>
            </w:pPr>
            <w:r w:rsidRPr="00E14631">
              <w:rPr>
                <w:rFonts w:ascii="Courier New" w:eastAsia="Times New Roman" w:hAnsi="Courier New" w:cs="Courier New"/>
                <w:sz w:val="20"/>
              </w:rPr>
              <w:t> </w:t>
            </w:r>
            <w:r w:rsidRPr="00E14631">
              <w:rPr>
                <w:rFonts w:ascii="Times New Roman" w:eastAsia="Times New Roman" w:hAnsi="Times New Roman" w:cs="Times New Roman"/>
                <w:sz w:val="25"/>
                <w:szCs w:val="25"/>
              </w:rPr>
              <w:t> </w:t>
            </w:r>
          </w:p>
          <w:p w:rsidR="00E14631" w:rsidRPr="00E14631" w:rsidRDefault="00E14631" w:rsidP="00E14631">
            <w:pPr>
              <w:spacing w:before="375" w:after="375" w:line="240" w:lineRule="auto"/>
              <w:rPr>
                <w:rFonts w:ascii="Times New Roman" w:eastAsia="Times New Roman" w:hAnsi="Times New Roman" w:cs="Times New Roman"/>
                <w:sz w:val="25"/>
                <w:szCs w:val="25"/>
              </w:rPr>
            </w:pPr>
            <w:r w:rsidRPr="00E14631">
              <w:rPr>
                <w:rFonts w:ascii="Courier New" w:eastAsia="Times New Roman" w:hAnsi="Courier New" w:cs="Courier New"/>
                <w:sz w:val="20"/>
              </w:rPr>
              <w:t>&lt;head&gt;</w:t>
            </w:r>
          </w:p>
          <w:p w:rsidR="00E14631" w:rsidRPr="00E14631" w:rsidRDefault="00E14631" w:rsidP="00E14631">
            <w:pPr>
              <w:spacing w:before="375" w:after="375" w:line="240" w:lineRule="auto"/>
              <w:rPr>
                <w:rFonts w:ascii="Times New Roman" w:eastAsia="Times New Roman" w:hAnsi="Times New Roman" w:cs="Times New Roman"/>
                <w:sz w:val="25"/>
                <w:szCs w:val="25"/>
              </w:rPr>
            </w:pPr>
            <w:r w:rsidRPr="00E14631">
              <w:rPr>
                <w:rFonts w:ascii="Courier New" w:eastAsia="Times New Roman" w:hAnsi="Courier New" w:cs="Courier New"/>
                <w:sz w:val="20"/>
              </w:rPr>
              <w:t>    &lt;style&gt;</w:t>
            </w:r>
          </w:p>
          <w:p w:rsidR="00E14631" w:rsidRPr="00E14631" w:rsidRDefault="00E14631" w:rsidP="00E14631">
            <w:pPr>
              <w:spacing w:before="375" w:after="375" w:line="240" w:lineRule="auto"/>
              <w:rPr>
                <w:rFonts w:ascii="Times New Roman" w:eastAsia="Times New Roman" w:hAnsi="Times New Roman" w:cs="Times New Roman"/>
                <w:sz w:val="25"/>
                <w:szCs w:val="25"/>
              </w:rPr>
            </w:pPr>
            <w:r w:rsidRPr="00E14631">
              <w:rPr>
                <w:rFonts w:ascii="Courier New" w:eastAsia="Times New Roman" w:hAnsi="Courier New" w:cs="Courier New"/>
                <w:sz w:val="20"/>
              </w:rPr>
              <w:t>        .geeks{</w:t>
            </w:r>
          </w:p>
          <w:p w:rsidR="00E14631" w:rsidRPr="00E14631" w:rsidRDefault="00E14631" w:rsidP="00E14631">
            <w:pPr>
              <w:spacing w:before="375" w:after="375" w:line="240" w:lineRule="auto"/>
              <w:rPr>
                <w:rFonts w:ascii="Times New Roman" w:eastAsia="Times New Roman" w:hAnsi="Times New Roman" w:cs="Times New Roman"/>
                <w:sz w:val="25"/>
                <w:szCs w:val="25"/>
              </w:rPr>
            </w:pPr>
            <w:r w:rsidRPr="00E14631">
              <w:rPr>
                <w:rFonts w:ascii="Courier New" w:eastAsia="Times New Roman" w:hAnsi="Courier New" w:cs="Courier New"/>
                <w:sz w:val="20"/>
              </w:rPr>
              <w:t>            color: green;</w:t>
            </w:r>
          </w:p>
          <w:p w:rsidR="00E14631" w:rsidRPr="00E14631" w:rsidRDefault="00E14631" w:rsidP="00E14631">
            <w:pPr>
              <w:spacing w:before="375" w:after="375" w:line="240" w:lineRule="auto"/>
              <w:rPr>
                <w:rFonts w:ascii="Times New Roman" w:eastAsia="Times New Roman" w:hAnsi="Times New Roman" w:cs="Times New Roman"/>
                <w:sz w:val="25"/>
                <w:szCs w:val="25"/>
              </w:rPr>
            </w:pPr>
            <w:r w:rsidRPr="00E14631">
              <w:rPr>
                <w:rFonts w:ascii="Courier New" w:eastAsia="Times New Roman" w:hAnsi="Courier New" w:cs="Courier New"/>
                <w:sz w:val="20"/>
              </w:rPr>
              <w:t>            font-size: 25px;</w:t>
            </w:r>
          </w:p>
          <w:p w:rsidR="00E14631" w:rsidRPr="00E14631" w:rsidRDefault="00E14631" w:rsidP="00E14631">
            <w:pPr>
              <w:spacing w:before="375" w:after="375" w:line="240" w:lineRule="auto"/>
              <w:rPr>
                <w:rFonts w:ascii="Times New Roman" w:eastAsia="Times New Roman" w:hAnsi="Times New Roman" w:cs="Times New Roman"/>
                <w:sz w:val="25"/>
                <w:szCs w:val="25"/>
              </w:rPr>
            </w:pPr>
            <w:r w:rsidRPr="00E14631">
              <w:rPr>
                <w:rFonts w:ascii="Courier New" w:eastAsia="Times New Roman" w:hAnsi="Courier New" w:cs="Courier New"/>
                <w:sz w:val="20"/>
              </w:rPr>
              <w:t>        }</w:t>
            </w:r>
          </w:p>
          <w:p w:rsidR="00E14631" w:rsidRPr="00E14631" w:rsidRDefault="00E14631" w:rsidP="00E14631">
            <w:pPr>
              <w:spacing w:before="375" w:after="375" w:line="240" w:lineRule="auto"/>
              <w:rPr>
                <w:rFonts w:ascii="Times New Roman" w:eastAsia="Times New Roman" w:hAnsi="Times New Roman" w:cs="Times New Roman"/>
                <w:sz w:val="25"/>
                <w:szCs w:val="25"/>
              </w:rPr>
            </w:pPr>
            <w:r w:rsidRPr="00E14631">
              <w:rPr>
                <w:rFonts w:ascii="Courier New" w:eastAsia="Times New Roman" w:hAnsi="Courier New" w:cs="Courier New"/>
                <w:sz w:val="20"/>
              </w:rPr>
              <w:t>    &lt;/style&gt;</w:t>
            </w:r>
          </w:p>
          <w:p w:rsidR="00E14631" w:rsidRPr="00E14631" w:rsidRDefault="00E14631" w:rsidP="00E14631">
            <w:pPr>
              <w:spacing w:before="375" w:after="375" w:line="240" w:lineRule="auto"/>
              <w:rPr>
                <w:rFonts w:ascii="Times New Roman" w:eastAsia="Times New Roman" w:hAnsi="Times New Roman" w:cs="Times New Roman"/>
                <w:sz w:val="25"/>
                <w:szCs w:val="25"/>
              </w:rPr>
            </w:pPr>
            <w:r w:rsidRPr="00E14631">
              <w:rPr>
                <w:rFonts w:ascii="Courier New" w:eastAsia="Times New Roman" w:hAnsi="Courier New" w:cs="Courier New"/>
                <w:sz w:val="20"/>
              </w:rPr>
              <w:t>&lt;/head&gt;</w:t>
            </w:r>
          </w:p>
          <w:p w:rsidR="00E14631" w:rsidRPr="00E14631" w:rsidRDefault="00E14631" w:rsidP="00E14631">
            <w:pPr>
              <w:spacing w:before="375" w:after="375" w:line="240" w:lineRule="auto"/>
              <w:rPr>
                <w:rFonts w:ascii="Times New Roman" w:eastAsia="Times New Roman" w:hAnsi="Times New Roman" w:cs="Times New Roman"/>
                <w:sz w:val="25"/>
                <w:szCs w:val="25"/>
              </w:rPr>
            </w:pPr>
            <w:r w:rsidRPr="00E14631">
              <w:rPr>
                <w:rFonts w:ascii="Courier New" w:eastAsia="Times New Roman" w:hAnsi="Courier New" w:cs="Courier New"/>
                <w:sz w:val="20"/>
              </w:rPr>
              <w:t> </w:t>
            </w:r>
            <w:r w:rsidRPr="00E14631">
              <w:rPr>
                <w:rFonts w:ascii="Times New Roman" w:eastAsia="Times New Roman" w:hAnsi="Times New Roman" w:cs="Times New Roman"/>
                <w:sz w:val="25"/>
                <w:szCs w:val="25"/>
              </w:rPr>
              <w:t> </w:t>
            </w:r>
          </w:p>
          <w:p w:rsidR="00E14631" w:rsidRPr="00E14631" w:rsidRDefault="00E14631" w:rsidP="00E14631">
            <w:pPr>
              <w:spacing w:before="375" w:after="375" w:line="240" w:lineRule="auto"/>
              <w:rPr>
                <w:rFonts w:ascii="Times New Roman" w:eastAsia="Times New Roman" w:hAnsi="Times New Roman" w:cs="Times New Roman"/>
                <w:sz w:val="25"/>
                <w:szCs w:val="25"/>
              </w:rPr>
            </w:pPr>
            <w:r w:rsidRPr="00E14631">
              <w:rPr>
                <w:rFonts w:ascii="Courier New" w:eastAsia="Times New Roman" w:hAnsi="Courier New" w:cs="Courier New"/>
                <w:sz w:val="20"/>
              </w:rPr>
              <w:lastRenderedPageBreak/>
              <w:t>&lt;body</w:t>
            </w:r>
            <w:r w:rsidRPr="00E14631">
              <w:rPr>
                <w:rFonts w:ascii="Times New Roman" w:eastAsia="Times New Roman" w:hAnsi="Times New Roman" w:cs="Times New Roman"/>
                <w:sz w:val="25"/>
                <w:szCs w:val="25"/>
              </w:rPr>
              <w:t xml:space="preserve"> </w:t>
            </w:r>
            <w:r w:rsidRPr="00E14631">
              <w:rPr>
                <w:rFonts w:ascii="Courier New" w:eastAsia="Times New Roman" w:hAnsi="Courier New" w:cs="Courier New"/>
                <w:sz w:val="20"/>
              </w:rPr>
              <w:t>style="text-align: center;"&gt;</w:t>
            </w:r>
          </w:p>
          <w:p w:rsidR="00E14631" w:rsidRPr="00E14631" w:rsidRDefault="00E14631" w:rsidP="00E14631">
            <w:pPr>
              <w:spacing w:before="375" w:after="375" w:line="240" w:lineRule="auto"/>
              <w:rPr>
                <w:rFonts w:ascii="Times New Roman" w:eastAsia="Times New Roman" w:hAnsi="Times New Roman" w:cs="Times New Roman"/>
                <w:sz w:val="25"/>
                <w:szCs w:val="25"/>
              </w:rPr>
            </w:pPr>
            <w:r w:rsidRPr="00E14631">
              <w:rPr>
                <w:rFonts w:ascii="Courier New" w:eastAsia="Times New Roman" w:hAnsi="Courier New" w:cs="Courier New"/>
                <w:sz w:val="20"/>
              </w:rPr>
              <w:t>    &lt;h1&gt;Geeks for Geeks&lt;/h1&gt;</w:t>
            </w:r>
          </w:p>
          <w:p w:rsidR="00E14631" w:rsidRPr="00E14631" w:rsidRDefault="00E14631" w:rsidP="00E14631">
            <w:pPr>
              <w:spacing w:before="375" w:after="375" w:line="240" w:lineRule="auto"/>
              <w:rPr>
                <w:rFonts w:ascii="Times New Roman" w:eastAsia="Times New Roman" w:hAnsi="Times New Roman" w:cs="Times New Roman"/>
                <w:sz w:val="25"/>
                <w:szCs w:val="25"/>
              </w:rPr>
            </w:pPr>
            <w:r w:rsidRPr="00E14631">
              <w:rPr>
                <w:rFonts w:ascii="Courier New" w:eastAsia="Times New Roman" w:hAnsi="Courier New" w:cs="Courier New"/>
                <w:sz w:val="20"/>
              </w:rPr>
              <w:t>    &lt;p&gt; Welcome to Geeks for Geeks&lt;/p&gt;</w:t>
            </w:r>
          </w:p>
          <w:p w:rsidR="00E14631" w:rsidRPr="00E14631" w:rsidRDefault="00E14631" w:rsidP="00E14631">
            <w:pPr>
              <w:spacing w:before="375" w:after="375" w:line="240" w:lineRule="auto"/>
              <w:rPr>
                <w:rFonts w:ascii="Times New Roman" w:eastAsia="Times New Roman" w:hAnsi="Times New Roman" w:cs="Times New Roman"/>
                <w:sz w:val="25"/>
                <w:szCs w:val="25"/>
              </w:rPr>
            </w:pPr>
            <w:r w:rsidRPr="00E14631">
              <w:rPr>
                <w:rFonts w:ascii="Courier New" w:eastAsia="Times New Roman" w:hAnsi="Courier New" w:cs="Courier New"/>
                <w:sz w:val="20"/>
              </w:rPr>
              <w:t>    &lt;p</w:t>
            </w:r>
            <w:r w:rsidRPr="00E14631">
              <w:rPr>
                <w:rFonts w:ascii="Times New Roman" w:eastAsia="Times New Roman" w:hAnsi="Times New Roman" w:cs="Times New Roman"/>
                <w:sz w:val="25"/>
                <w:szCs w:val="25"/>
              </w:rPr>
              <w:t xml:space="preserve"> </w:t>
            </w:r>
            <w:r w:rsidRPr="00E14631">
              <w:rPr>
                <w:rFonts w:ascii="Courier New" w:eastAsia="Times New Roman" w:hAnsi="Courier New" w:cs="Courier New"/>
                <w:sz w:val="20"/>
              </w:rPr>
              <w:t>class="geeks"&gt;</w:t>
            </w:r>
          </w:p>
          <w:p w:rsidR="00E14631" w:rsidRPr="00E14631" w:rsidRDefault="00E14631" w:rsidP="00E14631">
            <w:pPr>
              <w:spacing w:before="375" w:after="375" w:line="240" w:lineRule="auto"/>
              <w:rPr>
                <w:rFonts w:ascii="Times New Roman" w:eastAsia="Times New Roman" w:hAnsi="Times New Roman" w:cs="Times New Roman"/>
                <w:sz w:val="25"/>
                <w:szCs w:val="25"/>
              </w:rPr>
            </w:pPr>
            <w:r w:rsidRPr="00E14631">
              <w:rPr>
                <w:rFonts w:ascii="Courier New" w:eastAsia="Times New Roman" w:hAnsi="Courier New" w:cs="Courier New"/>
                <w:sz w:val="20"/>
              </w:rPr>
              <w:t>        A Computer Science portal for geeks</w:t>
            </w:r>
          </w:p>
          <w:p w:rsidR="00E14631" w:rsidRPr="00E14631" w:rsidRDefault="00E14631" w:rsidP="00E14631">
            <w:pPr>
              <w:spacing w:before="375" w:after="375" w:line="240" w:lineRule="auto"/>
              <w:rPr>
                <w:rFonts w:ascii="Times New Roman" w:eastAsia="Times New Roman" w:hAnsi="Times New Roman" w:cs="Times New Roman"/>
                <w:sz w:val="25"/>
                <w:szCs w:val="25"/>
              </w:rPr>
            </w:pPr>
            <w:r w:rsidRPr="00E14631">
              <w:rPr>
                <w:rFonts w:ascii="Courier New" w:eastAsia="Times New Roman" w:hAnsi="Courier New" w:cs="Courier New"/>
                <w:sz w:val="20"/>
              </w:rPr>
              <w:t>    &lt;/p&gt;</w:t>
            </w:r>
          </w:p>
          <w:p w:rsidR="00E14631" w:rsidRPr="00E14631" w:rsidRDefault="00E14631" w:rsidP="00E14631">
            <w:pPr>
              <w:spacing w:before="375" w:after="375" w:line="240" w:lineRule="auto"/>
              <w:rPr>
                <w:rFonts w:ascii="Times New Roman" w:eastAsia="Times New Roman" w:hAnsi="Times New Roman" w:cs="Times New Roman"/>
                <w:sz w:val="25"/>
                <w:szCs w:val="25"/>
              </w:rPr>
            </w:pPr>
            <w:r w:rsidRPr="00E14631">
              <w:rPr>
                <w:rFonts w:ascii="Courier New" w:eastAsia="Times New Roman" w:hAnsi="Courier New" w:cs="Courier New"/>
                <w:sz w:val="20"/>
              </w:rPr>
              <w:t>&lt;/body&gt;</w:t>
            </w:r>
          </w:p>
          <w:p w:rsidR="00E14631" w:rsidRPr="00E14631" w:rsidRDefault="00E14631" w:rsidP="00E14631">
            <w:pPr>
              <w:spacing w:before="375" w:after="375" w:line="240" w:lineRule="auto"/>
              <w:rPr>
                <w:rFonts w:ascii="Times New Roman" w:eastAsia="Times New Roman" w:hAnsi="Times New Roman" w:cs="Times New Roman"/>
                <w:sz w:val="25"/>
                <w:szCs w:val="25"/>
              </w:rPr>
            </w:pPr>
            <w:r w:rsidRPr="00E14631">
              <w:rPr>
                <w:rFonts w:ascii="Courier New" w:eastAsia="Times New Roman" w:hAnsi="Courier New" w:cs="Courier New"/>
                <w:sz w:val="20"/>
              </w:rPr>
              <w:t> </w:t>
            </w:r>
            <w:r w:rsidRPr="00E14631">
              <w:rPr>
                <w:rFonts w:ascii="Times New Roman" w:eastAsia="Times New Roman" w:hAnsi="Times New Roman" w:cs="Times New Roman"/>
                <w:sz w:val="25"/>
                <w:szCs w:val="25"/>
              </w:rPr>
              <w:t> </w:t>
            </w:r>
          </w:p>
          <w:p w:rsidR="00E14631" w:rsidRPr="00E14631" w:rsidRDefault="00E14631" w:rsidP="00E14631">
            <w:pPr>
              <w:spacing w:before="375" w:after="375" w:line="240" w:lineRule="auto"/>
              <w:rPr>
                <w:rFonts w:ascii="Times New Roman" w:eastAsia="Times New Roman" w:hAnsi="Times New Roman" w:cs="Times New Roman"/>
                <w:sz w:val="25"/>
                <w:szCs w:val="25"/>
              </w:rPr>
            </w:pPr>
            <w:r w:rsidRPr="00E14631">
              <w:rPr>
                <w:rFonts w:ascii="Courier New" w:eastAsia="Times New Roman" w:hAnsi="Courier New" w:cs="Courier New"/>
                <w:sz w:val="20"/>
              </w:rPr>
              <w:t>&lt;/html&gt;                    </w:t>
            </w:r>
          </w:p>
        </w:tc>
      </w:tr>
    </w:tbl>
    <w:p w:rsidR="00E14631" w:rsidRPr="00E14631" w:rsidRDefault="00E14631" w:rsidP="00E14631">
      <w:pPr>
        <w:shd w:val="clear" w:color="auto" w:fill="FFFFFF"/>
        <w:spacing w:after="0" w:line="240" w:lineRule="auto"/>
        <w:textAlignment w:val="baseline"/>
        <w:rPr>
          <w:rFonts w:ascii="Arial" w:eastAsia="Times New Roman" w:hAnsi="Arial" w:cs="Arial"/>
          <w:color w:val="273239"/>
          <w:spacing w:val="2"/>
          <w:sz w:val="26"/>
          <w:szCs w:val="26"/>
        </w:rPr>
      </w:pPr>
      <w:r w:rsidRPr="00E14631">
        <w:rPr>
          <w:rFonts w:ascii="Arial" w:eastAsia="Times New Roman" w:hAnsi="Arial" w:cs="Arial"/>
          <w:b/>
          <w:bCs/>
          <w:color w:val="273239"/>
          <w:spacing w:val="2"/>
          <w:sz w:val="26"/>
        </w:rPr>
        <w:lastRenderedPageBreak/>
        <w:t>Output:</w:t>
      </w:r>
      <w:r w:rsidRPr="00E14631">
        <w:rPr>
          <w:rFonts w:ascii="Arial" w:eastAsia="Times New Roman" w:hAnsi="Arial" w:cs="Arial"/>
          <w:color w:val="273239"/>
          <w:spacing w:val="2"/>
          <w:sz w:val="26"/>
          <w:szCs w:val="26"/>
        </w:rPr>
        <w:t> </w:t>
      </w:r>
      <w:r w:rsidRPr="00E14631">
        <w:rPr>
          <w:rFonts w:ascii="Arial" w:eastAsia="Times New Roman" w:hAnsi="Arial" w:cs="Arial"/>
          <w:color w:val="273239"/>
          <w:spacing w:val="2"/>
          <w:sz w:val="26"/>
          <w:szCs w:val="26"/>
        </w:rPr>
        <w:br/>
        <w:t> </w:t>
      </w:r>
    </w:p>
    <w:p w:rsidR="00E14631" w:rsidRPr="00E14631" w:rsidRDefault="00A746C0" w:rsidP="00E14631">
      <w:pPr>
        <w:shd w:val="clear" w:color="auto" w:fill="FFFFFF"/>
        <w:spacing w:after="150" w:line="240" w:lineRule="auto"/>
        <w:textAlignment w:val="baseline"/>
        <w:rPr>
          <w:rFonts w:ascii="Arial" w:eastAsia="Times New Roman" w:hAnsi="Arial" w:cs="Arial"/>
          <w:color w:val="273239"/>
          <w:spacing w:val="2"/>
          <w:sz w:val="26"/>
          <w:szCs w:val="26"/>
        </w:rPr>
      </w:pPr>
      <w:r w:rsidRPr="00A746C0">
        <w:rPr>
          <w:rFonts w:ascii="Arial" w:eastAsia="Times New Roman" w:hAnsi="Arial" w:cs="Arial"/>
          <w:color w:val="273239"/>
          <w:spacing w:val="2"/>
          <w:sz w:val="26"/>
          <w:szCs w:val="26"/>
        </w:rPr>
        <w:pict>
          <v:shape id="_x0000_i1034" type="#_x0000_t75" alt="" style="width:24pt;height:24pt"/>
        </w:pict>
      </w:r>
    </w:p>
    <w:p w:rsidR="00EF2292" w:rsidRDefault="00B41106" w:rsidP="00FD3EE8">
      <w:r>
        <w:pict>
          <v:shape id="_x0000_i1035" type="#_x0000_t75" style="width:348.75pt;height:195.75pt">
            <v:imagedata r:id="rId11" o:title="Screenshot-337"/>
          </v:shape>
        </w:pict>
      </w:r>
    </w:p>
    <w:p w:rsidR="00E14631" w:rsidRDefault="00E14631" w:rsidP="00FD3EE8">
      <w:pPr>
        <w:rPr>
          <w:sz w:val="32"/>
          <w:szCs w:val="32"/>
        </w:rPr>
      </w:pPr>
      <w:r>
        <w:rPr>
          <w:sz w:val="32"/>
          <w:szCs w:val="32"/>
        </w:rPr>
        <w:t xml:space="preserve">WHAT ARE THE VARIOUS FORMATTING TAGS IN </w:t>
      </w:r>
      <w:proofErr w:type="gramStart"/>
      <w:r>
        <w:rPr>
          <w:sz w:val="32"/>
          <w:szCs w:val="32"/>
        </w:rPr>
        <w:t>HTML ?</w:t>
      </w:r>
      <w:proofErr w:type="gramEnd"/>
    </w:p>
    <w:p w:rsidR="001F162B" w:rsidRDefault="001F162B" w:rsidP="001F162B">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HTML Formatting Elements</w:t>
      </w:r>
    </w:p>
    <w:p w:rsidR="001F162B" w:rsidRDefault="001F162B" w:rsidP="001F162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Formatting elements were designed to display special types of text:</w:t>
      </w:r>
    </w:p>
    <w:p w:rsidR="001F162B" w:rsidRDefault="001F162B" w:rsidP="001F162B">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&lt;b&gt;</w:t>
      </w:r>
      <w:r>
        <w:rPr>
          <w:rFonts w:ascii="Verdana" w:hAnsi="Verdana"/>
          <w:color w:val="000000"/>
          <w:sz w:val="23"/>
          <w:szCs w:val="23"/>
        </w:rPr>
        <w:t> - Bold text</w:t>
      </w:r>
    </w:p>
    <w:p w:rsidR="001F162B" w:rsidRDefault="001F162B" w:rsidP="001F162B">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&lt;strong&gt;</w:t>
      </w:r>
      <w:r>
        <w:rPr>
          <w:rFonts w:ascii="Verdana" w:hAnsi="Verdana"/>
          <w:color w:val="000000"/>
          <w:sz w:val="23"/>
          <w:szCs w:val="23"/>
        </w:rPr>
        <w:t> - Important text</w:t>
      </w:r>
    </w:p>
    <w:p w:rsidR="001F162B" w:rsidRDefault="001F162B" w:rsidP="001F162B">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&lt;</w:t>
      </w:r>
      <w:proofErr w:type="spellStart"/>
      <w:r>
        <w:rPr>
          <w:rStyle w:val="HTMLCode"/>
          <w:rFonts w:ascii="Consolas" w:eastAsiaTheme="majorEastAsia" w:hAnsi="Consolas"/>
          <w:color w:val="DC143C"/>
          <w:sz w:val="24"/>
          <w:szCs w:val="24"/>
        </w:rPr>
        <w:t>i</w:t>
      </w:r>
      <w:proofErr w:type="spellEnd"/>
      <w:r>
        <w:rPr>
          <w:rStyle w:val="HTMLCode"/>
          <w:rFonts w:ascii="Consolas" w:eastAsiaTheme="majorEastAsia" w:hAnsi="Consolas"/>
          <w:color w:val="DC143C"/>
          <w:sz w:val="24"/>
          <w:szCs w:val="24"/>
        </w:rPr>
        <w:t>&gt;</w:t>
      </w:r>
      <w:r>
        <w:rPr>
          <w:rFonts w:ascii="Verdana" w:hAnsi="Verdana"/>
          <w:color w:val="000000"/>
          <w:sz w:val="23"/>
          <w:szCs w:val="23"/>
        </w:rPr>
        <w:t> - Italic text</w:t>
      </w:r>
    </w:p>
    <w:p w:rsidR="001F162B" w:rsidRDefault="001F162B" w:rsidP="001F162B">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&lt;</w:t>
      </w:r>
      <w:proofErr w:type="spellStart"/>
      <w:r>
        <w:rPr>
          <w:rStyle w:val="HTMLCode"/>
          <w:rFonts w:ascii="Consolas" w:eastAsiaTheme="majorEastAsia" w:hAnsi="Consolas"/>
          <w:color w:val="DC143C"/>
          <w:sz w:val="24"/>
          <w:szCs w:val="24"/>
        </w:rPr>
        <w:t>em</w:t>
      </w:r>
      <w:proofErr w:type="spellEnd"/>
      <w:r>
        <w:rPr>
          <w:rStyle w:val="HTMLCode"/>
          <w:rFonts w:ascii="Consolas" w:eastAsiaTheme="majorEastAsia" w:hAnsi="Consolas"/>
          <w:color w:val="DC143C"/>
          <w:sz w:val="24"/>
          <w:szCs w:val="24"/>
        </w:rPr>
        <w:t>&gt;</w:t>
      </w:r>
      <w:r>
        <w:rPr>
          <w:rFonts w:ascii="Verdana" w:hAnsi="Verdana"/>
          <w:color w:val="000000"/>
          <w:sz w:val="23"/>
          <w:szCs w:val="23"/>
        </w:rPr>
        <w:t> - Emphasized text</w:t>
      </w:r>
    </w:p>
    <w:p w:rsidR="001F162B" w:rsidRDefault="001F162B" w:rsidP="001F162B">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&lt;mark&gt;</w:t>
      </w:r>
      <w:r>
        <w:rPr>
          <w:rFonts w:ascii="Verdana" w:hAnsi="Verdana"/>
          <w:color w:val="000000"/>
          <w:sz w:val="23"/>
          <w:szCs w:val="23"/>
        </w:rPr>
        <w:t> - Marked text</w:t>
      </w:r>
    </w:p>
    <w:p w:rsidR="001F162B" w:rsidRDefault="001F162B" w:rsidP="001F162B">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&lt;small&gt;</w:t>
      </w:r>
      <w:r>
        <w:rPr>
          <w:rFonts w:ascii="Verdana" w:hAnsi="Verdana"/>
          <w:color w:val="000000"/>
          <w:sz w:val="23"/>
          <w:szCs w:val="23"/>
        </w:rPr>
        <w:t> - Smaller text</w:t>
      </w:r>
    </w:p>
    <w:p w:rsidR="001F162B" w:rsidRDefault="001F162B" w:rsidP="001F162B">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&lt;del&gt;</w:t>
      </w:r>
      <w:r>
        <w:rPr>
          <w:rFonts w:ascii="Verdana" w:hAnsi="Verdana"/>
          <w:color w:val="000000"/>
          <w:sz w:val="23"/>
          <w:szCs w:val="23"/>
        </w:rPr>
        <w:t> - Deleted text</w:t>
      </w:r>
    </w:p>
    <w:p w:rsidR="001F162B" w:rsidRDefault="001F162B" w:rsidP="001F162B">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&lt;ins&gt;</w:t>
      </w:r>
      <w:r>
        <w:rPr>
          <w:rFonts w:ascii="Verdana" w:hAnsi="Verdana"/>
          <w:color w:val="000000"/>
          <w:sz w:val="23"/>
          <w:szCs w:val="23"/>
        </w:rPr>
        <w:t> - Inserted text</w:t>
      </w:r>
    </w:p>
    <w:p w:rsidR="001F162B" w:rsidRDefault="001F162B" w:rsidP="001F162B">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&lt;sub&gt;</w:t>
      </w:r>
      <w:r>
        <w:rPr>
          <w:rFonts w:ascii="Verdana" w:hAnsi="Verdana"/>
          <w:color w:val="000000"/>
          <w:sz w:val="23"/>
          <w:szCs w:val="23"/>
        </w:rPr>
        <w:t> - Subscript text</w:t>
      </w:r>
    </w:p>
    <w:p w:rsidR="001F162B" w:rsidRDefault="001F162B" w:rsidP="001F162B">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&lt;sup&gt;</w:t>
      </w:r>
      <w:r>
        <w:rPr>
          <w:rFonts w:ascii="Verdana" w:hAnsi="Verdana"/>
          <w:color w:val="000000"/>
          <w:sz w:val="23"/>
          <w:szCs w:val="23"/>
        </w:rPr>
        <w:t> - Superscript text</w:t>
      </w:r>
    </w:p>
    <w:p w:rsidR="001F162B" w:rsidRDefault="00A746C0" w:rsidP="001F162B">
      <w:pPr>
        <w:spacing w:before="300" w:after="300"/>
        <w:rPr>
          <w:rFonts w:ascii="Times New Roman" w:hAnsi="Times New Roman"/>
          <w:sz w:val="24"/>
          <w:szCs w:val="24"/>
        </w:rPr>
      </w:pPr>
      <w:r>
        <w:pict>
          <v:rect id="_x0000_i1036" style="width:0;height:0" o:hralign="center" o:hrstd="t" o:hrnoshade="t" o:hr="t" fillcolor="black" stroked="f"/>
        </w:pict>
      </w:r>
    </w:p>
    <w:p w:rsidR="001F162B" w:rsidRDefault="001F162B" w:rsidP="001F162B">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&lt;b&gt; and &lt;strong&gt; Elements</w:t>
      </w:r>
    </w:p>
    <w:p w:rsidR="001F162B" w:rsidRDefault="001F162B" w:rsidP="001F162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eastAsiaTheme="majorEastAsia" w:hAnsi="Consolas"/>
          <w:color w:val="DC143C"/>
        </w:rPr>
        <w:t>&lt;b&gt;</w:t>
      </w:r>
      <w:r>
        <w:rPr>
          <w:rFonts w:ascii="Verdana" w:hAnsi="Verdana"/>
          <w:color w:val="000000"/>
          <w:sz w:val="23"/>
          <w:szCs w:val="23"/>
        </w:rPr>
        <w:t> element defines bold text, without any extra importance.</w:t>
      </w:r>
    </w:p>
    <w:p w:rsidR="00E14631" w:rsidRDefault="001F162B" w:rsidP="00FD3EE8">
      <w:pPr>
        <w:rPr>
          <w:sz w:val="32"/>
          <w:szCs w:val="32"/>
        </w:rPr>
      </w:pPr>
      <w:r>
        <w:rPr>
          <w:sz w:val="32"/>
          <w:szCs w:val="32"/>
        </w:rPr>
        <w:t>EXAMPLE –</w:t>
      </w:r>
    </w:p>
    <w:p w:rsidR="001F162B" w:rsidRPr="001F162B" w:rsidRDefault="001F162B" w:rsidP="001F162B">
      <w:pPr>
        <w:rPr>
          <w:sz w:val="32"/>
          <w:szCs w:val="32"/>
        </w:rPr>
      </w:pPr>
      <w:proofErr w:type="gramStart"/>
      <w:r w:rsidRPr="001F162B">
        <w:rPr>
          <w:sz w:val="32"/>
          <w:szCs w:val="32"/>
        </w:rPr>
        <w:t>&lt;!DOCTYPE</w:t>
      </w:r>
      <w:proofErr w:type="gramEnd"/>
      <w:r w:rsidRPr="001F162B">
        <w:rPr>
          <w:sz w:val="32"/>
          <w:szCs w:val="32"/>
        </w:rPr>
        <w:t xml:space="preserve"> html&gt;</w:t>
      </w:r>
    </w:p>
    <w:p w:rsidR="001F162B" w:rsidRPr="001F162B" w:rsidRDefault="001F162B" w:rsidP="001F162B">
      <w:pPr>
        <w:rPr>
          <w:sz w:val="32"/>
          <w:szCs w:val="32"/>
        </w:rPr>
      </w:pPr>
      <w:r w:rsidRPr="001F162B">
        <w:rPr>
          <w:sz w:val="32"/>
          <w:szCs w:val="32"/>
        </w:rPr>
        <w:t>&lt;</w:t>
      </w:r>
      <w:proofErr w:type="gramStart"/>
      <w:r w:rsidRPr="001F162B">
        <w:rPr>
          <w:sz w:val="32"/>
          <w:szCs w:val="32"/>
        </w:rPr>
        <w:t>html</w:t>
      </w:r>
      <w:proofErr w:type="gramEnd"/>
      <w:r w:rsidRPr="001F162B">
        <w:rPr>
          <w:sz w:val="32"/>
          <w:szCs w:val="32"/>
        </w:rPr>
        <w:t>&gt;</w:t>
      </w:r>
    </w:p>
    <w:p w:rsidR="001F162B" w:rsidRPr="001F162B" w:rsidRDefault="001F162B" w:rsidP="001F162B">
      <w:pPr>
        <w:rPr>
          <w:sz w:val="32"/>
          <w:szCs w:val="32"/>
        </w:rPr>
      </w:pPr>
      <w:r w:rsidRPr="001F162B">
        <w:rPr>
          <w:sz w:val="32"/>
          <w:szCs w:val="32"/>
        </w:rPr>
        <w:t>&lt;</w:t>
      </w:r>
      <w:proofErr w:type="gramStart"/>
      <w:r w:rsidRPr="001F162B">
        <w:rPr>
          <w:sz w:val="32"/>
          <w:szCs w:val="32"/>
        </w:rPr>
        <w:t>body</w:t>
      </w:r>
      <w:proofErr w:type="gramEnd"/>
      <w:r w:rsidRPr="001F162B">
        <w:rPr>
          <w:sz w:val="32"/>
          <w:szCs w:val="32"/>
        </w:rPr>
        <w:t>&gt;</w:t>
      </w:r>
    </w:p>
    <w:p w:rsidR="001F162B" w:rsidRPr="001F162B" w:rsidRDefault="001F162B" w:rsidP="001F162B">
      <w:pPr>
        <w:rPr>
          <w:sz w:val="32"/>
          <w:szCs w:val="32"/>
        </w:rPr>
      </w:pPr>
    </w:p>
    <w:p w:rsidR="001F162B" w:rsidRPr="001F162B" w:rsidRDefault="001F162B" w:rsidP="001F162B">
      <w:pPr>
        <w:rPr>
          <w:sz w:val="32"/>
          <w:szCs w:val="32"/>
        </w:rPr>
      </w:pPr>
      <w:r w:rsidRPr="001F162B">
        <w:rPr>
          <w:sz w:val="32"/>
          <w:szCs w:val="32"/>
        </w:rPr>
        <w:t>&lt;p&gt;This text is normal</w:t>
      </w:r>
      <w:proofErr w:type="gramStart"/>
      <w:r w:rsidRPr="001F162B">
        <w:rPr>
          <w:sz w:val="32"/>
          <w:szCs w:val="32"/>
        </w:rPr>
        <w:t>.&lt;</w:t>
      </w:r>
      <w:proofErr w:type="gramEnd"/>
      <w:r w:rsidRPr="001F162B">
        <w:rPr>
          <w:sz w:val="32"/>
          <w:szCs w:val="32"/>
        </w:rPr>
        <w:t>/p&gt;</w:t>
      </w:r>
    </w:p>
    <w:p w:rsidR="001F162B" w:rsidRPr="001F162B" w:rsidRDefault="001F162B" w:rsidP="001F162B">
      <w:pPr>
        <w:rPr>
          <w:sz w:val="32"/>
          <w:szCs w:val="32"/>
        </w:rPr>
      </w:pPr>
    </w:p>
    <w:p w:rsidR="001F162B" w:rsidRPr="001F162B" w:rsidRDefault="001F162B" w:rsidP="001F162B">
      <w:pPr>
        <w:rPr>
          <w:sz w:val="32"/>
          <w:szCs w:val="32"/>
        </w:rPr>
      </w:pPr>
      <w:r w:rsidRPr="001F162B">
        <w:rPr>
          <w:sz w:val="32"/>
          <w:szCs w:val="32"/>
        </w:rPr>
        <w:t>&lt;p&gt;&lt;b&gt;</w:t>
      </w:r>
      <w:proofErr w:type="gramStart"/>
      <w:r w:rsidRPr="001F162B">
        <w:rPr>
          <w:sz w:val="32"/>
          <w:szCs w:val="32"/>
        </w:rPr>
        <w:t>This</w:t>
      </w:r>
      <w:proofErr w:type="gramEnd"/>
      <w:r w:rsidRPr="001F162B">
        <w:rPr>
          <w:sz w:val="32"/>
          <w:szCs w:val="32"/>
        </w:rPr>
        <w:t xml:space="preserve"> text is bold.&lt;/b&gt;&lt;/p&gt;</w:t>
      </w:r>
    </w:p>
    <w:p w:rsidR="001F162B" w:rsidRPr="001F162B" w:rsidRDefault="001F162B" w:rsidP="001F162B">
      <w:pPr>
        <w:rPr>
          <w:sz w:val="32"/>
          <w:szCs w:val="32"/>
        </w:rPr>
      </w:pPr>
    </w:p>
    <w:p w:rsidR="001F162B" w:rsidRPr="001F162B" w:rsidRDefault="001F162B" w:rsidP="001F162B">
      <w:pPr>
        <w:rPr>
          <w:sz w:val="32"/>
          <w:szCs w:val="32"/>
        </w:rPr>
      </w:pPr>
      <w:r w:rsidRPr="001F162B">
        <w:rPr>
          <w:sz w:val="32"/>
          <w:szCs w:val="32"/>
        </w:rPr>
        <w:lastRenderedPageBreak/>
        <w:t>&lt;/body&gt;</w:t>
      </w:r>
    </w:p>
    <w:p w:rsidR="001F162B" w:rsidRPr="001F162B" w:rsidRDefault="001F162B" w:rsidP="001F162B">
      <w:pPr>
        <w:rPr>
          <w:sz w:val="32"/>
          <w:szCs w:val="32"/>
        </w:rPr>
      </w:pPr>
      <w:r w:rsidRPr="001F162B">
        <w:rPr>
          <w:sz w:val="32"/>
          <w:szCs w:val="32"/>
        </w:rPr>
        <w:t>&lt;/html&gt;</w:t>
      </w:r>
    </w:p>
    <w:p w:rsidR="001F162B" w:rsidRDefault="001F162B" w:rsidP="00FD3EE8">
      <w:pPr>
        <w:rPr>
          <w:sz w:val="32"/>
          <w:szCs w:val="32"/>
        </w:rPr>
      </w:pPr>
    </w:p>
    <w:p w:rsidR="001F162B" w:rsidRDefault="001F162B" w:rsidP="00FD3EE8">
      <w:pPr>
        <w:rPr>
          <w:sz w:val="32"/>
          <w:szCs w:val="32"/>
        </w:rPr>
      </w:pPr>
      <w:r>
        <w:rPr>
          <w:sz w:val="32"/>
          <w:szCs w:val="32"/>
        </w:rPr>
        <w:t>OUTPUT</w:t>
      </w:r>
    </w:p>
    <w:p w:rsidR="001F162B" w:rsidRDefault="001F162B" w:rsidP="001F162B">
      <w:pPr>
        <w:pStyle w:val="NormalWeb"/>
        <w:rPr>
          <w:color w:val="000000"/>
          <w:sz w:val="27"/>
          <w:szCs w:val="27"/>
        </w:rPr>
      </w:pPr>
      <w:r>
        <w:rPr>
          <w:color w:val="000000"/>
          <w:sz w:val="27"/>
          <w:szCs w:val="27"/>
        </w:rPr>
        <w:t>This text is normal.</w:t>
      </w:r>
    </w:p>
    <w:p w:rsidR="001F162B" w:rsidRDefault="001F162B" w:rsidP="001F162B">
      <w:pPr>
        <w:pStyle w:val="NormalWeb"/>
        <w:rPr>
          <w:color w:val="000000"/>
          <w:sz w:val="27"/>
          <w:szCs w:val="27"/>
        </w:rPr>
      </w:pPr>
      <w:r>
        <w:rPr>
          <w:b/>
          <w:bCs/>
          <w:color w:val="000000"/>
          <w:sz w:val="27"/>
          <w:szCs w:val="27"/>
        </w:rPr>
        <w:t>This text is bold.</w:t>
      </w:r>
    </w:p>
    <w:p w:rsidR="001F162B" w:rsidRDefault="001F162B" w:rsidP="00FD3EE8">
      <w:pPr>
        <w:rPr>
          <w:sz w:val="32"/>
          <w:szCs w:val="32"/>
        </w:rPr>
      </w:pPr>
    </w:p>
    <w:p w:rsidR="001F162B" w:rsidRDefault="001F162B" w:rsidP="001F162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eastAsiaTheme="majorEastAsia" w:hAnsi="Consolas"/>
          <w:color w:val="DC143C"/>
          <w:sz w:val="24"/>
          <w:szCs w:val="24"/>
        </w:rPr>
        <w:t>&lt;strong&gt;</w:t>
      </w:r>
      <w:r>
        <w:rPr>
          <w:rFonts w:ascii="Verdana" w:hAnsi="Verdana"/>
          <w:color w:val="000000"/>
          <w:sz w:val="23"/>
          <w:szCs w:val="23"/>
        </w:rPr>
        <w:t> element defines text with strong importance. The content inside is typically displayed in bold.</w:t>
      </w:r>
    </w:p>
    <w:p w:rsidR="001F162B" w:rsidRPr="001F162B" w:rsidRDefault="001F162B" w:rsidP="001F162B">
      <w:pPr>
        <w:pStyle w:val="NormalWeb"/>
        <w:shd w:val="clear" w:color="auto" w:fill="FFFFFF"/>
        <w:spacing w:before="288" w:after="288"/>
        <w:rPr>
          <w:rFonts w:ascii="Verdana" w:hAnsi="Verdana"/>
          <w:color w:val="000000"/>
          <w:sz w:val="23"/>
          <w:szCs w:val="23"/>
        </w:rPr>
      </w:pPr>
      <w:proofErr w:type="gramStart"/>
      <w:r w:rsidRPr="001F162B">
        <w:rPr>
          <w:rFonts w:ascii="Verdana" w:hAnsi="Verdana"/>
          <w:color w:val="000000"/>
          <w:sz w:val="23"/>
          <w:szCs w:val="23"/>
        </w:rPr>
        <w:t>&lt;!DOCTYPE</w:t>
      </w:r>
      <w:proofErr w:type="gramEnd"/>
      <w:r w:rsidRPr="001F162B">
        <w:rPr>
          <w:rFonts w:ascii="Verdana" w:hAnsi="Verdana"/>
          <w:color w:val="000000"/>
          <w:sz w:val="23"/>
          <w:szCs w:val="23"/>
        </w:rPr>
        <w:t xml:space="preserve"> html&gt;</w:t>
      </w:r>
    </w:p>
    <w:p w:rsidR="001F162B" w:rsidRPr="001F162B" w:rsidRDefault="001F162B" w:rsidP="001F162B">
      <w:pPr>
        <w:pStyle w:val="NormalWeb"/>
        <w:shd w:val="clear" w:color="auto" w:fill="FFFFFF"/>
        <w:spacing w:before="288" w:after="288"/>
        <w:rPr>
          <w:rFonts w:ascii="Verdana" w:hAnsi="Verdana"/>
          <w:color w:val="000000"/>
          <w:sz w:val="23"/>
          <w:szCs w:val="23"/>
        </w:rPr>
      </w:pPr>
      <w:r w:rsidRPr="001F162B">
        <w:rPr>
          <w:rFonts w:ascii="Verdana" w:hAnsi="Verdana"/>
          <w:color w:val="000000"/>
          <w:sz w:val="23"/>
          <w:szCs w:val="23"/>
        </w:rPr>
        <w:t>&lt;</w:t>
      </w:r>
      <w:proofErr w:type="gramStart"/>
      <w:r w:rsidRPr="001F162B">
        <w:rPr>
          <w:rFonts w:ascii="Verdana" w:hAnsi="Verdana"/>
          <w:color w:val="000000"/>
          <w:sz w:val="23"/>
          <w:szCs w:val="23"/>
        </w:rPr>
        <w:t>html</w:t>
      </w:r>
      <w:proofErr w:type="gramEnd"/>
      <w:r w:rsidRPr="001F162B">
        <w:rPr>
          <w:rFonts w:ascii="Verdana" w:hAnsi="Verdana"/>
          <w:color w:val="000000"/>
          <w:sz w:val="23"/>
          <w:szCs w:val="23"/>
        </w:rPr>
        <w:t>&gt;</w:t>
      </w:r>
    </w:p>
    <w:p w:rsidR="001F162B" w:rsidRPr="001F162B" w:rsidRDefault="001F162B" w:rsidP="001F162B">
      <w:pPr>
        <w:pStyle w:val="NormalWeb"/>
        <w:shd w:val="clear" w:color="auto" w:fill="FFFFFF"/>
        <w:spacing w:before="288" w:after="288"/>
        <w:rPr>
          <w:rFonts w:ascii="Verdana" w:hAnsi="Verdana"/>
          <w:color w:val="000000"/>
          <w:sz w:val="23"/>
          <w:szCs w:val="23"/>
        </w:rPr>
      </w:pPr>
      <w:r w:rsidRPr="001F162B">
        <w:rPr>
          <w:rFonts w:ascii="Verdana" w:hAnsi="Verdana"/>
          <w:color w:val="000000"/>
          <w:sz w:val="23"/>
          <w:szCs w:val="23"/>
        </w:rPr>
        <w:t>&lt;</w:t>
      </w:r>
      <w:proofErr w:type="gramStart"/>
      <w:r w:rsidRPr="001F162B">
        <w:rPr>
          <w:rFonts w:ascii="Verdana" w:hAnsi="Verdana"/>
          <w:color w:val="000000"/>
          <w:sz w:val="23"/>
          <w:szCs w:val="23"/>
        </w:rPr>
        <w:t>body</w:t>
      </w:r>
      <w:proofErr w:type="gramEnd"/>
      <w:r w:rsidRPr="001F162B">
        <w:rPr>
          <w:rFonts w:ascii="Verdana" w:hAnsi="Verdana"/>
          <w:color w:val="000000"/>
          <w:sz w:val="23"/>
          <w:szCs w:val="23"/>
        </w:rPr>
        <w:t>&gt;</w:t>
      </w:r>
    </w:p>
    <w:p w:rsidR="001F162B" w:rsidRPr="001F162B" w:rsidRDefault="001F162B" w:rsidP="001F162B">
      <w:pPr>
        <w:pStyle w:val="NormalWeb"/>
        <w:shd w:val="clear" w:color="auto" w:fill="FFFFFF"/>
        <w:spacing w:before="288" w:after="288"/>
        <w:rPr>
          <w:rFonts w:ascii="Verdana" w:hAnsi="Verdana"/>
          <w:color w:val="000000"/>
          <w:sz w:val="23"/>
          <w:szCs w:val="23"/>
        </w:rPr>
      </w:pPr>
    </w:p>
    <w:p w:rsidR="001F162B" w:rsidRPr="001F162B" w:rsidRDefault="001F162B" w:rsidP="001F162B">
      <w:pPr>
        <w:pStyle w:val="NormalWeb"/>
        <w:shd w:val="clear" w:color="auto" w:fill="FFFFFF"/>
        <w:spacing w:before="288" w:after="288"/>
        <w:rPr>
          <w:rFonts w:ascii="Verdana" w:hAnsi="Verdana"/>
          <w:color w:val="000000"/>
          <w:sz w:val="23"/>
          <w:szCs w:val="23"/>
        </w:rPr>
      </w:pPr>
      <w:r w:rsidRPr="001F162B">
        <w:rPr>
          <w:rFonts w:ascii="Verdana" w:hAnsi="Verdana"/>
          <w:color w:val="000000"/>
          <w:sz w:val="23"/>
          <w:szCs w:val="23"/>
        </w:rPr>
        <w:t>&lt;p&gt;This text is normal</w:t>
      </w:r>
      <w:proofErr w:type="gramStart"/>
      <w:r w:rsidRPr="001F162B">
        <w:rPr>
          <w:rFonts w:ascii="Verdana" w:hAnsi="Verdana"/>
          <w:color w:val="000000"/>
          <w:sz w:val="23"/>
          <w:szCs w:val="23"/>
        </w:rPr>
        <w:t>.&lt;</w:t>
      </w:r>
      <w:proofErr w:type="gramEnd"/>
      <w:r w:rsidRPr="001F162B">
        <w:rPr>
          <w:rFonts w:ascii="Verdana" w:hAnsi="Verdana"/>
          <w:color w:val="000000"/>
          <w:sz w:val="23"/>
          <w:szCs w:val="23"/>
        </w:rPr>
        <w:t>/p&gt;</w:t>
      </w:r>
    </w:p>
    <w:p w:rsidR="001F162B" w:rsidRPr="001F162B" w:rsidRDefault="001F162B" w:rsidP="001F162B">
      <w:pPr>
        <w:pStyle w:val="NormalWeb"/>
        <w:shd w:val="clear" w:color="auto" w:fill="FFFFFF"/>
        <w:spacing w:before="288" w:after="288"/>
        <w:rPr>
          <w:rFonts w:ascii="Verdana" w:hAnsi="Verdana"/>
          <w:color w:val="000000"/>
          <w:sz w:val="23"/>
          <w:szCs w:val="23"/>
        </w:rPr>
      </w:pPr>
    </w:p>
    <w:p w:rsidR="001F162B" w:rsidRPr="001F162B" w:rsidRDefault="001F162B" w:rsidP="001F162B">
      <w:pPr>
        <w:pStyle w:val="NormalWeb"/>
        <w:shd w:val="clear" w:color="auto" w:fill="FFFFFF"/>
        <w:spacing w:before="288" w:after="288"/>
        <w:rPr>
          <w:rFonts w:ascii="Verdana" w:hAnsi="Verdana"/>
          <w:color w:val="000000"/>
          <w:sz w:val="23"/>
          <w:szCs w:val="23"/>
        </w:rPr>
      </w:pPr>
      <w:r w:rsidRPr="001F162B">
        <w:rPr>
          <w:rFonts w:ascii="Verdana" w:hAnsi="Verdana"/>
          <w:color w:val="000000"/>
          <w:sz w:val="23"/>
          <w:szCs w:val="23"/>
        </w:rPr>
        <w:t>&lt;p&gt;&lt;strong&gt;This text is important</w:t>
      </w:r>
      <w:proofErr w:type="gramStart"/>
      <w:r w:rsidRPr="001F162B">
        <w:rPr>
          <w:rFonts w:ascii="Verdana" w:hAnsi="Verdana"/>
          <w:color w:val="000000"/>
          <w:sz w:val="23"/>
          <w:szCs w:val="23"/>
        </w:rPr>
        <w:t>!&lt;</w:t>
      </w:r>
      <w:proofErr w:type="gramEnd"/>
      <w:r w:rsidRPr="001F162B">
        <w:rPr>
          <w:rFonts w:ascii="Verdana" w:hAnsi="Verdana"/>
          <w:color w:val="000000"/>
          <w:sz w:val="23"/>
          <w:szCs w:val="23"/>
        </w:rPr>
        <w:t>/strong&gt;&lt;/p&gt;</w:t>
      </w:r>
    </w:p>
    <w:p w:rsidR="001F162B" w:rsidRPr="001F162B" w:rsidRDefault="001F162B" w:rsidP="001F162B">
      <w:pPr>
        <w:pStyle w:val="NormalWeb"/>
        <w:shd w:val="clear" w:color="auto" w:fill="FFFFFF"/>
        <w:spacing w:before="288" w:after="288"/>
        <w:rPr>
          <w:rFonts w:ascii="Verdana" w:hAnsi="Verdana"/>
          <w:color w:val="000000"/>
          <w:sz w:val="23"/>
          <w:szCs w:val="23"/>
        </w:rPr>
      </w:pPr>
    </w:p>
    <w:p w:rsidR="001F162B" w:rsidRPr="001F162B" w:rsidRDefault="001F162B" w:rsidP="001F162B">
      <w:pPr>
        <w:pStyle w:val="NormalWeb"/>
        <w:shd w:val="clear" w:color="auto" w:fill="FFFFFF"/>
        <w:spacing w:before="288" w:after="288"/>
        <w:rPr>
          <w:rFonts w:ascii="Verdana" w:hAnsi="Verdana"/>
          <w:color w:val="000000"/>
          <w:sz w:val="23"/>
          <w:szCs w:val="23"/>
        </w:rPr>
      </w:pPr>
      <w:r w:rsidRPr="001F162B">
        <w:rPr>
          <w:rFonts w:ascii="Verdana" w:hAnsi="Verdana"/>
          <w:color w:val="000000"/>
          <w:sz w:val="23"/>
          <w:szCs w:val="23"/>
        </w:rPr>
        <w:t>&lt;/body&gt;</w:t>
      </w:r>
    </w:p>
    <w:p w:rsidR="001F162B" w:rsidRPr="001F162B" w:rsidRDefault="001F162B" w:rsidP="001F162B">
      <w:pPr>
        <w:pStyle w:val="NormalWeb"/>
        <w:shd w:val="clear" w:color="auto" w:fill="FFFFFF"/>
        <w:spacing w:before="288" w:after="288"/>
        <w:rPr>
          <w:rFonts w:ascii="Verdana" w:hAnsi="Verdana"/>
          <w:color w:val="000000"/>
          <w:sz w:val="23"/>
          <w:szCs w:val="23"/>
        </w:rPr>
      </w:pPr>
      <w:r w:rsidRPr="001F162B">
        <w:rPr>
          <w:rFonts w:ascii="Verdana" w:hAnsi="Verdana"/>
          <w:color w:val="000000"/>
          <w:sz w:val="23"/>
          <w:szCs w:val="23"/>
        </w:rPr>
        <w:t>&lt;/html&gt;</w:t>
      </w:r>
    </w:p>
    <w:p w:rsidR="001F162B" w:rsidRDefault="001F162B" w:rsidP="001F162B">
      <w:pPr>
        <w:pStyle w:val="NormalWeb"/>
        <w:shd w:val="clear" w:color="auto" w:fill="FFFFFF"/>
        <w:spacing w:before="288" w:beforeAutospacing="0" w:after="288" w:afterAutospacing="0"/>
        <w:rPr>
          <w:rFonts w:ascii="Verdana" w:hAnsi="Verdana"/>
          <w:color w:val="000000"/>
          <w:sz w:val="23"/>
          <w:szCs w:val="23"/>
        </w:rPr>
      </w:pPr>
    </w:p>
    <w:p w:rsidR="001F162B" w:rsidRDefault="001F162B" w:rsidP="00FD3EE8">
      <w:pPr>
        <w:rPr>
          <w:sz w:val="32"/>
          <w:szCs w:val="32"/>
        </w:rPr>
      </w:pPr>
      <w:r>
        <w:rPr>
          <w:sz w:val="32"/>
          <w:szCs w:val="32"/>
        </w:rPr>
        <w:t>OUTPUT</w:t>
      </w:r>
    </w:p>
    <w:p w:rsidR="001F162B" w:rsidRDefault="001F162B" w:rsidP="001F162B">
      <w:pPr>
        <w:pStyle w:val="NormalWeb"/>
        <w:rPr>
          <w:color w:val="000000"/>
          <w:sz w:val="27"/>
          <w:szCs w:val="27"/>
        </w:rPr>
      </w:pPr>
      <w:r>
        <w:rPr>
          <w:color w:val="000000"/>
          <w:sz w:val="27"/>
          <w:szCs w:val="27"/>
        </w:rPr>
        <w:t>This text is normal.</w:t>
      </w:r>
    </w:p>
    <w:p w:rsidR="001F162B" w:rsidRDefault="001F162B" w:rsidP="001F162B">
      <w:pPr>
        <w:pStyle w:val="NormalWeb"/>
        <w:rPr>
          <w:color w:val="000000"/>
          <w:sz w:val="27"/>
          <w:szCs w:val="27"/>
        </w:rPr>
      </w:pPr>
      <w:r>
        <w:rPr>
          <w:rStyle w:val="Strong"/>
          <w:rFonts w:eastAsiaTheme="majorEastAsia"/>
          <w:color w:val="000000"/>
          <w:sz w:val="27"/>
          <w:szCs w:val="27"/>
        </w:rPr>
        <w:lastRenderedPageBreak/>
        <w:t>This text is important!</w:t>
      </w:r>
    </w:p>
    <w:p w:rsidR="001F162B" w:rsidRDefault="001F162B" w:rsidP="00FD3EE8">
      <w:pPr>
        <w:rPr>
          <w:sz w:val="32"/>
          <w:szCs w:val="32"/>
        </w:rPr>
      </w:pPr>
    </w:p>
    <w:p w:rsidR="001F162B" w:rsidRDefault="001F162B" w:rsidP="001F162B">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&lt;</w:t>
      </w:r>
      <w:proofErr w:type="spellStart"/>
      <w:r>
        <w:rPr>
          <w:rFonts w:ascii="Segoe UI" w:hAnsi="Segoe UI" w:cs="Segoe UI"/>
          <w:b w:val="0"/>
          <w:bCs w:val="0"/>
          <w:color w:val="000000"/>
          <w:sz w:val="48"/>
          <w:szCs w:val="48"/>
        </w:rPr>
        <w:t>i</w:t>
      </w:r>
      <w:proofErr w:type="spellEnd"/>
      <w:r>
        <w:rPr>
          <w:rFonts w:ascii="Segoe UI" w:hAnsi="Segoe UI" w:cs="Segoe UI"/>
          <w:b w:val="0"/>
          <w:bCs w:val="0"/>
          <w:color w:val="000000"/>
          <w:sz w:val="48"/>
          <w:szCs w:val="48"/>
        </w:rPr>
        <w:t>&gt; and &lt;</w:t>
      </w:r>
      <w:proofErr w:type="spellStart"/>
      <w:r>
        <w:rPr>
          <w:rFonts w:ascii="Segoe UI" w:hAnsi="Segoe UI" w:cs="Segoe UI"/>
          <w:b w:val="0"/>
          <w:bCs w:val="0"/>
          <w:color w:val="000000"/>
          <w:sz w:val="48"/>
          <w:szCs w:val="48"/>
        </w:rPr>
        <w:t>em</w:t>
      </w:r>
      <w:proofErr w:type="spellEnd"/>
      <w:r>
        <w:rPr>
          <w:rFonts w:ascii="Segoe UI" w:hAnsi="Segoe UI" w:cs="Segoe UI"/>
          <w:b w:val="0"/>
          <w:bCs w:val="0"/>
          <w:color w:val="000000"/>
          <w:sz w:val="48"/>
          <w:szCs w:val="48"/>
        </w:rPr>
        <w:t>&gt; Elements</w:t>
      </w:r>
    </w:p>
    <w:p w:rsidR="001F162B" w:rsidRDefault="001F162B" w:rsidP="001F162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eastAsiaTheme="majorEastAsia" w:hAnsi="Consolas"/>
          <w:color w:val="DC143C"/>
        </w:rPr>
        <w:t>&lt;</w:t>
      </w:r>
      <w:proofErr w:type="spellStart"/>
      <w:r>
        <w:rPr>
          <w:rStyle w:val="HTMLCode"/>
          <w:rFonts w:ascii="Consolas" w:eastAsiaTheme="majorEastAsia" w:hAnsi="Consolas"/>
          <w:color w:val="DC143C"/>
        </w:rPr>
        <w:t>i</w:t>
      </w:r>
      <w:proofErr w:type="spellEnd"/>
      <w:r>
        <w:rPr>
          <w:rStyle w:val="HTMLCode"/>
          <w:rFonts w:ascii="Consolas" w:eastAsiaTheme="majorEastAsia" w:hAnsi="Consolas"/>
          <w:color w:val="DC143C"/>
        </w:rPr>
        <w:t>&gt;</w:t>
      </w:r>
      <w:r>
        <w:rPr>
          <w:rFonts w:ascii="Verdana" w:hAnsi="Verdana"/>
          <w:color w:val="000000"/>
          <w:sz w:val="23"/>
          <w:szCs w:val="23"/>
        </w:rPr>
        <w:t> element defines a part of text in an alternate voice or mood. The content inside is typically displayed in italic.</w:t>
      </w:r>
    </w:p>
    <w:p w:rsidR="001F162B" w:rsidRDefault="001F162B" w:rsidP="001F162B">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F162B" w:rsidRPr="001F162B" w:rsidRDefault="001F162B" w:rsidP="001F162B">
      <w:pPr>
        <w:rPr>
          <w:sz w:val="32"/>
          <w:szCs w:val="32"/>
        </w:rPr>
      </w:pPr>
      <w:proofErr w:type="gramStart"/>
      <w:r w:rsidRPr="001F162B">
        <w:rPr>
          <w:sz w:val="32"/>
          <w:szCs w:val="32"/>
        </w:rPr>
        <w:t>&lt;!DOCTYPE</w:t>
      </w:r>
      <w:proofErr w:type="gramEnd"/>
      <w:r w:rsidRPr="001F162B">
        <w:rPr>
          <w:sz w:val="32"/>
          <w:szCs w:val="32"/>
        </w:rPr>
        <w:t xml:space="preserve"> html&gt;</w:t>
      </w:r>
    </w:p>
    <w:p w:rsidR="001F162B" w:rsidRPr="001F162B" w:rsidRDefault="001F162B" w:rsidP="001F162B">
      <w:pPr>
        <w:rPr>
          <w:sz w:val="32"/>
          <w:szCs w:val="32"/>
        </w:rPr>
      </w:pPr>
      <w:r w:rsidRPr="001F162B">
        <w:rPr>
          <w:sz w:val="32"/>
          <w:szCs w:val="32"/>
        </w:rPr>
        <w:t>&lt;</w:t>
      </w:r>
      <w:proofErr w:type="gramStart"/>
      <w:r w:rsidRPr="001F162B">
        <w:rPr>
          <w:sz w:val="32"/>
          <w:szCs w:val="32"/>
        </w:rPr>
        <w:t>html</w:t>
      </w:r>
      <w:proofErr w:type="gramEnd"/>
      <w:r w:rsidRPr="001F162B">
        <w:rPr>
          <w:sz w:val="32"/>
          <w:szCs w:val="32"/>
        </w:rPr>
        <w:t>&gt;</w:t>
      </w:r>
    </w:p>
    <w:p w:rsidR="001F162B" w:rsidRPr="001F162B" w:rsidRDefault="001F162B" w:rsidP="001F162B">
      <w:pPr>
        <w:rPr>
          <w:sz w:val="32"/>
          <w:szCs w:val="32"/>
        </w:rPr>
      </w:pPr>
      <w:r w:rsidRPr="001F162B">
        <w:rPr>
          <w:sz w:val="32"/>
          <w:szCs w:val="32"/>
        </w:rPr>
        <w:t>&lt;</w:t>
      </w:r>
      <w:proofErr w:type="gramStart"/>
      <w:r w:rsidRPr="001F162B">
        <w:rPr>
          <w:sz w:val="32"/>
          <w:szCs w:val="32"/>
        </w:rPr>
        <w:t>body</w:t>
      </w:r>
      <w:proofErr w:type="gramEnd"/>
      <w:r w:rsidRPr="001F162B">
        <w:rPr>
          <w:sz w:val="32"/>
          <w:szCs w:val="32"/>
        </w:rPr>
        <w:t>&gt;</w:t>
      </w:r>
    </w:p>
    <w:p w:rsidR="001F162B" w:rsidRPr="001F162B" w:rsidRDefault="001F162B" w:rsidP="001F162B">
      <w:pPr>
        <w:rPr>
          <w:sz w:val="32"/>
          <w:szCs w:val="32"/>
        </w:rPr>
      </w:pPr>
    </w:p>
    <w:p w:rsidR="001F162B" w:rsidRPr="001F162B" w:rsidRDefault="001F162B" w:rsidP="001F162B">
      <w:pPr>
        <w:rPr>
          <w:sz w:val="32"/>
          <w:szCs w:val="32"/>
        </w:rPr>
      </w:pPr>
      <w:r w:rsidRPr="001F162B">
        <w:rPr>
          <w:sz w:val="32"/>
          <w:szCs w:val="32"/>
        </w:rPr>
        <w:t>&lt;p&gt;This text is normal</w:t>
      </w:r>
      <w:proofErr w:type="gramStart"/>
      <w:r w:rsidRPr="001F162B">
        <w:rPr>
          <w:sz w:val="32"/>
          <w:szCs w:val="32"/>
        </w:rPr>
        <w:t>.&lt;</w:t>
      </w:r>
      <w:proofErr w:type="gramEnd"/>
      <w:r w:rsidRPr="001F162B">
        <w:rPr>
          <w:sz w:val="32"/>
          <w:szCs w:val="32"/>
        </w:rPr>
        <w:t>/p&gt;</w:t>
      </w:r>
    </w:p>
    <w:p w:rsidR="001F162B" w:rsidRPr="001F162B" w:rsidRDefault="001F162B" w:rsidP="001F162B">
      <w:pPr>
        <w:rPr>
          <w:sz w:val="32"/>
          <w:szCs w:val="32"/>
        </w:rPr>
      </w:pPr>
      <w:r w:rsidRPr="001F162B">
        <w:rPr>
          <w:sz w:val="32"/>
          <w:szCs w:val="32"/>
        </w:rPr>
        <w:t>&lt;p&gt;&lt;</w:t>
      </w:r>
      <w:proofErr w:type="spellStart"/>
      <w:r w:rsidRPr="001F162B">
        <w:rPr>
          <w:sz w:val="32"/>
          <w:szCs w:val="32"/>
        </w:rPr>
        <w:t>i</w:t>
      </w:r>
      <w:proofErr w:type="spellEnd"/>
      <w:r w:rsidRPr="001F162B">
        <w:rPr>
          <w:sz w:val="32"/>
          <w:szCs w:val="32"/>
        </w:rPr>
        <w:t>&gt;</w:t>
      </w:r>
      <w:proofErr w:type="gramStart"/>
      <w:r w:rsidRPr="001F162B">
        <w:rPr>
          <w:sz w:val="32"/>
          <w:szCs w:val="32"/>
        </w:rPr>
        <w:t>This</w:t>
      </w:r>
      <w:proofErr w:type="gramEnd"/>
      <w:r w:rsidRPr="001F162B">
        <w:rPr>
          <w:sz w:val="32"/>
          <w:szCs w:val="32"/>
        </w:rPr>
        <w:t xml:space="preserve"> text is italic.&lt;/</w:t>
      </w:r>
      <w:proofErr w:type="spellStart"/>
      <w:r w:rsidRPr="001F162B">
        <w:rPr>
          <w:sz w:val="32"/>
          <w:szCs w:val="32"/>
        </w:rPr>
        <w:t>i</w:t>
      </w:r>
      <w:proofErr w:type="spellEnd"/>
      <w:r w:rsidRPr="001F162B">
        <w:rPr>
          <w:sz w:val="32"/>
          <w:szCs w:val="32"/>
        </w:rPr>
        <w:t>&gt;&lt;/p&gt;</w:t>
      </w:r>
    </w:p>
    <w:p w:rsidR="001F162B" w:rsidRPr="001F162B" w:rsidRDefault="001F162B" w:rsidP="001F162B">
      <w:pPr>
        <w:rPr>
          <w:sz w:val="32"/>
          <w:szCs w:val="32"/>
        </w:rPr>
      </w:pPr>
    </w:p>
    <w:p w:rsidR="001F162B" w:rsidRPr="001F162B" w:rsidRDefault="001F162B" w:rsidP="001F162B">
      <w:pPr>
        <w:rPr>
          <w:sz w:val="32"/>
          <w:szCs w:val="32"/>
        </w:rPr>
      </w:pPr>
      <w:r w:rsidRPr="001F162B">
        <w:rPr>
          <w:sz w:val="32"/>
          <w:szCs w:val="32"/>
        </w:rPr>
        <w:t>&lt;/body&gt;</w:t>
      </w:r>
    </w:p>
    <w:p w:rsidR="001F162B" w:rsidRDefault="001F162B" w:rsidP="001F162B">
      <w:pPr>
        <w:rPr>
          <w:sz w:val="32"/>
          <w:szCs w:val="32"/>
        </w:rPr>
      </w:pPr>
      <w:r w:rsidRPr="001F162B">
        <w:rPr>
          <w:sz w:val="32"/>
          <w:szCs w:val="32"/>
        </w:rPr>
        <w:t>&lt;/html&gt;</w:t>
      </w:r>
    </w:p>
    <w:p w:rsidR="001F162B" w:rsidRDefault="001F162B" w:rsidP="001F162B">
      <w:pPr>
        <w:rPr>
          <w:sz w:val="32"/>
          <w:szCs w:val="32"/>
        </w:rPr>
      </w:pPr>
    </w:p>
    <w:p w:rsidR="001F162B" w:rsidRDefault="001F162B" w:rsidP="001F162B">
      <w:pPr>
        <w:rPr>
          <w:sz w:val="32"/>
          <w:szCs w:val="32"/>
        </w:rPr>
      </w:pPr>
      <w:r>
        <w:rPr>
          <w:sz w:val="32"/>
          <w:szCs w:val="32"/>
        </w:rPr>
        <w:t>OUTPUT-</w:t>
      </w:r>
    </w:p>
    <w:p w:rsidR="001F162B" w:rsidRDefault="001F162B" w:rsidP="001F162B">
      <w:pPr>
        <w:pStyle w:val="NormalWeb"/>
        <w:rPr>
          <w:color w:val="000000"/>
          <w:sz w:val="27"/>
          <w:szCs w:val="27"/>
        </w:rPr>
      </w:pPr>
      <w:r>
        <w:rPr>
          <w:color w:val="000000"/>
          <w:sz w:val="27"/>
          <w:szCs w:val="27"/>
        </w:rPr>
        <w:t>This text is normal.</w:t>
      </w:r>
    </w:p>
    <w:p w:rsidR="001F162B" w:rsidRDefault="001F162B" w:rsidP="001F162B">
      <w:pPr>
        <w:pStyle w:val="NormalWeb"/>
        <w:rPr>
          <w:color w:val="000000"/>
          <w:sz w:val="27"/>
          <w:szCs w:val="27"/>
        </w:rPr>
      </w:pPr>
      <w:r>
        <w:rPr>
          <w:i/>
          <w:iCs/>
          <w:color w:val="000000"/>
          <w:sz w:val="27"/>
          <w:szCs w:val="27"/>
        </w:rPr>
        <w:t>This text is italic.</w:t>
      </w:r>
    </w:p>
    <w:p w:rsidR="001F162B" w:rsidRDefault="001F162B" w:rsidP="001F162B">
      <w:pPr>
        <w:rPr>
          <w:sz w:val="32"/>
          <w:szCs w:val="32"/>
        </w:rPr>
      </w:pPr>
    </w:p>
    <w:p w:rsidR="001F162B" w:rsidRDefault="003C0F9C" w:rsidP="001F162B">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The HTML </w:t>
      </w: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em</w:t>
      </w:r>
      <w:proofErr w:type="spellEnd"/>
      <w:r>
        <w:rPr>
          <w:rStyle w:val="HTMLCode"/>
          <w:rFonts w:ascii="Consolas" w:eastAsiaTheme="minorHAnsi" w:hAnsi="Consolas"/>
          <w:color w:val="DC143C"/>
          <w:sz w:val="24"/>
          <w:szCs w:val="24"/>
        </w:rPr>
        <w:t>&gt;</w:t>
      </w:r>
      <w:r>
        <w:rPr>
          <w:rFonts w:ascii="Verdana" w:hAnsi="Verdana"/>
          <w:color w:val="000000"/>
          <w:sz w:val="23"/>
          <w:szCs w:val="23"/>
          <w:shd w:val="clear" w:color="auto" w:fill="FFFFFF"/>
        </w:rPr>
        <w:t> element defines emphasized text. The content inside is typically displayed in italic.</w:t>
      </w:r>
    </w:p>
    <w:p w:rsidR="003C0F9C" w:rsidRDefault="003C0F9C" w:rsidP="003C0F9C">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C0F9C" w:rsidRPr="003C0F9C" w:rsidRDefault="003C0F9C" w:rsidP="003C0F9C">
      <w:pPr>
        <w:rPr>
          <w:sz w:val="32"/>
          <w:szCs w:val="32"/>
        </w:rPr>
      </w:pPr>
      <w:proofErr w:type="gramStart"/>
      <w:r w:rsidRPr="003C0F9C">
        <w:rPr>
          <w:sz w:val="32"/>
          <w:szCs w:val="32"/>
        </w:rPr>
        <w:t>&lt;!DOCTYPE</w:t>
      </w:r>
      <w:proofErr w:type="gramEnd"/>
      <w:r w:rsidRPr="003C0F9C">
        <w:rPr>
          <w:sz w:val="32"/>
          <w:szCs w:val="32"/>
        </w:rPr>
        <w:t xml:space="preserve"> html&gt;</w:t>
      </w:r>
    </w:p>
    <w:p w:rsidR="003C0F9C" w:rsidRPr="003C0F9C" w:rsidRDefault="003C0F9C" w:rsidP="003C0F9C">
      <w:pPr>
        <w:rPr>
          <w:sz w:val="32"/>
          <w:szCs w:val="32"/>
        </w:rPr>
      </w:pPr>
      <w:r w:rsidRPr="003C0F9C">
        <w:rPr>
          <w:sz w:val="32"/>
          <w:szCs w:val="32"/>
        </w:rPr>
        <w:t>&lt;</w:t>
      </w:r>
      <w:proofErr w:type="gramStart"/>
      <w:r w:rsidRPr="003C0F9C">
        <w:rPr>
          <w:sz w:val="32"/>
          <w:szCs w:val="32"/>
        </w:rPr>
        <w:t>html</w:t>
      </w:r>
      <w:proofErr w:type="gramEnd"/>
      <w:r w:rsidRPr="003C0F9C">
        <w:rPr>
          <w:sz w:val="32"/>
          <w:szCs w:val="32"/>
        </w:rPr>
        <w:t>&gt;</w:t>
      </w:r>
    </w:p>
    <w:p w:rsidR="003C0F9C" w:rsidRPr="003C0F9C" w:rsidRDefault="003C0F9C" w:rsidP="003C0F9C">
      <w:pPr>
        <w:rPr>
          <w:sz w:val="32"/>
          <w:szCs w:val="32"/>
        </w:rPr>
      </w:pPr>
      <w:r w:rsidRPr="003C0F9C">
        <w:rPr>
          <w:sz w:val="32"/>
          <w:szCs w:val="32"/>
        </w:rPr>
        <w:t>&lt;</w:t>
      </w:r>
      <w:proofErr w:type="gramStart"/>
      <w:r w:rsidRPr="003C0F9C">
        <w:rPr>
          <w:sz w:val="32"/>
          <w:szCs w:val="32"/>
        </w:rPr>
        <w:t>body</w:t>
      </w:r>
      <w:proofErr w:type="gramEnd"/>
      <w:r w:rsidRPr="003C0F9C">
        <w:rPr>
          <w:sz w:val="32"/>
          <w:szCs w:val="32"/>
        </w:rPr>
        <w:t>&gt;</w:t>
      </w:r>
    </w:p>
    <w:p w:rsidR="003C0F9C" w:rsidRPr="003C0F9C" w:rsidRDefault="003C0F9C" w:rsidP="003C0F9C">
      <w:pPr>
        <w:rPr>
          <w:sz w:val="32"/>
          <w:szCs w:val="32"/>
        </w:rPr>
      </w:pPr>
    </w:p>
    <w:p w:rsidR="003C0F9C" w:rsidRPr="003C0F9C" w:rsidRDefault="003C0F9C" w:rsidP="003C0F9C">
      <w:pPr>
        <w:rPr>
          <w:sz w:val="32"/>
          <w:szCs w:val="32"/>
        </w:rPr>
      </w:pPr>
      <w:r w:rsidRPr="003C0F9C">
        <w:rPr>
          <w:sz w:val="32"/>
          <w:szCs w:val="32"/>
        </w:rPr>
        <w:t>&lt;p&gt;This text is normal</w:t>
      </w:r>
      <w:proofErr w:type="gramStart"/>
      <w:r w:rsidRPr="003C0F9C">
        <w:rPr>
          <w:sz w:val="32"/>
          <w:szCs w:val="32"/>
        </w:rPr>
        <w:t>.&lt;</w:t>
      </w:r>
      <w:proofErr w:type="gramEnd"/>
      <w:r w:rsidRPr="003C0F9C">
        <w:rPr>
          <w:sz w:val="32"/>
          <w:szCs w:val="32"/>
        </w:rPr>
        <w:t>/p&gt;</w:t>
      </w:r>
    </w:p>
    <w:p w:rsidR="003C0F9C" w:rsidRPr="003C0F9C" w:rsidRDefault="003C0F9C" w:rsidP="003C0F9C">
      <w:pPr>
        <w:rPr>
          <w:sz w:val="32"/>
          <w:szCs w:val="32"/>
        </w:rPr>
      </w:pPr>
    </w:p>
    <w:p w:rsidR="003C0F9C" w:rsidRPr="003C0F9C" w:rsidRDefault="003C0F9C" w:rsidP="003C0F9C">
      <w:pPr>
        <w:rPr>
          <w:sz w:val="32"/>
          <w:szCs w:val="32"/>
        </w:rPr>
      </w:pPr>
      <w:r w:rsidRPr="003C0F9C">
        <w:rPr>
          <w:sz w:val="32"/>
          <w:szCs w:val="32"/>
        </w:rPr>
        <w:t>&lt;p&gt;&lt;</w:t>
      </w:r>
      <w:proofErr w:type="spellStart"/>
      <w:r w:rsidRPr="003C0F9C">
        <w:rPr>
          <w:sz w:val="32"/>
          <w:szCs w:val="32"/>
        </w:rPr>
        <w:t>em</w:t>
      </w:r>
      <w:proofErr w:type="spellEnd"/>
      <w:r w:rsidRPr="003C0F9C">
        <w:rPr>
          <w:sz w:val="32"/>
          <w:szCs w:val="32"/>
        </w:rPr>
        <w:t>&gt;</w:t>
      </w:r>
      <w:proofErr w:type="gramStart"/>
      <w:r w:rsidRPr="003C0F9C">
        <w:rPr>
          <w:sz w:val="32"/>
          <w:szCs w:val="32"/>
        </w:rPr>
        <w:t>This</w:t>
      </w:r>
      <w:proofErr w:type="gramEnd"/>
      <w:r w:rsidRPr="003C0F9C">
        <w:rPr>
          <w:sz w:val="32"/>
          <w:szCs w:val="32"/>
        </w:rPr>
        <w:t xml:space="preserve"> text is emphasized.&lt;/</w:t>
      </w:r>
      <w:proofErr w:type="spellStart"/>
      <w:r w:rsidRPr="003C0F9C">
        <w:rPr>
          <w:sz w:val="32"/>
          <w:szCs w:val="32"/>
        </w:rPr>
        <w:t>em</w:t>
      </w:r>
      <w:proofErr w:type="spellEnd"/>
      <w:r w:rsidRPr="003C0F9C">
        <w:rPr>
          <w:sz w:val="32"/>
          <w:szCs w:val="32"/>
        </w:rPr>
        <w:t>&gt;&lt;/p&gt;</w:t>
      </w:r>
    </w:p>
    <w:p w:rsidR="003C0F9C" w:rsidRPr="003C0F9C" w:rsidRDefault="003C0F9C" w:rsidP="003C0F9C">
      <w:pPr>
        <w:rPr>
          <w:sz w:val="32"/>
          <w:szCs w:val="32"/>
        </w:rPr>
      </w:pPr>
    </w:p>
    <w:p w:rsidR="003C0F9C" w:rsidRPr="003C0F9C" w:rsidRDefault="003C0F9C" w:rsidP="003C0F9C">
      <w:pPr>
        <w:rPr>
          <w:sz w:val="32"/>
          <w:szCs w:val="32"/>
        </w:rPr>
      </w:pPr>
      <w:r w:rsidRPr="003C0F9C">
        <w:rPr>
          <w:sz w:val="32"/>
          <w:szCs w:val="32"/>
        </w:rPr>
        <w:t>&lt;/body&gt;</w:t>
      </w:r>
    </w:p>
    <w:p w:rsidR="003C0F9C" w:rsidRPr="003C0F9C" w:rsidRDefault="003C0F9C" w:rsidP="003C0F9C">
      <w:pPr>
        <w:rPr>
          <w:sz w:val="32"/>
          <w:szCs w:val="32"/>
        </w:rPr>
      </w:pPr>
      <w:r w:rsidRPr="003C0F9C">
        <w:rPr>
          <w:sz w:val="32"/>
          <w:szCs w:val="32"/>
        </w:rPr>
        <w:t>&lt;/html&gt;</w:t>
      </w:r>
    </w:p>
    <w:p w:rsidR="003C0F9C" w:rsidRDefault="003C0F9C" w:rsidP="001F162B">
      <w:pPr>
        <w:rPr>
          <w:sz w:val="32"/>
          <w:szCs w:val="32"/>
        </w:rPr>
      </w:pPr>
    </w:p>
    <w:p w:rsidR="003C0F9C" w:rsidRDefault="003C0F9C" w:rsidP="001F162B">
      <w:pPr>
        <w:rPr>
          <w:sz w:val="32"/>
          <w:szCs w:val="32"/>
        </w:rPr>
      </w:pPr>
      <w:r>
        <w:rPr>
          <w:sz w:val="32"/>
          <w:szCs w:val="32"/>
        </w:rPr>
        <w:t>OUTPUT-</w:t>
      </w:r>
    </w:p>
    <w:p w:rsidR="003C0F9C" w:rsidRDefault="003C0F9C" w:rsidP="003C0F9C">
      <w:pPr>
        <w:pStyle w:val="NormalWeb"/>
        <w:rPr>
          <w:color w:val="000000"/>
          <w:sz w:val="27"/>
          <w:szCs w:val="27"/>
        </w:rPr>
      </w:pPr>
      <w:r>
        <w:rPr>
          <w:color w:val="000000"/>
          <w:sz w:val="27"/>
          <w:szCs w:val="27"/>
        </w:rPr>
        <w:t>This text is normal.</w:t>
      </w:r>
    </w:p>
    <w:p w:rsidR="003C0F9C" w:rsidRDefault="003C0F9C" w:rsidP="003C0F9C">
      <w:pPr>
        <w:pStyle w:val="NormalWeb"/>
        <w:rPr>
          <w:color w:val="000000"/>
          <w:sz w:val="27"/>
          <w:szCs w:val="27"/>
        </w:rPr>
      </w:pPr>
      <w:r>
        <w:rPr>
          <w:rStyle w:val="Emphasis"/>
          <w:rFonts w:eastAsiaTheme="majorEastAsia"/>
          <w:color w:val="000000"/>
          <w:sz w:val="27"/>
          <w:szCs w:val="27"/>
        </w:rPr>
        <w:t>This text is emphasized.</w:t>
      </w:r>
    </w:p>
    <w:p w:rsidR="003C0F9C" w:rsidRDefault="003C0F9C" w:rsidP="001F162B">
      <w:pPr>
        <w:rPr>
          <w:sz w:val="32"/>
          <w:szCs w:val="32"/>
        </w:rPr>
      </w:pPr>
    </w:p>
    <w:p w:rsidR="003C0F9C" w:rsidRDefault="003C0F9C" w:rsidP="003C0F9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&lt;small&gt; Element</w:t>
      </w:r>
    </w:p>
    <w:p w:rsidR="003C0F9C" w:rsidRDefault="003C0F9C" w:rsidP="003C0F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eastAsiaTheme="majorEastAsia" w:hAnsi="Consolas"/>
          <w:color w:val="DC143C"/>
        </w:rPr>
        <w:t>&lt;small&gt;</w:t>
      </w:r>
      <w:r>
        <w:rPr>
          <w:rFonts w:ascii="Verdana" w:hAnsi="Verdana"/>
          <w:color w:val="000000"/>
          <w:sz w:val="23"/>
          <w:szCs w:val="23"/>
        </w:rPr>
        <w:t> element defines smaller text:</w:t>
      </w:r>
    </w:p>
    <w:p w:rsidR="003C0F9C" w:rsidRDefault="003C0F9C" w:rsidP="003C0F9C">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3C0F9C" w:rsidRDefault="003C0F9C" w:rsidP="003C0F9C">
      <w:pPr>
        <w:pStyle w:val="Heading2"/>
        <w:shd w:val="clear" w:color="auto" w:fill="FFFFFF"/>
        <w:spacing w:before="150" w:after="150"/>
        <w:rPr>
          <w:rFonts w:ascii="Segoe UI" w:hAnsi="Segoe UI" w:cs="Segoe UI"/>
          <w:b w:val="0"/>
          <w:bCs w:val="0"/>
          <w:color w:val="000000"/>
          <w:sz w:val="48"/>
          <w:szCs w:val="48"/>
        </w:rPr>
      </w:pPr>
    </w:p>
    <w:p w:rsidR="003C0F9C" w:rsidRDefault="003C0F9C" w:rsidP="003C0F9C">
      <w:r>
        <w:t>&lt;</w:t>
      </w:r>
      <w:proofErr w:type="gramStart"/>
      <w:r>
        <w:t>html</w:t>
      </w:r>
      <w:proofErr w:type="gramEnd"/>
      <w:r>
        <w:t>&gt;</w:t>
      </w:r>
    </w:p>
    <w:p w:rsidR="003C0F9C" w:rsidRDefault="003C0F9C" w:rsidP="003C0F9C">
      <w:r>
        <w:t>&lt;</w:t>
      </w:r>
      <w:proofErr w:type="gramStart"/>
      <w:r>
        <w:t>body</w:t>
      </w:r>
      <w:proofErr w:type="gramEnd"/>
      <w:r>
        <w:t>&gt;</w:t>
      </w:r>
    </w:p>
    <w:p w:rsidR="003C0F9C" w:rsidRDefault="003C0F9C" w:rsidP="003C0F9C"/>
    <w:p w:rsidR="003C0F9C" w:rsidRDefault="003C0F9C" w:rsidP="003C0F9C">
      <w:r>
        <w:t>&lt;p&gt;This is some normal text</w:t>
      </w:r>
      <w:proofErr w:type="gramStart"/>
      <w:r>
        <w:t>.&lt;</w:t>
      </w:r>
      <w:proofErr w:type="gramEnd"/>
      <w:r>
        <w:t>/p&gt;</w:t>
      </w:r>
    </w:p>
    <w:p w:rsidR="003C0F9C" w:rsidRDefault="003C0F9C" w:rsidP="003C0F9C">
      <w:r>
        <w:t>&lt;p&gt;&lt;small&gt;</w:t>
      </w:r>
      <w:proofErr w:type="gramStart"/>
      <w:r>
        <w:t>This</w:t>
      </w:r>
      <w:proofErr w:type="gramEnd"/>
      <w:r>
        <w:t xml:space="preserve"> is some smaller text.&lt;/small&gt;&lt;/p&gt;</w:t>
      </w:r>
    </w:p>
    <w:p w:rsidR="003C0F9C" w:rsidRDefault="003C0F9C" w:rsidP="003C0F9C">
      <w:r>
        <w:t>&lt;/body&gt;</w:t>
      </w:r>
    </w:p>
    <w:p w:rsidR="003C0F9C" w:rsidRDefault="003C0F9C" w:rsidP="003C0F9C">
      <w:r>
        <w:t>&lt;/html&gt;</w:t>
      </w:r>
    </w:p>
    <w:p w:rsidR="003C0F9C" w:rsidRPr="003C0F9C" w:rsidRDefault="003C0F9C" w:rsidP="003C0F9C">
      <w:pPr>
        <w:rPr>
          <w:sz w:val="32"/>
          <w:szCs w:val="32"/>
        </w:rPr>
      </w:pPr>
      <w:r w:rsidRPr="003C0F9C">
        <w:rPr>
          <w:sz w:val="32"/>
          <w:szCs w:val="32"/>
        </w:rPr>
        <w:t>OUTPUT-</w:t>
      </w:r>
    </w:p>
    <w:p w:rsidR="003C0F9C" w:rsidRDefault="003C0F9C" w:rsidP="003C0F9C">
      <w:pPr>
        <w:pStyle w:val="NormalWeb"/>
        <w:rPr>
          <w:color w:val="000000"/>
          <w:sz w:val="27"/>
          <w:szCs w:val="27"/>
        </w:rPr>
      </w:pPr>
      <w:r>
        <w:rPr>
          <w:color w:val="000000"/>
          <w:sz w:val="27"/>
          <w:szCs w:val="27"/>
        </w:rPr>
        <w:t>This is some normal text.</w:t>
      </w:r>
    </w:p>
    <w:p w:rsidR="003C0F9C" w:rsidRDefault="003C0F9C" w:rsidP="003C0F9C">
      <w:pPr>
        <w:pStyle w:val="NormalWeb"/>
        <w:rPr>
          <w:color w:val="000000"/>
          <w:sz w:val="27"/>
          <w:szCs w:val="27"/>
        </w:rPr>
      </w:pPr>
      <w:r>
        <w:rPr>
          <w:color w:val="000000"/>
        </w:rPr>
        <w:t>This is some smaller text.</w:t>
      </w:r>
    </w:p>
    <w:p w:rsidR="003C0F9C" w:rsidRDefault="003C0F9C" w:rsidP="001F162B">
      <w:pPr>
        <w:rPr>
          <w:sz w:val="32"/>
          <w:szCs w:val="32"/>
        </w:rPr>
      </w:pPr>
    </w:p>
    <w:p w:rsidR="003C0F9C" w:rsidRDefault="003C0F9C" w:rsidP="003C0F9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&lt;mark&gt; Element</w:t>
      </w:r>
    </w:p>
    <w:p w:rsidR="003C0F9C" w:rsidRDefault="003C0F9C" w:rsidP="003C0F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eastAsiaTheme="majorEastAsia" w:hAnsi="Consolas"/>
          <w:color w:val="DC143C"/>
        </w:rPr>
        <w:t>&lt;mark&gt;</w:t>
      </w:r>
      <w:r>
        <w:rPr>
          <w:rFonts w:ascii="Verdana" w:hAnsi="Verdana"/>
          <w:color w:val="000000"/>
          <w:sz w:val="23"/>
          <w:szCs w:val="23"/>
        </w:rPr>
        <w:t> element defines text that should be marked or highlighted:</w:t>
      </w:r>
    </w:p>
    <w:p w:rsidR="003C0F9C" w:rsidRDefault="003C0F9C" w:rsidP="003C0F9C">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C0F9C" w:rsidRPr="003C0F9C" w:rsidRDefault="003C0F9C" w:rsidP="003C0F9C">
      <w:pPr>
        <w:rPr>
          <w:sz w:val="32"/>
          <w:szCs w:val="32"/>
        </w:rPr>
      </w:pPr>
      <w:proofErr w:type="gramStart"/>
      <w:r w:rsidRPr="003C0F9C">
        <w:rPr>
          <w:sz w:val="32"/>
          <w:szCs w:val="32"/>
        </w:rPr>
        <w:t>&lt;!DOCTYPE</w:t>
      </w:r>
      <w:proofErr w:type="gramEnd"/>
      <w:r w:rsidRPr="003C0F9C">
        <w:rPr>
          <w:sz w:val="32"/>
          <w:szCs w:val="32"/>
        </w:rPr>
        <w:t xml:space="preserve"> html&gt;</w:t>
      </w:r>
    </w:p>
    <w:p w:rsidR="003C0F9C" w:rsidRPr="003C0F9C" w:rsidRDefault="003C0F9C" w:rsidP="003C0F9C">
      <w:pPr>
        <w:rPr>
          <w:sz w:val="32"/>
          <w:szCs w:val="32"/>
        </w:rPr>
      </w:pPr>
      <w:r w:rsidRPr="003C0F9C">
        <w:rPr>
          <w:sz w:val="32"/>
          <w:szCs w:val="32"/>
        </w:rPr>
        <w:t>&lt;</w:t>
      </w:r>
      <w:proofErr w:type="gramStart"/>
      <w:r w:rsidRPr="003C0F9C">
        <w:rPr>
          <w:sz w:val="32"/>
          <w:szCs w:val="32"/>
        </w:rPr>
        <w:t>html</w:t>
      </w:r>
      <w:proofErr w:type="gramEnd"/>
      <w:r w:rsidRPr="003C0F9C">
        <w:rPr>
          <w:sz w:val="32"/>
          <w:szCs w:val="32"/>
        </w:rPr>
        <w:t>&gt;</w:t>
      </w:r>
    </w:p>
    <w:p w:rsidR="003C0F9C" w:rsidRPr="003C0F9C" w:rsidRDefault="003C0F9C" w:rsidP="003C0F9C">
      <w:pPr>
        <w:rPr>
          <w:sz w:val="32"/>
          <w:szCs w:val="32"/>
        </w:rPr>
      </w:pPr>
      <w:r w:rsidRPr="003C0F9C">
        <w:rPr>
          <w:sz w:val="32"/>
          <w:szCs w:val="32"/>
        </w:rPr>
        <w:t>&lt;</w:t>
      </w:r>
      <w:proofErr w:type="gramStart"/>
      <w:r w:rsidRPr="003C0F9C">
        <w:rPr>
          <w:sz w:val="32"/>
          <w:szCs w:val="32"/>
        </w:rPr>
        <w:t>body</w:t>
      </w:r>
      <w:proofErr w:type="gramEnd"/>
      <w:r w:rsidRPr="003C0F9C">
        <w:rPr>
          <w:sz w:val="32"/>
          <w:szCs w:val="32"/>
        </w:rPr>
        <w:t>&gt;</w:t>
      </w:r>
    </w:p>
    <w:p w:rsidR="003C0F9C" w:rsidRPr="003C0F9C" w:rsidRDefault="003C0F9C" w:rsidP="003C0F9C">
      <w:pPr>
        <w:rPr>
          <w:sz w:val="32"/>
          <w:szCs w:val="32"/>
        </w:rPr>
      </w:pPr>
    </w:p>
    <w:p w:rsidR="003C0F9C" w:rsidRPr="003C0F9C" w:rsidRDefault="003C0F9C" w:rsidP="003C0F9C">
      <w:pPr>
        <w:rPr>
          <w:sz w:val="32"/>
          <w:szCs w:val="32"/>
        </w:rPr>
      </w:pPr>
      <w:r w:rsidRPr="003C0F9C">
        <w:rPr>
          <w:sz w:val="32"/>
          <w:szCs w:val="32"/>
        </w:rPr>
        <w:t>&lt;p&gt;Do not forget to buy &lt;mark&gt;milk&lt;/mark&gt; today</w:t>
      </w:r>
      <w:proofErr w:type="gramStart"/>
      <w:r w:rsidRPr="003C0F9C">
        <w:rPr>
          <w:sz w:val="32"/>
          <w:szCs w:val="32"/>
        </w:rPr>
        <w:t>.&lt;</w:t>
      </w:r>
      <w:proofErr w:type="gramEnd"/>
      <w:r w:rsidRPr="003C0F9C">
        <w:rPr>
          <w:sz w:val="32"/>
          <w:szCs w:val="32"/>
        </w:rPr>
        <w:t>/p&gt;</w:t>
      </w:r>
    </w:p>
    <w:p w:rsidR="003C0F9C" w:rsidRPr="003C0F9C" w:rsidRDefault="003C0F9C" w:rsidP="003C0F9C">
      <w:pPr>
        <w:rPr>
          <w:sz w:val="32"/>
          <w:szCs w:val="32"/>
        </w:rPr>
      </w:pPr>
    </w:p>
    <w:p w:rsidR="003C0F9C" w:rsidRPr="003C0F9C" w:rsidRDefault="003C0F9C" w:rsidP="003C0F9C">
      <w:pPr>
        <w:rPr>
          <w:sz w:val="32"/>
          <w:szCs w:val="32"/>
        </w:rPr>
      </w:pPr>
      <w:r w:rsidRPr="003C0F9C">
        <w:rPr>
          <w:sz w:val="32"/>
          <w:szCs w:val="32"/>
        </w:rPr>
        <w:t>&lt;/body&gt;</w:t>
      </w:r>
    </w:p>
    <w:p w:rsidR="003C0F9C" w:rsidRPr="003C0F9C" w:rsidRDefault="003C0F9C" w:rsidP="003C0F9C">
      <w:pPr>
        <w:rPr>
          <w:color w:val="000000" w:themeColor="text1"/>
          <w:sz w:val="32"/>
          <w:szCs w:val="32"/>
        </w:rPr>
      </w:pPr>
      <w:r w:rsidRPr="003C0F9C">
        <w:rPr>
          <w:sz w:val="32"/>
          <w:szCs w:val="32"/>
        </w:rPr>
        <w:t>&lt;/html&gt;</w:t>
      </w:r>
    </w:p>
    <w:p w:rsidR="003C0F9C" w:rsidRDefault="003C0F9C" w:rsidP="001F162B">
      <w:pPr>
        <w:rPr>
          <w:sz w:val="32"/>
          <w:szCs w:val="32"/>
        </w:rPr>
      </w:pPr>
      <w:r>
        <w:rPr>
          <w:sz w:val="32"/>
          <w:szCs w:val="32"/>
        </w:rPr>
        <w:t>OUTPUT-</w:t>
      </w:r>
    </w:p>
    <w:p w:rsidR="003C0F9C" w:rsidRDefault="003C0F9C" w:rsidP="001F162B">
      <w:pPr>
        <w:rPr>
          <w:color w:val="000000"/>
          <w:sz w:val="27"/>
          <w:szCs w:val="27"/>
        </w:rPr>
      </w:pPr>
      <w:r>
        <w:rPr>
          <w:color w:val="000000"/>
          <w:sz w:val="27"/>
          <w:szCs w:val="27"/>
        </w:rPr>
        <w:t>Do not forget to buy </w:t>
      </w:r>
      <w:r w:rsidRPr="003C0F9C">
        <w:rPr>
          <w:highlight w:val="yellow"/>
        </w:rPr>
        <w:t>milk</w:t>
      </w:r>
      <w:r>
        <w:rPr>
          <w:color w:val="000000"/>
          <w:sz w:val="27"/>
          <w:szCs w:val="27"/>
        </w:rPr>
        <w:t> today.</w:t>
      </w:r>
    </w:p>
    <w:p w:rsidR="003C0F9C" w:rsidRDefault="003C0F9C" w:rsidP="001F162B">
      <w:pPr>
        <w:rPr>
          <w:color w:val="000000"/>
          <w:sz w:val="27"/>
          <w:szCs w:val="27"/>
        </w:rPr>
      </w:pPr>
    </w:p>
    <w:p w:rsidR="003C0F9C" w:rsidRDefault="003C0F9C" w:rsidP="003C0F9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&lt;</w:t>
      </w:r>
      <w:proofErr w:type="gramStart"/>
      <w:r>
        <w:rPr>
          <w:rFonts w:ascii="Segoe UI" w:hAnsi="Segoe UI" w:cs="Segoe UI"/>
          <w:b w:val="0"/>
          <w:bCs w:val="0"/>
          <w:color w:val="000000"/>
          <w:sz w:val="48"/>
          <w:szCs w:val="48"/>
        </w:rPr>
        <w:t>del</w:t>
      </w:r>
      <w:proofErr w:type="gramEnd"/>
      <w:r>
        <w:rPr>
          <w:rFonts w:ascii="Segoe UI" w:hAnsi="Segoe UI" w:cs="Segoe UI"/>
          <w:b w:val="0"/>
          <w:bCs w:val="0"/>
          <w:color w:val="000000"/>
          <w:sz w:val="48"/>
          <w:szCs w:val="48"/>
        </w:rPr>
        <w:t>&gt; Element</w:t>
      </w:r>
    </w:p>
    <w:p w:rsidR="003C0F9C" w:rsidRDefault="003C0F9C" w:rsidP="003C0F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eastAsiaTheme="majorEastAsia" w:hAnsi="Consolas"/>
          <w:color w:val="DC143C"/>
        </w:rPr>
        <w:t>&lt;</w:t>
      </w:r>
      <w:proofErr w:type="gramStart"/>
      <w:r>
        <w:rPr>
          <w:rStyle w:val="HTMLCode"/>
          <w:rFonts w:ascii="Consolas" w:eastAsiaTheme="majorEastAsia" w:hAnsi="Consolas"/>
          <w:color w:val="DC143C"/>
        </w:rPr>
        <w:t>del</w:t>
      </w:r>
      <w:proofErr w:type="gramEnd"/>
      <w:r>
        <w:rPr>
          <w:rStyle w:val="HTMLCode"/>
          <w:rFonts w:ascii="Consolas" w:eastAsiaTheme="majorEastAsia" w:hAnsi="Consolas"/>
          <w:color w:val="DC143C"/>
        </w:rPr>
        <w:t>&gt;</w:t>
      </w:r>
      <w:r>
        <w:rPr>
          <w:rFonts w:ascii="Verdana" w:hAnsi="Verdana"/>
          <w:color w:val="000000"/>
          <w:sz w:val="23"/>
          <w:szCs w:val="23"/>
        </w:rPr>
        <w:t> element defines text that has been deleted from a document. Browsers will usually strike a line through deleted text:</w:t>
      </w:r>
    </w:p>
    <w:p w:rsidR="003C0F9C" w:rsidRDefault="003C0F9C" w:rsidP="003C0F9C">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C0F9C" w:rsidRPr="003C0F9C" w:rsidRDefault="003C0F9C" w:rsidP="003C0F9C">
      <w:pPr>
        <w:rPr>
          <w:sz w:val="32"/>
          <w:szCs w:val="32"/>
        </w:rPr>
      </w:pPr>
      <w:proofErr w:type="gramStart"/>
      <w:r w:rsidRPr="003C0F9C">
        <w:rPr>
          <w:sz w:val="32"/>
          <w:szCs w:val="32"/>
        </w:rPr>
        <w:t>&lt;!DOCTYPE</w:t>
      </w:r>
      <w:proofErr w:type="gramEnd"/>
      <w:r w:rsidRPr="003C0F9C">
        <w:rPr>
          <w:sz w:val="32"/>
          <w:szCs w:val="32"/>
        </w:rPr>
        <w:t xml:space="preserve"> html&gt;</w:t>
      </w:r>
    </w:p>
    <w:p w:rsidR="003C0F9C" w:rsidRPr="003C0F9C" w:rsidRDefault="003C0F9C" w:rsidP="003C0F9C">
      <w:pPr>
        <w:rPr>
          <w:sz w:val="32"/>
          <w:szCs w:val="32"/>
        </w:rPr>
      </w:pPr>
      <w:r w:rsidRPr="003C0F9C">
        <w:rPr>
          <w:sz w:val="32"/>
          <w:szCs w:val="32"/>
        </w:rPr>
        <w:t>&lt;</w:t>
      </w:r>
      <w:proofErr w:type="gramStart"/>
      <w:r w:rsidRPr="003C0F9C">
        <w:rPr>
          <w:sz w:val="32"/>
          <w:szCs w:val="32"/>
        </w:rPr>
        <w:t>html</w:t>
      </w:r>
      <w:proofErr w:type="gramEnd"/>
      <w:r w:rsidRPr="003C0F9C">
        <w:rPr>
          <w:sz w:val="32"/>
          <w:szCs w:val="32"/>
        </w:rPr>
        <w:t>&gt;</w:t>
      </w:r>
    </w:p>
    <w:p w:rsidR="003C0F9C" w:rsidRPr="003C0F9C" w:rsidRDefault="003C0F9C" w:rsidP="003C0F9C">
      <w:pPr>
        <w:rPr>
          <w:sz w:val="32"/>
          <w:szCs w:val="32"/>
        </w:rPr>
      </w:pPr>
      <w:r w:rsidRPr="003C0F9C">
        <w:rPr>
          <w:sz w:val="32"/>
          <w:szCs w:val="32"/>
        </w:rPr>
        <w:t>&lt;</w:t>
      </w:r>
      <w:proofErr w:type="gramStart"/>
      <w:r w:rsidRPr="003C0F9C">
        <w:rPr>
          <w:sz w:val="32"/>
          <w:szCs w:val="32"/>
        </w:rPr>
        <w:t>body</w:t>
      </w:r>
      <w:proofErr w:type="gramEnd"/>
      <w:r w:rsidRPr="003C0F9C">
        <w:rPr>
          <w:sz w:val="32"/>
          <w:szCs w:val="32"/>
        </w:rPr>
        <w:t>&gt;</w:t>
      </w:r>
    </w:p>
    <w:p w:rsidR="003C0F9C" w:rsidRPr="003C0F9C" w:rsidRDefault="003C0F9C" w:rsidP="003C0F9C">
      <w:pPr>
        <w:rPr>
          <w:sz w:val="32"/>
          <w:szCs w:val="32"/>
        </w:rPr>
      </w:pPr>
    </w:p>
    <w:p w:rsidR="003C0F9C" w:rsidRPr="003C0F9C" w:rsidRDefault="003C0F9C" w:rsidP="003C0F9C">
      <w:pPr>
        <w:rPr>
          <w:sz w:val="32"/>
          <w:szCs w:val="32"/>
        </w:rPr>
      </w:pPr>
      <w:r w:rsidRPr="003C0F9C">
        <w:rPr>
          <w:sz w:val="32"/>
          <w:szCs w:val="32"/>
        </w:rPr>
        <w:t>&lt;p&gt;My favorite color is &lt;del&gt;blue&lt;/del&gt; red</w:t>
      </w:r>
      <w:proofErr w:type="gramStart"/>
      <w:r w:rsidRPr="003C0F9C">
        <w:rPr>
          <w:sz w:val="32"/>
          <w:szCs w:val="32"/>
        </w:rPr>
        <w:t>.&lt;</w:t>
      </w:r>
      <w:proofErr w:type="gramEnd"/>
      <w:r w:rsidRPr="003C0F9C">
        <w:rPr>
          <w:sz w:val="32"/>
          <w:szCs w:val="32"/>
        </w:rPr>
        <w:t>/p&gt;</w:t>
      </w:r>
    </w:p>
    <w:p w:rsidR="003C0F9C" w:rsidRPr="003C0F9C" w:rsidRDefault="003C0F9C" w:rsidP="003C0F9C">
      <w:pPr>
        <w:rPr>
          <w:sz w:val="32"/>
          <w:szCs w:val="32"/>
        </w:rPr>
      </w:pPr>
    </w:p>
    <w:p w:rsidR="003C0F9C" w:rsidRPr="003C0F9C" w:rsidRDefault="003C0F9C" w:rsidP="003C0F9C">
      <w:pPr>
        <w:rPr>
          <w:sz w:val="32"/>
          <w:szCs w:val="32"/>
        </w:rPr>
      </w:pPr>
      <w:r w:rsidRPr="003C0F9C">
        <w:rPr>
          <w:sz w:val="32"/>
          <w:szCs w:val="32"/>
        </w:rPr>
        <w:t>&lt;/body&gt;</w:t>
      </w:r>
    </w:p>
    <w:p w:rsidR="003C0F9C" w:rsidRDefault="003C0F9C" w:rsidP="003C0F9C">
      <w:pPr>
        <w:rPr>
          <w:sz w:val="32"/>
          <w:szCs w:val="32"/>
        </w:rPr>
      </w:pPr>
      <w:r w:rsidRPr="003C0F9C">
        <w:rPr>
          <w:sz w:val="32"/>
          <w:szCs w:val="32"/>
        </w:rPr>
        <w:t>&lt;/html&gt;</w:t>
      </w:r>
    </w:p>
    <w:p w:rsidR="003C0F9C" w:rsidRDefault="006F698E" w:rsidP="003C0F9C">
      <w:pPr>
        <w:rPr>
          <w:sz w:val="32"/>
          <w:szCs w:val="32"/>
        </w:rPr>
      </w:pPr>
      <w:r>
        <w:rPr>
          <w:sz w:val="32"/>
          <w:szCs w:val="32"/>
        </w:rPr>
        <w:t>OUTPUT-</w:t>
      </w:r>
    </w:p>
    <w:p w:rsidR="006F698E" w:rsidRDefault="006F698E" w:rsidP="003C0F9C">
      <w:pPr>
        <w:rPr>
          <w:color w:val="000000"/>
          <w:sz w:val="27"/>
          <w:szCs w:val="27"/>
        </w:rPr>
      </w:pPr>
      <w:r>
        <w:rPr>
          <w:color w:val="000000"/>
          <w:sz w:val="27"/>
          <w:szCs w:val="27"/>
        </w:rPr>
        <w:t>My favorite color is </w:t>
      </w:r>
      <w:del w:id="0" w:author="Unknown">
        <w:r>
          <w:rPr>
            <w:color w:val="000000"/>
            <w:sz w:val="27"/>
            <w:szCs w:val="27"/>
          </w:rPr>
          <w:delText>blue</w:delText>
        </w:r>
      </w:del>
      <w:r>
        <w:rPr>
          <w:color w:val="000000"/>
          <w:sz w:val="27"/>
          <w:szCs w:val="27"/>
        </w:rPr>
        <w:t> red.</w:t>
      </w:r>
    </w:p>
    <w:p w:rsidR="006F698E" w:rsidRDefault="006F698E" w:rsidP="006F698E">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HTML &lt;</w:t>
      </w:r>
      <w:proofErr w:type="gramStart"/>
      <w:r>
        <w:rPr>
          <w:rFonts w:ascii="Segoe UI" w:hAnsi="Segoe UI" w:cs="Segoe UI"/>
          <w:b w:val="0"/>
          <w:bCs w:val="0"/>
          <w:color w:val="000000"/>
          <w:sz w:val="48"/>
          <w:szCs w:val="48"/>
        </w:rPr>
        <w:t>ins</w:t>
      </w:r>
      <w:proofErr w:type="gramEnd"/>
      <w:r>
        <w:rPr>
          <w:rFonts w:ascii="Segoe UI" w:hAnsi="Segoe UI" w:cs="Segoe UI"/>
          <w:b w:val="0"/>
          <w:bCs w:val="0"/>
          <w:color w:val="000000"/>
          <w:sz w:val="48"/>
          <w:szCs w:val="48"/>
        </w:rPr>
        <w:t>&gt; Element</w:t>
      </w:r>
    </w:p>
    <w:p w:rsidR="006F698E" w:rsidRDefault="006F698E" w:rsidP="006F69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eastAsiaTheme="majorEastAsia" w:hAnsi="Consolas"/>
          <w:color w:val="DC143C"/>
        </w:rPr>
        <w:t>&lt;</w:t>
      </w:r>
      <w:proofErr w:type="gramStart"/>
      <w:r>
        <w:rPr>
          <w:rStyle w:val="HTMLCode"/>
          <w:rFonts w:ascii="Consolas" w:eastAsiaTheme="majorEastAsia" w:hAnsi="Consolas"/>
          <w:color w:val="DC143C"/>
        </w:rPr>
        <w:t>ins</w:t>
      </w:r>
      <w:proofErr w:type="gramEnd"/>
      <w:r>
        <w:rPr>
          <w:rStyle w:val="HTMLCode"/>
          <w:rFonts w:ascii="Consolas" w:eastAsiaTheme="majorEastAsia" w:hAnsi="Consolas"/>
          <w:color w:val="DC143C"/>
        </w:rPr>
        <w:t>&gt;</w:t>
      </w:r>
      <w:r>
        <w:rPr>
          <w:rFonts w:ascii="Verdana" w:hAnsi="Verdana"/>
          <w:color w:val="000000"/>
          <w:sz w:val="23"/>
          <w:szCs w:val="23"/>
        </w:rPr>
        <w:t> element defines a text that has been inserted into a document. Browsers will usually underline inserted text:</w:t>
      </w:r>
    </w:p>
    <w:p w:rsidR="006F698E" w:rsidRDefault="006F698E" w:rsidP="006F698E">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F698E" w:rsidRPr="006F698E" w:rsidRDefault="006F698E" w:rsidP="006F698E">
      <w:pPr>
        <w:rPr>
          <w:sz w:val="32"/>
          <w:szCs w:val="32"/>
        </w:rPr>
      </w:pPr>
      <w:proofErr w:type="gramStart"/>
      <w:r w:rsidRPr="006F698E">
        <w:rPr>
          <w:sz w:val="32"/>
          <w:szCs w:val="32"/>
        </w:rPr>
        <w:t>&lt;!DOCTYPE</w:t>
      </w:r>
      <w:proofErr w:type="gramEnd"/>
      <w:r w:rsidRPr="006F698E">
        <w:rPr>
          <w:sz w:val="32"/>
          <w:szCs w:val="32"/>
        </w:rPr>
        <w:t xml:space="preserve"> html&gt;</w:t>
      </w:r>
    </w:p>
    <w:p w:rsidR="006F698E" w:rsidRPr="006F698E" w:rsidRDefault="006F698E" w:rsidP="006F698E">
      <w:pPr>
        <w:rPr>
          <w:sz w:val="32"/>
          <w:szCs w:val="32"/>
        </w:rPr>
      </w:pPr>
      <w:r w:rsidRPr="006F698E">
        <w:rPr>
          <w:sz w:val="32"/>
          <w:szCs w:val="32"/>
        </w:rPr>
        <w:t>&lt;</w:t>
      </w:r>
      <w:proofErr w:type="gramStart"/>
      <w:r w:rsidRPr="006F698E">
        <w:rPr>
          <w:sz w:val="32"/>
          <w:szCs w:val="32"/>
        </w:rPr>
        <w:t>html</w:t>
      </w:r>
      <w:proofErr w:type="gramEnd"/>
      <w:r w:rsidRPr="006F698E">
        <w:rPr>
          <w:sz w:val="32"/>
          <w:szCs w:val="32"/>
        </w:rPr>
        <w:t>&gt;</w:t>
      </w:r>
    </w:p>
    <w:p w:rsidR="006F698E" w:rsidRPr="006F698E" w:rsidRDefault="006F698E" w:rsidP="006F698E">
      <w:pPr>
        <w:rPr>
          <w:sz w:val="32"/>
          <w:szCs w:val="32"/>
        </w:rPr>
      </w:pPr>
      <w:r w:rsidRPr="006F698E">
        <w:rPr>
          <w:sz w:val="32"/>
          <w:szCs w:val="32"/>
        </w:rPr>
        <w:t>&lt;</w:t>
      </w:r>
      <w:proofErr w:type="gramStart"/>
      <w:r w:rsidRPr="006F698E">
        <w:rPr>
          <w:sz w:val="32"/>
          <w:szCs w:val="32"/>
        </w:rPr>
        <w:t>body</w:t>
      </w:r>
      <w:proofErr w:type="gramEnd"/>
      <w:r w:rsidRPr="006F698E">
        <w:rPr>
          <w:sz w:val="32"/>
          <w:szCs w:val="32"/>
        </w:rPr>
        <w:t>&gt;</w:t>
      </w:r>
    </w:p>
    <w:p w:rsidR="006F698E" w:rsidRPr="006F698E" w:rsidRDefault="006F698E" w:rsidP="006F698E">
      <w:pPr>
        <w:rPr>
          <w:sz w:val="32"/>
          <w:szCs w:val="32"/>
        </w:rPr>
      </w:pPr>
    </w:p>
    <w:p w:rsidR="006F698E" w:rsidRPr="006F698E" w:rsidRDefault="006F698E" w:rsidP="006F698E">
      <w:pPr>
        <w:rPr>
          <w:sz w:val="32"/>
          <w:szCs w:val="32"/>
        </w:rPr>
      </w:pPr>
      <w:r w:rsidRPr="006F698E">
        <w:rPr>
          <w:sz w:val="32"/>
          <w:szCs w:val="32"/>
        </w:rPr>
        <w:t>&lt;p&gt;</w:t>
      </w:r>
      <w:proofErr w:type="gramStart"/>
      <w:r w:rsidRPr="006F698E">
        <w:rPr>
          <w:sz w:val="32"/>
          <w:szCs w:val="32"/>
        </w:rPr>
        <w:t>My</w:t>
      </w:r>
      <w:proofErr w:type="gramEnd"/>
      <w:r w:rsidRPr="006F698E">
        <w:rPr>
          <w:sz w:val="32"/>
          <w:szCs w:val="32"/>
        </w:rPr>
        <w:t xml:space="preserve"> favorite color is &lt;del&gt;blue&lt;/del&gt; &lt;ins&gt;red&lt;/ins&gt;.&lt;/p&gt;</w:t>
      </w:r>
    </w:p>
    <w:p w:rsidR="006F698E" w:rsidRPr="006F698E" w:rsidRDefault="006F698E" w:rsidP="006F698E">
      <w:pPr>
        <w:rPr>
          <w:sz w:val="32"/>
          <w:szCs w:val="32"/>
        </w:rPr>
      </w:pPr>
    </w:p>
    <w:p w:rsidR="006F698E" w:rsidRPr="006F698E" w:rsidRDefault="006F698E" w:rsidP="006F698E">
      <w:pPr>
        <w:rPr>
          <w:sz w:val="32"/>
          <w:szCs w:val="32"/>
        </w:rPr>
      </w:pPr>
      <w:r w:rsidRPr="006F698E">
        <w:rPr>
          <w:sz w:val="32"/>
          <w:szCs w:val="32"/>
        </w:rPr>
        <w:t>&lt;/body&gt;</w:t>
      </w:r>
    </w:p>
    <w:p w:rsidR="006F698E" w:rsidRPr="006F698E" w:rsidRDefault="006F698E" w:rsidP="006F698E">
      <w:pPr>
        <w:rPr>
          <w:sz w:val="32"/>
          <w:szCs w:val="32"/>
        </w:rPr>
      </w:pPr>
      <w:r w:rsidRPr="006F698E">
        <w:rPr>
          <w:sz w:val="32"/>
          <w:szCs w:val="32"/>
        </w:rPr>
        <w:t>&lt;/html&gt;</w:t>
      </w:r>
    </w:p>
    <w:p w:rsidR="006F698E" w:rsidRDefault="006F698E" w:rsidP="003C0F9C">
      <w:pPr>
        <w:rPr>
          <w:sz w:val="32"/>
          <w:szCs w:val="32"/>
        </w:rPr>
      </w:pPr>
      <w:r>
        <w:rPr>
          <w:sz w:val="32"/>
          <w:szCs w:val="32"/>
        </w:rPr>
        <w:t>OUTPUT-</w:t>
      </w:r>
    </w:p>
    <w:p w:rsidR="006F698E" w:rsidRDefault="006F698E" w:rsidP="003C0F9C">
      <w:pPr>
        <w:rPr>
          <w:color w:val="000000"/>
          <w:sz w:val="27"/>
          <w:szCs w:val="27"/>
        </w:rPr>
      </w:pPr>
      <w:r>
        <w:rPr>
          <w:color w:val="000000"/>
          <w:sz w:val="27"/>
          <w:szCs w:val="27"/>
        </w:rPr>
        <w:t>My favorite color is </w:t>
      </w:r>
      <w:del w:id="1" w:author="Unknown">
        <w:r>
          <w:rPr>
            <w:color w:val="000000"/>
            <w:sz w:val="27"/>
            <w:szCs w:val="27"/>
          </w:rPr>
          <w:delText>blue</w:delText>
        </w:r>
      </w:del>
      <w:r>
        <w:rPr>
          <w:color w:val="000000"/>
          <w:sz w:val="27"/>
          <w:szCs w:val="27"/>
        </w:rPr>
        <w:t> </w:t>
      </w:r>
      <w:ins w:id="2" w:author="Unknown">
        <w:r>
          <w:rPr>
            <w:color w:val="000000"/>
            <w:sz w:val="27"/>
            <w:szCs w:val="27"/>
          </w:rPr>
          <w:t>red</w:t>
        </w:r>
      </w:ins>
      <w:r>
        <w:rPr>
          <w:color w:val="000000"/>
          <w:sz w:val="27"/>
          <w:szCs w:val="27"/>
        </w:rPr>
        <w:t>.</w:t>
      </w:r>
    </w:p>
    <w:p w:rsidR="006F698E" w:rsidRDefault="006F698E" w:rsidP="003C0F9C">
      <w:pPr>
        <w:rPr>
          <w:color w:val="000000"/>
          <w:sz w:val="27"/>
          <w:szCs w:val="27"/>
        </w:rPr>
      </w:pPr>
    </w:p>
    <w:p w:rsidR="006F698E" w:rsidRDefault="006F698E" w:rsidP="006F698E">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&lt;sub&gt; Element</w:t>
      </w:r>
    </w:p>
    <w:p w:rsidR="006F698E" w:rsidRDefault="006F698E" w:rsidP="006F69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eastAsiaTheme="majorEastAsia" w:hAnsi="Consolas"/>
          <w:color w:val="DC143C"/>
        </w:rPr>
        <w:t>&lt;sub&gt;</w:t>
      </w:r>
      <w:r>
        <w:rPr>
          <w:rFonts w:ascii="Verdana" w:hAnsi="Verdana"/>
          <w:color w:val="000000"/>
          <w:sz w:val="23"/>
          <w:szCs w:val="23"/>
        </w:rPr>
        <w:t> element defines subscript text. Subscript text appears half a character below the normal line, and is sometimes rendered in a smaller font. Subscript text can be used for chemical formulas, like H</w:t>
      </w:r>
      <w:r>
        <w:rPr>
          <w:rFonts w:ascii="Verdana" w:hAnsi="Verdana"/>
          <w:color w:val="000000"/>
          <w:sz w:val="17"/>
          <w:szCs w:val="17"/>
          <w:vertAlign w:val="subscript"/>
        </w:rPr>
        <w:t>2</w:t>
      </w:r>
      <w:r>
        <w:rPr>
          <w:rFonts w:ascii="Verdana" w:hAnsi="Verdana"/>
          <w:color w:val="000000"/>
          <w:sz w:val="23"/>
          <w:szCs w:val="23"/>
        </w:rPr>
        <w:t>O:</w:t>
      </w:r>
    </w:p>
    <w:p w:rsidR="006F698E" w:rsidRDefault="006F698E" w:rsidP="006F698E">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F698E" w:rsidRPr="006F698E" w:rsidRDefault="006F698E" w:rsidP="006F698E">
      <w:pPr>
        <w:rPr>
          <w:sz w:val="32"/>
          <w:szCs w:val="32"/>
        </w:rPr>
      </w:pPr>
      <w:proofErr w:type="gramStart"/>
      <w:r w:rsidRPr="006F698E">
        <w:rPr>
          <w:sz w:val="32"/>
          <w:szCs w:val="32"/>
        </w:rPr>
        <w:t>&lt;!DOCTYPE</w:t>
      </w:r>
      <w:proofErr w:type="gramEnd"/>
      <w:r w:rsidRPr="006F698E">
        <w:rPr>
          <w:sz w:val="32"/>
          <w:szCs w:val="32"/>
        </w:rPr>
        <w:t xml:space="preserve"> html&gt;</w:t>
      </w:r>
    </w:p>
    <w:p w:rsidR="006F698E" w:rsidRPr="006F698E" w:rsidRDefault="006F698E" w:rsidP="006F698E">
      <w:pPr>
        <w:rPr>
          <w:sz w:val="32"/>
          <w:szCs w:val="32"/>
        </w:rPr>
      </w:pPr>
      <w:r w:rsidRPr="006F698E">
        <w:rPr>
          <w:sz w:val="32"/>
          <w:szCs w:val="32"/>
        </w:rPr>
        <w:lastRenderedPageBreak/>
        <w:t>&lt;</w:t>
      </w:r>
      <w:proofErr w:type="gramStart"/>
      <w:r w:rsidRPr="006F698E">
        <w:rPr>
          <w:sz w:val="32"/>
          <w:szCs w:val="32"/>
        </w:rPr>
        <w:t>html</w:t>
      </w:r>
      <w:proofErr w:type="gramEnd"/>
      <w:r w:rsidRPr="006F698E">
        <w:rPr>
          <w:sz w:val="32"/>
          <w:szCs w:val="32"/>
        </w:rPr>
        <w:t>&gt;</w:t>
      </w:r>
    </w:p>
    <w:p w:rsidR="006F698E" w:rsidRPr="006F698E" w:rsidRDefault="006F698E" w:rsidP="006F698E">
      <w:pPr>
        <w:rPr>
          <w:sz w:val="32"/>
          <w:szCs w:val="32"/>
        </w:rPr>
      </w:pPr>
      <w:r w:rsidRPr="006F698E">
        <w:rPr>
          <w:sz w:val="32"/>
          <w:szCs w:val="32"/>
        </w:rPr>
        <w:t>&lt;</w:t>
      </w:r>
      <w:proofErr w:type="gramStart"/>
      <w:r w:rsidRPr="006F698E">
        <w:rPr>
          <w:sz w:val="32"/>
          <w:szCs w:val="32"/>
        </w:rPr>
        <w:t>body</w:t>
      </w:r>
      <w:proofErr w:type="gramEnd"/>
      <w:r w:rsidRPr="006F698E">
        <w:rPr>
          <w:sz w:val="32"/>
          <w:szCs w:val="32"/>
        </w:rPr>
        <w:t>&gt;</w:t>
      </w:r>
    </w:p>
    <w:p w:rsidR="006F698E" w:rsidRPr="006F698E" w:rsidRDefault="006F698E" w:rsidP="006F698E">
      <w:pPr>
        <w:rPr>
          <w:sz w:val="32"/>
          <w:szCs w:val="32"/>
        </w:rPr>
      </w:pPr>
    </w:p>
    <w:p w:rsidR="006F698E" w:rsidRPr="006F698E" w:rsidRDefault="006F698E" w:rsidP="006F698E">
      <w:pPr>
        <w:rPr>
          <w:sz w:val="32"/>
          <w:szCs w:val="32"/>
        </w:rPr>
      </w:pPr>
      <w:r w:rsidRPr="006F698E">
        <w:rPr>
          <w:sz w:val="32"/>
          <w:szCs w:val="32"/>
        </w:rPr>
        <w:t>&lt;p&gt;This is &lt;sub&gt;subscripted&lt;/sub&gt; text</w:t>
      </w:r>
      <w:proofErr w:type="gramStart"/>
      <w:r w:rsidRPr="006F698E">
        <w:rPr>
          <w:sz w:val="32"/>
          <w:szCs w:val="32"/>
        </w:rPr>
        <w:t>.&lt;</w:t>
      </w:r>
      <w:proofErr w:type="gramEnd"/>
      <w:r w:rsidRPr="006F698E">
        <w:rPr>
          <w:sz w:val="32"/>
          <w:szCs w:val="32"/>
        </w:rPr>
        <w:t>/p&gt;</w:t>
      </w:r>
    </w:p>
    <w:p w:rsidR="006F698E" w:rsidRPr="006F698E" w:rsidRDefault="006F698E" w:rsidP="006F698E">
      <w:pPr>
        <w:rPr>
          <w:sz w:val="32"/>
          <w:szCs w:val="32"/>
        </w:rPr>
      </w:pPr>
    </w:p>
    <w:p w:rsidR="006F698E" w:rsidRPr="006F698E" w:rsidRDefault="006F698E" w:rsidP="006F698E">
      <w:pPr>
        <w:rPr>
          <w:sz w:val="32"/>
          <w:szCs w:val="32"/>
        </w:rPr>
      </w:pPr>
      <w:r w:rsidRPr="006F698E">
        <w:rPr>
          <w:sz w:val="32"/>
          <w:szCs w:val="32"/>
        </w:rPr>
        <w:t>&lt;/body&gt;</w:t>
      </w:r>
    </w:p>
    <w:p w:rsidR="006F698E" w:rsidRPr="006F698E" w:rsidRDefault="006F698E" w:rsidP="006F698E">
      <w:pPr>
        <w:rPr>
          <w:sz w:val="32"/>
          <w:szCs w:val="32"/>
        </w:rPr>
      </w:pPr>
      <w:r w:rsidRPr="006F698E">
        <w:rPr>
          <w:sz w:val="32"/>
          <w:szCs w:val="32"/>
        </w:rPr>
        <w:t>&lt;/html&gt;</w:t>
      </w:r>
    </w:p>
    <w:p w:rsidR="006F698E" w:rsidRDefault="006F698E" w:rsidP="003C0F9C">
      <w:pPr>
        <w:rPr>
          <w:sz w:val="32"/>
          <w:szCs w:val="32"/>
        </w:rPr>
      </w:pPr>
      <w:r>
        <w:rPr>
          <w:sz w:val="32"/>
          <w:szCs w:val="32"/>
        </w:rPr>
        <w:t>OUTPUT-</w:t>
      </w:r>
    </w:p>
    <w:p w:rsidR="006F698E" w:rsidRDefault="006F698E" w:rsidP="003C0F9C">
      <w:pPr>
        <w:rPr>
          <w:color w:val="000000"/>
          <w:sz w:val="27"/>
          <w:szCs w:val="27"/>
        </w:rPr>
      </w:pPr>
      <w:r>
        <w:rPr>
          <w:color w:val="000000"/>
          <w:sz w:val="27"/>
          <w:szCs w:val="27"/>
        </w:rPr>
        <w:t>This is </w:t>
      </w:r>
      <w:r>
        <w:rPr>
          <w:color w:val="000000"/>
          <w:vertAlign w:val="subscript"/>
        </w:rPr>
        <w:t>subscripted</w:t>
      </w:r>
      <w:r>
        <w:rPr>
          <w:color w:val="000000"/>
          <w:sz w:val="27"/>
          <w:szCs w:val="27"/>
        </w:rPr>
        <w:t> text.</w:t>
      </w:r>
    </w:p>
    <w:p w:rsidR="006F698E" w:rsidRDefault="006F698E" w:rsidP="003C0F9C">
      <w:pPr>
        <w:rPr>
          <w:color w:val="000000"/>
          <w:sz w:val="27"/>
          <w:szCs w:val="27"/>
        </w:rPr>
      </w:pPr>
    </w:p>
    <w:p w:rsidR="006F698E" w:rsidRDefault="006F698E" w:rsidP="006F698E">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&lt;sup&gt; Element</w:t>
      </w:r>
    </w:p>
    <w:p w:rsidR="006F698E" w:rsidRDefault="006F698E" w:rsidP="006F69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eastAsiaTheme="majorEastAsia" w:hAnsi="Consolas"/>
          <w:color w:val="DC143C"/>
        </w:rPr>
        <w:t>&lt;sup&gt;</w:t>
      </w:r>
      <w:r>
        <w:rPr>
          <w:rFonts w:ascii="Verdana" w:hAnsi="Verdana"/>
          <w:color w:val="000000"/>
          <w:sz w:val="23"/>
          <w:szCs w:val="23"/>
        </w:rPr>
        <w:t xml:space="preserve"> element defines superscript text. Superscript text appears half a character above the normal line, and is sometimes rendered in a smaller font. Superscript text can be used for footnotes, like </w:t>
      </w:r>
      <w:proofErr w:type="gramStart"/>
      <w:r>
        <w:rPr>
          <w:rFonts w:ascii="Verdana" w:hAnsi="Verdana"/>
          <w:color w:val="000000"/>
          <w:sz w:val="23"/>
          <w:szCs w:val="23"/>
        </w:rPr>
        <w:t>WWW</w:t>
      </w:r>
      <w:r>
        <w:rPr>
          <w:rFonts w:ascii="Verdana" w:hAnsi="Verdana"/>
          <w:color w:val="000000"/>
          <w:sz w:val="17"/>
          <w:szCs w:val="17"/>
          <w:vertAlign w:val="superscript"/>
        </w:rPr>
        <w:t>[</w:t>
      </w:r>
      <w:proofErr w:type="gramEnd"/>
      <w:r>
        <w:rPr>
          <w:rFonts w:ascii="Verdana" w:hAnsi="Verdana"/>
          <w:color w:val="000000"/>
          <w:sz w:val="17"/>
          <w:szCs w:val="17"/>
          <w:vertAlign w:val="superscript"/>
        </w:rPr>
        <w:t>1]</w:t>
      </w:r>
      <w:r>
        <w:rPr>
          <w:rFonts w:ascii="Verdana" w:hAnsi="Verdana"/>
          <w:color w:val="000000"/>
          <w:sz w:val="23"/>
          <w:szCs w:val="23"/>
        </w:rPr>
        <w:t>:</w:t>
      </w:r>
    </w:p>
    <w:p w:rsidR="006F698E" w:rsidRDefault="006F698E" w:rsidP="006F698E">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F698E" w:rsidRPr="006F698E" w:rsidRDefault="006F698E" w:rsidP="006F698E">
      <w:pPr>
        <w:rPr>
          <w:sz w:val="32"/>
          <w:szCs w:val="32"/>
        </w:rPr>
      </w:pPr>
      <w:proofErr w:type="gramStart"/>
      <w:r w:rsidRPr="006F698E">
        <w:rPr>
          <w:sz w:val="32"/>
          <w:szCs w:val="32"/>
        </w:rPr>
        <w:t>&lt;!DOCTYPE</w:t>
      </w:r>
      <w:proofErr w:type="gramEnd"/>
      <w:r w:rsidRPr="006F698E">
        <w:rPr>
          <w:sz w:val="32"/>
          <w:szCs w:val="32"/>
        </w:rPr>
        <w:t xml:space="preserve"> html&gt;</w:t>
      </w:r>
    </w:p>
    <w:p w:rsidR="006F698E" w:rsidRPr="006F698E" w:rsidRDefault="006F698E" w:rsidP="006F698E">
      <w:pPr>
        <w:rPr>
          <w:sz w:val="32"/>
          <w:szCs w:val="32"/>
        </w:rPr>
      </w:pPr>
      <w:r w:rsidRPr="006F698E">
        <w:rPr>
          <w:sz w:val="32"/>
          <w:szCs w:val="32"/>
        </w:rPr>
        <w:t>&lt;</w:t>
      </w:r>
      <w:proofErr w:type="gramStart"/>
      <w:r w:rsidRPr="006F698E">
        <w:rPr>
          <w:sz w:val="32"/>
          <w:szCs w:val="32"/>
        </w:rPr>
        <w:t>html</w:t>
      </w:r>
      <w:proofErr w:type="gramEnd"/>
      <w:r w:rsidRPr="006F698E">
        <w:rPr>
          <w:sz w:val="32"/>
          <w:szCs w:val="32"/>
        </w:rPr>
        <w:t>&gt;</w:t>
      </w:r>
    </w:p>
    <w:p w:rsidR="006F698E" w:rsidRPr="006F698E" w:rsidRDefault="006F698E" w:rsidP="006F698E">
      <w:pPr>
        <w:rPr>
          <w:sz w:val="32"/>
          <w:szCs w:val="32"/>
        </w:rPr>
      </w:pPr>
      <w:r w:rsidRPr="006F698E">
        <w:rPr>
          <w:sz w:val="32"/>
          <w:szCs w:val="32"/>
        </w:rPr>
        <w:t>&lt;</w:t>
      </w:r>
      <w:proofErr w:type="gramStart"/>
      <w:r w:rsidRPr="006F698E">
        <w:rPr>
          <w:sz w:val="32"/>
          <w:szCs w:val="32"/>
        </w:rPr>
        <w:t>body</w:t>
      </w:r>
      <w:proofErr w:type="gramEnd"/>
      <w:r w:rsidRPr="006F698E">
        <w:rPr>
          <w:sz w:val="32"/>
          <w:szCs w:val="32"/>
        </w:rPr>
        <w:t>&gt;</w:t>
      </w:r>
    </w:p>
    <w:p w:rsidR="006F698E" w:rsidRPr="006F698E" w:rsidRDefault="006F698E" w:rsidP="006F698E">
      <w:pPr>
        <w:rPr>
          <w:sz w:val="32"/>
          <w:szCs w:val="32"/>
        </w:rPr>
      </w:pPr>
    </w:p>
    <w:p w:rsidR="006F698E" w:rsidRPr="006F698E" w:rsidRDefault="006F698E" w:rsidP="006F698E">
      <w:pPr>
        <w:rPr>
          <w:sz w:val="32"/>
          <w:szCs w:val="32"/>
        </w:rPr>
      </w:pPr>
      <w:r w:rsidRPr="006F698E">
        <w:rPr>
          <w:sz w:val="32"/>
          <w:szCs w:val="32"/>
        </w:rPr>
        <w:t>&lt;p&gt;This is &lt;sup&gt;superscripted&lt;/sup&gt; text</w:t>
      </w:r>
      <w:proofErr w:type="gramStart"/>
      <w:r w:rsidRPr="006F698E">
        <w:rPr>
          <w:sz w:val="32"/>
          <w:szCs w:val="32"/>
        </w:rPr>
        <w:t>.&lt;</w:t>
      </w:r>
      <w:proofErr w:type="gramEnd"/>
      <w:r w:rsidRPr="006F698E">
        <w:rPr>
          <w:sz w:val="32"/>
          <w:szCs w:val="32"/>
        </w:rPr>
        <w:t>/p&gt;</w:t>
      </w:r>
    </w:p>
    <w:p w:rsidR="006F698E" w:rsidRPr="006F698E" w:rsidRDefault="006F698E" w:rsidP="006F698E">
      <w:pPr>
        <w:rPr>
          <w:sz w:val="32"/>
          <w:szCs w:val="32"/>
        </w:rPr>
      </w:pPr>
    </w:p>
    <w:p w:rsidR="006F698E" w:rsidRPr="006F698E" w:rsidRDefault="006F698E" w:rsidP="006F698E">
      <w:pPr>
        <w:rPr>
          <w:sz w:val="32"/>
          <w:szCs w:val="32"/>
        </w:rPr>
      </w:pPr>
      <w:r w:rsidRPr="006F698E">
        <w:rPr>
          <w:sz w:val="32"/>
          <w:szCs w:val="32"/>
        </w:rPr>
        <w:lastRenderedPageBreak/>
        <w:t>&lt;/body&gt;</w:t>
      </w:r>
    </w:p>
    <w:p w:rsidR="006F698E" w:rsidRPr="006F698E" w:rsidRDefault="006F698E" w:rsidP="006F698E">
      <w:pPr>
        <w:rPr>
          <w:sz w:val="32"/>
          <w:szCs w:val="32"/>
        </w:rPr>
      </w:pPr>
      <w:r w:rsidRPr="006F698E">
        <w:rPr>
          <w:sz w:val="32"/>
          <w:szCs w:val="32"/>
        </w:rPr>
        <w:t>&lt;/html&gt;</w:t>
      </w:r>
    </w:p>
    <w:p w:rsidR="006F698E" w:rsidRDefault="006F698E" w:rsidP="003C0F9C">
      <w:pPr>
        <w:rPr>
          <w:sz w:val="32"/>
          <w:szCs w:val="32"/>
        </w:rPr>
      </w:pPr>
      <w:r>
        <w:rPr>
          <w:sz w:val="32"/>
          <w:szCs w:val="32"/>
        </w:rPr>
        <w:t>OUTPUT-</w:t>
      </w:r>
    </w:p>
    <w:p w:rsidR="006F698E" w:rsidRDefault="006F698E" w:rsidP="003C0F9C">
      <w:pPr>
        <w:rPr>
          <w:color w:val="000000"/>
          <w:sz w:val="27"/>
          <w:szCs w:val="27"/>
        </w:rPr>
      </w:pPr>
      <w:r>
        <w:rPr>
          <w:color w:val="000000"/>
          <w:sz w:val="27"/>
          <w:szCs w:val="27"/>
        </w:rPr>
        <w:t>This is </w:t>
      </w:r>
      <w:r>
        <w:rPr>
          <w:color w:val="000000"/>
          <w:vertAlign w:val="superscript"/>
        </w:rPr>
        <w:t>superscripted</w:t>
      </w:r>
      <w:r>
        <w:rPr>
          <w:color w:val="000000"/>
          <w:sz w:val="27"/>
          <w:szCs w:val="27"/>
        </w:rPr>
        <w:t> text.</w:t>
      </w:r>
    </w:p>
    <w:p w:rsidR="002D1E8A" w:rsidRDefault="002D1E8A" w:rsidP="002D1E8A">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Text Formatting Elements</w:t>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2624"/>
        <w:gridCol w:w="10513"/>
      </w:tblGrid>
      <w:tr w:rsidR="002D1E8A" w:rsidTr="002D1E8A">
        <w:tc>
          <w:tcPr>
            <w:tcW w:w="2624" w:type="dxa"/>
            <w:shd w:val="clear" w:color="auto" w:fill="FFFFFF"/>
            <w:tcMar>
              <w:top w:w="120" w:type="dxa"/>
              <w:left w:w="240" w:type="dxa"/>
              <w:bottom w:w="120" w:type="dxa"/>
              <w:right w:w="120" w:type="dxa"/>
            </w:tcMar>
            <w:hideMark/>
          </w:tcPr>
          <w:p w:rsidR="002D1E8A" w:rsidRDefault="002D1E8A">
            <w:pPr>
              <w:spacing w:before="300" w:after="300"/>
              <w:rPr>
                <w:rFonts w:ascii="Verdana" w:hAnsi="Verdana"/>
                <w:b/>
                <w:bCs/>
                <w:color w:val="000000"/>
                <w:sz w:val="23"/>
                <w:szCs w:val="23"/>
              </w:rPr>
            </w:pPr>
            <w:r>
              <w:rPr>
                <w:rFonts w:ascii="Verdana" w:hAnsi="Verdana"/>
                <w:b/>
                <w:bCs/>
                <w:color w:val="000000"/>
                <w:sz w:val="23"/>
                <w:szCs w:val="23"/>
              </w:rPr>
              <w:t>Tag</w:t>
            </w:r>
          </w:p>
        </w:tc>
        <w:tc>
          <w:tcPr>
            <w:tcW w:w="0" w:type="auto"/>
            <w:shd w:val="clear" w:color="auto" w:fill="FFFFFF"/>
            <w:tcMar>
              <w:top w:w="120" w:type="dxa"/>
              <w:left w:w="120" w:type="dxa"/>
              <w:bottom w:w="120" w:type="dxa"/>
              <w:right w:w="120" w:type="dxa"/>
            </w:tcMar>
            <w:hideMark/>
          </w:tcPr>
          <w:p w:rsidR="002D1E8A" w:rsidRDefault="002D1E8A">
            <w:pPr>
              <w:spacing w:before="300" w:after="300"/>
              <w:rPr>
                <w:rFonts w:ascii="Verdana" w:hAnsi="Verdana"/>
                <w:b/>
                <w:bCs/>
                <w:color w:val="000000"/>
                <w:sz w:val="23"/>
                <w:szCs w:val="23"/>
              </w:rPr>
            </w:pPr>
            <w:r>
              <w:rPr>
                <w:rFonts w:ascii="Verdana" w:hAnsi="Verdana"/>
                <w:b/>
                <w:bCs/>
                <w:color w:val="000000"/>
                <w:sz w:val="23"/>
                <w:szCs w:val="23"/>
              </w:rPr>
              <w:t>Description</w:t>
            </w:r>
          </w:p>
        </w:tc>
      </w:tr>
      <w:tr w:rsidR="002D1E8A" w:rsidTr="002D1E8A">
        <w:tc>
          <w:tcPr>
            <w:tcW w:w="0" w:type="auto"/>
            <w:shd w:val="clear" w:color="auto" w:fill="E7E9EB"/>
            <w:tcMar>
              <w:top w:w="120" w:type="dxa"/>
              <w:left w:w="240" w:type="dxa"/>
              <w:bottom w:w="120" w:type="dxa"/>
              <w:right w:w="120" w:type="dxa"/>
            </w:tcMar>
            <w:hideMark/>
          </w:tcPr>
          <w:p w:rsidR="002D1E8A" w:rsidRDefault="00A746C0">
            <w:pPr>
              <w:spacing w:before="300" w:after="300"/>
              <w:rPr>
                <w:rFonts w:ascii="Verdana" w:hAnsi="Verdana"/>
                <w:color w:val="000000"/>
                <w:sz w:val="23"/>
                <w:szCs w:val="23"/>
              </w:rPr>
            </w:pPr>
            <w:hyperlink r:id="rId12" w:history="1">
              <w:r w:rsidR="002D1E8A">
                <w:rPr>
                  <w:rStyle w:val="Hyperlink"/>
                  <w:rFonts w:ascii="Verdana" w:hAnsi="Verdana"/>
                  <w:sz w:val="23"/>
                  <w:szCs w:val="23"/>
                </w:rPr>
                <w:t>&lt;b&gt;</w:t>
              </w:r>
            </w:hyperlink>
          </w:p>
        </w:tc>
        <w:tc>
          <w:tcPr>
            <w:tcW w:w="0" w:type="auto"/>
            <w:shd w:val="clear" w:color="auto" w:fill="E7E9EB"/>
            <w:tcMar>
              <w:top w:w="120" w:type="dxa"/>
              <w:left w:w="120" w:type="dxa"/>
              <w:bottom w:w="120" w:type="dxa"/>
              <w:right w:w="120" w:type="dxa"/>
            </w:tcMar>
            <w:hideMark/>
          </w:tcPr>
          <w:p w:rsidR="002D1E8A" w:rsidRDefault="002D1E8A">
            <w:pPr>
              <w:spacing w:before="300" w:after="300"/>
              <w:rPr>
                <w:rFonts w:ascii="Verdana" w:hAnsi="Verdana"/>
                <w:color w:val="000000"/>
                <w:sz w:val="23"/>
                <w:szCs w:val="23"/>
              </w:rPr>
            </w:pPr>
            <w:r>
              <w:rPr>
                <w:rFonts w:ascii="Verdana" w:hAnsi="Verdana"/>
                <w:color w:val="000000"/>
                <w:sz w:val="23"/>
                <w:szCs w:val="23"/>
              </w:rPr>
              <w:t>Defines bold text</w:t>
            </w:r>
          </w:p>
        </w:tc>
      </w:tr>
      <w:tr w:rsidR="002D1E8A" w:rsidTr="002D1E8A">
        <w:tc>
          <w:tcPr>
            <w:tcW w:w="0" w:type="auto"/>
            <w:shd w:val="clear" w:color="auto" w:fill="FFFFFF"/>
            <w:tcMar>
              <w:top w:w="120" w:type="dxa"/>
              <w:left w:w="240" w:type="dxa"/>
              <w:bottom w:w="120" w:type="dxa"/>
              <w:right w:w="120" w:type="dxa"/>
            </w:tcMar>
            <w:hideMark/>
          </w:tcPr>
          <w:p w:rsidR="002D1E8A" w:rsidRDefault="00A746C0">
            <w:pPr>
              <w:spacing w:before="300" w:after="300"/>
              <w:rPr>
                <w:rFonts w:ascii="Verdana" w:hAnsi="Verdana"/>
                <w:color w:val="000000"/>
                <w:sz w:val="23"/>
                <w:szCs w:val="23"/>
              </w:rPr>
            </w:pPr>
            <w:hyperlink r:id="rId13" w:history="1">
              <w:r w:rsidR="002D1E8A">
                <w:rPr>
                  <w:rStyle w:val="Hyperlink"/>
                  <w:rFonts w:ascii="Verdana" w:hAnsi="Verdana"/>
                  <w:sz w:val="23"/>
                  <w:szCs w:val="23"/>
                </w:rPr>
                <w:t>&lt;</w:t>
              </w:r>
              <w:proofErr w:type="spellStart"/>
              <w:r w:rsidR="002D1E8A">
                <w:rPr>
                  <w:rStyle w:val="Hyperlink"/>
                  <w:rFonts w:ascii="Verdana" w:hAnsi="Verdana"/>
                  <w:sz w:val="23"/>
                  <w:szCs w:val="23"/>
                </w:rPr>
                <w:t>em</w:t>
              </w:r>
              <w:proofErr w:type="spellEnd"/>
              <w:r w:rsidR="002D1E8A">
                <w:rPr>
                  <w:rStyle w:val="Hyperlink"/>
                  <w:rFonts w:ascii="Verdana" w:hAnsi="Verdana"/>
                  <w:sz w:val="23"/>
                  <w:szCs w:val="23"/>
                </w:rPr>
                <w:t>&gt;</w:t>
              </w:r>
            </w:hyperlink>
          </w:p>
        </w:tc>
        <w:tc>
          <w:tcPr>
            <w:tcW w:w="0" w:type="auto"/>
            <w:shd w:val="clear" w:color="auto" w:fill="FFFFFF"/>
            <w:tcMar>
              <w:top w:w="120" w:type="dxa"/>
              <w:left w:w="120" w:type="dxa"/>
              <w:bottom w:w="120" w:type="dxa"/>
              <w:right w:w="120" w:type="dxa"/>
            </w:tcMar>
            <w:hideMark/>
          </w:tcPr>
          <w:p w:rsidR="002D1E8A" w:rsidRDefault="002D1E8A">
            <w:pPr>
              <w:spacing w:before="300" w:after="300"/>
              <w:rPr>
                <w:rFonts w:ascii="Verdana" w:hAnsi="Verdana"/>
                <w:color w:val="000000"/>
                <w:sz w:val="23"/>
                <w:szCs w:val="23"/>
              </w:rPr>
            </w:pPr>
            <w:r>
              <w:rPr>
                <w:rFonts w:ascii="Verdana" w:hAnsi="Verdana"/>
                <w:color w:val="000000"/>
                <w:sz w:val="23"/>
                <w:szCs w:val="23"/>
              </w:rPr>
              <w:t>Defines emphasized text </w:t>
            </w:r>
          </w:p>
        </w:tc>
      </w:tr>
      <w:tr w:rsidR="002D1E8A" w:rsidTr="002D1E8A">
        <w:tc>
          <w:tcPr>
            <w:tcW w:w="0" w:type="auto"/>
            <w:shd w:val="clear" w:color="auto" w:fill="E7E9EB"/>
            <w:tcMar>
              <w:top w:w="120" w:type="dxa"/>
              <w:left w:w="240" w:type="dxa"/>
              <w:bottom w:w="120" w:type="dxa"/>
              <w:right w:w="120" w:type="dxa"/>
            </w:tcMar>
            <w:hideMark/>
          </w:tcPr>
          <w:p w:rsidR="002D1E8A" w:rsidRDefault="00A746C0">
            <w:pPr>
              <w:spacing w:before="300" w:after="300"/>
              <w:rPr>
                <w:rFonts w:ascii="Verdana" w:hAnsi="Verdana"/>
                <w:color w:val="000000"/>
                <w:sz w:val="23"/>
                <w:szCs w:val="23"/>
              </w:rPr>
            </w:pPr>
            <w:hyperlink r:id="rId14" w:history="1">
              <w:r w:rsidR="002D1E8A">
                <w:rPr>
                  <w:rStyle w:val="Hyperlink"/>
                  <w:rFonts w:ascii="Verdana" w:hAnsi="Verdana"/>
                  <w:sz w:val="23"/>
                  <w:szCs w:val="23"/>
                </w:rPr>
                <w:t>&lt;</w:t>
              </w:r>
              <w:proofErr w:type="spellStart"/>
              <w:r w:rsidR="002D1E8A">
                <w:rPr>
                  <w:rStyle w:val="Hyperlink"/>
                  <w:rFonts w:ascii="Verdana" w:hAnsi="Verdana"/>
                  <w:sz w:val="23"/>
                  <w:szCs w:val="23"/>
                </w:rPr>
                <w:t>i</w:t>
              </w:r>
              <w:proofErr w:type="spellEnd"/>
              <w:r w:rsidR="002D1E8A">
                <w:rPr>
                  <w:rStyle w:val="Hyperlink"/>
                  <w:rFonts w:ascii="Verdana" w:hAnsi="Verdana"/>
                  <w:sz w:val="23"/>
                  <w:szCs w:val="23"/>
                </w:rPr>
                <w:t>&gt;</w:t>
              </w:r>
            </w:hyperlink>
          </w:p>
        </w:tc>
        <w:tc>
          <w:tcPr>
            <w:tcW w:w="0" w:type="auto"/>
            <w:shd w:val="clear" w:color="auto" w:fill="E7E9EB"/>
            <w:tcMar>
              <w:top w:w="120" w:type="dxa"/>
              <w:left w:w="120" w:type="dxa"/>
              <w:bottom w:w="120" w:type="dxa"/>
              <w:right w:w="120" w:type="dxa"/>
            </w:tcMar>
            <w:hideMark/>
          </w:tcPr>
          <w:p w:rsidR="002D1E8A" w:rsidRDefault="002D1E8A">
            <w:pPr>
              <w:spacing w:before="300" w:after="300"/>
              <w:rPr>
                <w:rFonts w:ascii="Verdana" w:hAnsi="Verdana"/>
                <w:color w:val="000000"/>
                <w:sz w:val="23"/>
                <w:szCs w:val="23"/>
              </w:rPr>
            </w:pPr>
            <w:r>
              <w:rPr>
                <w:rFonts w:ascii="Verdana" w:hAnsi="Verdana"/>
                <w:color w:val="000000"/>
                <w:sz w:val="23"/>
                <w:szCs w:val="23"/>
              </w:rPr>
              <w:t>Defines a part of text in an alternate voice or mood</w:t>
            </w:r>
          </w:p>
        </w:tc>
      </w:tr>
      <w:tr w:rsidR="002D1E8A" w:rsidTr="002D1E8A">
        <w:tc>
          <w:tcPr>
            <w:tcW w:w="0" w:type="auto"/>
            <w:shd w:val="clear" w:color="auto" w:fill="FFFFFF"/>
            <w:tcMar>
              <w:top w:w="120" w:type="dxa"/>
              <w:left w:w="240" w:type="dxa"/>
              <w:bottom w:w="120" w:type="dxa"/>
              <w:right w:w="120" w:type="dxa"/>
            </w:tcMar>
            <w:hideMark/>
          </w:tcPr>
          <w:p w:rsidR="002D1E8A" w:rsidRDefault="00A746C0">
            <w:pPr>
              <w:spacing w:before="300" w:after="300"/>
              <w:rPr>
                <w:rFonts w:ascii="Verdana" w:hAnsi="Verdana"/>
                <w:color w:val="000000"/>
                <w:sz w:val="23"/>
                <w:szCs w:val="23"/>
              </w:rPr>
            </w:pPr>
            <w:hyperlink r:id="rId15" w:history="1">
              <w:r w:rsidR="002D1E8A">
                <w:rPr>
                  <w:rStyle w:val="Hyperlink"/>
                  <w:rFonts w:ascii="Verdana" w:hAnsi="Verdana"/>
                  <w:sz w:val="23"/>
                  <w:szCs w:val="23"/>
                </w:rPr>
                <w:t>&lt;small&gt;</w:t>
              </w:r>
            </w:hyperlink>
          </w:p>
        </w:tc>
        <w:tc>
          <w:tcPr>
            <w:tcW w:w="0" w:type="auto"/>
            <w:shd w:val="clear" w:color="auto" w:fill="FFFFFF"/>
            <w:tcMar>
              <w:top w:w="120" w:type="dxa"/>
              <w:left w:w="120" w:type="dxa"/>
              <w:bottom w:w="120" w:type="dxa"/>
              <w:right w:w="120" w:type="dxa"/>
            </w:tcMar>
            <w:hideMark/>
          </w:tcPr>
          <w:p w:rsidR="002D1E8A" w:rsidRDefault="002D1E8A">
            <w:pPr>
              <w:spacing w:before="300" w:after="300"/>
              <w:rPr>
                <w:rFonts w:ascii="Verdana" w:hAnsi="Verdana"/>
                <w:color w:val="000000"/>
                <w:sz w:val="23"/>
                <w:szCs w:val="23"/>
              </w:rPr>
            </w:pPr>
            <w:r>
              <w:rPr>
                <w:rFonts w:ascii="Verdana" w:hAnsi="Verdana"/>
                <w:color w:val="000000"/>
                <w:sz w:val="23"/>
                <w:szCs w:val="23"/>
              </w:rPr>
              <w:t>Defines smaller text</w:t>
            </w:r>
          </w:p>
        </w:tc>
      </w:tr>
      <w:tr w:rsidR="002D1E8A" w:rsidTr="002D1E8A">
        <w:tc>
          <w:tcPr>
            <w:tcW w:w="0" w:type="auto"/>
            <w:shd w:val="clear" w:color="auto" w:fill="E7E9EB"/>
            <w:tcMar>
              <w:top w:w="120" w:type="dxa"/>
              <w:left w:w="240" w:type="dxa"/>
              <w:bottom w:w="120" w:type="dxa"/>
              <w:right w:w="120" w:type="dxa"/>
            </w:tcMar>
            <w:hideMark/>
          </w:tcPr>
          <w:p w:rsidR="002D1E8A" w:rsidRDefault="00A746C0">
            <w:pPr>
              <w:spacing w:before="300" w:after="300"/>
              <w:rPr>
                <w:rFonts w:ascii="Verdana" w:hAnsi="Verdana"/>
                <w:color w:val="000000"/>
                <w:sz w:val="23"/>
                <w:szCs w:val="23"/>
              </w:rPr>
            </w:pPr>
            <w:hyperlink r:id="rId16" w:history="1">
              <w:r w:rsidR="002D1E8A">
                <w:rPr>
                  <w:rStyle w:val="Hyperlink"/>
                  <w:rFonts w:ascii="Verdana" w:hAnsi="Verdana"/>
                  <w:sz w:val="23"/>
                  <w:szCs w:val="23"/>
                </w:rPr>
                <w:t>&lt;strong&gt;</w:t>
              </w:r>
            </w:hyperlink>
          </w:p>
        </w:tc>
        <w:tc>
          <w:tcPr>
            <w:tcW w:w="0" w:type="auto"/>
            <w:shd w:val="clear" w:color="auto" w:fill="E7E9EB"/>
            <w:tcMar>
              <w:top w:w="120" w:type="dxa"/>
              <w:left w:w="120" w:type="dxa"/>
              <w:bottom w:w="120" w:type="dxa"/>
              <w:right w:w="120" w:type="dxa"/>
            </w:tcMar>
            <w:hideMark/>
          </w:tcPr>
          <w:p w:rsidR="002D1E8A" w:rsidRDefault="002D1E8A">
            <w:pPr>
              <w:spacing w:before="300" w:after="300"/>
              <w:rPr>
                <w:rFonts w:ascii="Verdana" w:hAnsi="Verdana"/>
                <w:color w:val="000000"/>
                <w:sz w:val="23"/>
                <w:szCs w:val="23"/>
              </w:rPr>
            </w:pPr>
            <w:r>
              <w:rPr>
                <w:rFonts w:ascii="Verdana" w:hAnsi="Verdana"/>
                <w:color w:val="000000"/>
                <w:sz w:val="23"/>
                <w:szCs w:val="23"/>
              </w:rPr>
              <w:t>Defines important text</w:t>
            </w:r>
          </w:p>
        </w:tc>
      </w:tr>
      <w:tr w:rsidR="002D1E8A" w:rsidTr="002D1E8A">
        <w:tc>
          <w:tcPr>
            <w:tcW w:w="0" w:type="auto"/>
            <w:shd w:val="clear" w:color="auto" w:fill="FFFFFF"/>
            <w:tcMar>
              <w:top w:w="120" w:type="dxa"/>
              <w:left w:w="240" w:type="dxa"/>
              <w:bottom w:w="120" w:type="dxa"/>
              <w:right w:w="120" w:type="dxa"/>
            </w:tcMar>
            <w:hideMark/>
          </w:tcPr>
          <w:p w:rsidR="002D1E8A" w:rsidRDefault="00A746C0">
            <w:pPr>
              <w:spacing w:before="300" w:after="300"/>
              <w:rPr>
                <w:rFonts w:ascii="Verdana" w:hAnsi="Verdana"/>
                <w:color w:val="000000"/>
                <w:sz w:val="23"/>
                <w:szCs w:val="23"/>
              </w:rPr>
            </w:pPr>
            <w:hyperlink r:id="rId17" w:history="1">
              <w:r w:rsidR="002D1E8A">
                <w:rPr>
                  <w:rStyle w:val="Hyperlink"/>
                  <w:rFonts w:ascii="Verdana" w:hAnsi="Verdana"/>
                  <w:sz w:val="23"/>
                  <w:szCs w:val="23"/>
                </w:rPr>
                <w:t>&lt;sub&gt;</w:t>
              </w:r>
            </w:hyperlink>
          </w:p>
        </w:tc>
        <w:tc>
          <w:tcPr>
            <w:tcW w:w="0" w:type="auto"/>
            <w:shd w:val="clear" w:color="auto" w:fill="FFFFFF"/>
            <w:tcMar>
              <w:top w:w="120" w:type="dxa"/>
              <w:left w:w="120" w:type="dxa"/>
              <w:bottom w:w="120" w:type="dxa"/>
              <w:right w:w="120" w:type="dxa"/>
            </w:tcMar>
            <w:hideMark/>
          </w:tcPr>
          <w:p w:rsidR="002D1E8A" w:rsidRDefault="002D1E8A">
            <w:pPr>
              <w:spacing w:before="300" w:after="300"/>
              <w:rPr>
                <w:rFonts w:ascii="Verdana" w:hAnsi="Verdana"/>
                <w:color w:val="000000"/>
                <w:sz w:val="23"/>
                <w:szCs w:val="23"/>
              </w:rPr>
            </w:pPr>
            <w:r>
              <w:rPr>
                <w:rFonts w:ascii="Verdana" w:hAnsi="Verdana"/>
                <w:color w:val="000000"/>
                <w:sz w:val="23"/>
                <w:szCs w:val="23"/>
              </w:rPr>
              <w:t>Defines subscripted text</w:t>
            </w:r>
          </w:p>
        </w:tc>
      </w:tr>
      <w:tr w:rsidR="002D1E8A" w:rsidTr="002D1E8A">
        <w:tc>
          <w:tcPr>
            <w:tcW w:w="0" w:type="auto"/>
            <w:shd w:val="clear" w:color="auto" w:fill="E7E9EB"/>
            <w:tcMar>
              <w:top w:w="120" w:type="dxa"/>
              <w:left w:w="240" w:type="dxa"/>
              <w:bottom w:w="120" w:type="dxa"/>
              <w:right w:w="120" w:type="dxa"/>
            </w:tcMar>
            <w:hideMark/>
          </w:tcPr>
          <w:p w:rsidR="002D1E8A" w:rsidRDefault="00A746C0">
            <w:pPr>
              <w:spacing w:before="300" w:after="300"/>
              <w:rPr>
                <w:rFonts w:ascii="Verdana" w:hAnsi="Verdana"/>
                <w:color w:val="000000"/>
                <w:sz w:val="23"/>
                <w:szCs w:val="23"/>
              </w:rPr>
            </w:pPr>
            <w:hyperlink r:id="rId18" w:history="1">
              <w:r w:rsidR="002D1E8A">
                <w:rPr>
                  <w:rStyle w:val="Hyperlink"/>
                  <w:rFonts w:ascii="Verdana" w:hAnsi="Verdana"/>
                  <w:sz w:val="23"/>
                  <w:szCs w:val="23"/>
                </w:rPr>
                <w:t>&lt;sup&gt;</w:t>
              </w:r>
            </w:hyperlink>
          </w:p>
        </w:tc>
        <w:tc>
          <w:tcPr>
            <w:tcW w:w="0" w:type="auto"/>
            <w:shd w:val="clear" w:color="auto" w:fill="E7E9EB"/>
            <w:tcMar>
              <w:top w:w="120" w:type="dxa"/>
              <w:left w:w="120" w:type="dxa"/>
              <w:bottom w:w="120" w:type="dxa"/>
              <w:right w:w="120" w:type="dxa"/>
            </w:tcMar>
            <w:hideMark/>
          </w:tcPr>
          <w:p w:rsidR="002D1E8A" w:rsidRDefault="002D1E8A">
            <w:pPr>
              <w:spacing w:before="300" w:after="300"/>
              <w:rPr>
                <w:rFonts w:ascii="Verdana" w:hAnsi="Verdana"/>
                <w:color w:val="000000"/>
                <w:sz w:val="23"/>
                <w:szCs w:val="23"/>
              </w:rPr>
            </w:pPr>
            <w:r>
              <w:rPr>
                <w:rFonts w:ascii="Verdana" w:hAnsi="Verdana"/>
                <w:color w:val="000000"/>
                <w:sz w:val="23"/>
                <w:szCs w:val="23"/>
              </w:rPr>
              <w:t>Defines superscripted text</w:t>
            </w:r>
          </w:p>
        </w:tc>
      </w:tr>
      <w:tr w:rsidR="002D1E8A" w:rsidTr="002D1E8A">
        <w:tc>
          <w:tcPr>
            <w:tcW w:w="0" w:type="auto"/>
            <w:shd w:val="clear" w:color="auto" w:fill="FFFFFF"/>
            <w:tcMar>
              <w:top w:w="120" w:type="dxa"/>
              <w:left w:w="240" w:type="dxa"/>
              <w:bottom w:w="120" w:type="dxa"/>
              <w:right w:w="120" w:type="dxa"/>
            </w:tcMar>
            <w:hideMark/>
          </w:tcPr>
          <w:p w:rsidR="002D1E8A" w:rsidRDefault="00A746C0">
            <w:pPr>
              <w:spacing w:before="300" w:after="300"/>
              <w:rPr>
                <w:rFonts w:ascii="Verdana" w:hAnsi="Verdana"/>
                <w:color w:val="000000"/>
                <w:sz w:val="23"/>
                <w:szCs w:val="23"/>
              </w:rPr>
            </w:pPr>
            <w:hyperlink r:id="rId19" w:history="1">
              <w:r w:rsidR="002D1E8A">
                <w:rPr>
                  <w:rStyle w:val="Hyperlink"/>
                  <w:rFonts w:ascii="Verdana" w:hAnsi="Verdana"/>
                  <w:sz w:val="23"/>
                  <w:szCs w:val="23"/>
                </w:rPr>
                <w:t>&lt;ins&gt;</w:t>
              </w:r>
            </w:hyperlink>
          </w:p>
        </w:tc>
        <w:tc>
          <w:tcPr>
            <w:tcW w:w="0" w:type="auto"/>
            <w:shd w:val="clear" w:color="auto" w:fill="FFFFFF"/>
            <w:tcMar>
              <w:top w:w="120" w:type="dxa"/>
              <w:left w:w="120" w:type="dxa"/>
              <w:bottom w:w="120" w:type="dxa"/>
              <w:right w:w="120" w:type="dxa"/>
            </w:tcMar>
            <w:hideMark/>
          </w:tcPr>
          <w:p w:rsidR="002D1E8A" w:rsidRDefault="002D1E8A">
            <w:pPr>
              <w:spacing w:before="300" w:after="300"/>
              <w:rPr>
                <w:rFonts w:ascii="Verdana" w:hAnsi="Verdana"/>
                <w:color w:val="000000"/>
                <w:sz w:val="23"/>
                <w:szCs w:val="23"/>
              </w:rPr>
            </w:pPr>
            <w:r>
              <w:rPr>
                <w:rFonts w:ascii="Verdana" w:hAnsi="Verdana"/>
                <w:color w:val="000000"/>
                <w:sz w:val="23"/>
                <w:szCs w:val="23"/>
              </w:rPr>
              <w:t>Defines inserted text</w:t>
            </w:r>
          </w:p>
        </w:tc>
      </w:tr>
      <w:tr w:rsidR="002D1E8A" w:rsidTr="002D1E8A">
        <w:tc>
          <w:tcPr>
            <w:tcW w:w="0" w:type="auto"/>
            <w:shd w:val="clear" w:color="auto" w:fill="E7E9EB"/>
            <w:tcMar>
              <w:top w:w="120" w:type="dxa"/>
              <w:left w:w="240" w:type="dxa"/>
              <w:bottom w:w="120" w:type="dxa"/>
              <w:right w:w="120" w:type="dxa"/>
            </w:tcMar>
            <w:hideMark/>
          </w:tcPr>
          <w:p w:rsidR="002D1E8A" w:rsidRDefault="00A746C0">
            <w:pPr>
              <w:spacing w:before="300" w:after="300"/>
              <w:rPr>
                <w:rFonts w:ascii="Verdana" w:hAnsi="Verdana"/>
                <w:color w:val="000000"/>
                <w:sz w:val="23"/>
                <w:szCs w:val="23"/>
              </w:rPr>
            </w:pPr>
            <w:hyperlink r:id="rId20" w:history="1">
              <w:r w:rsidR="002D1E8A">
                <w:rPr>
                  <w:rStyle w:val="Hyperlink"/>
                  <w:rFonts w:ascii="Verdana" w:hAnsi="Verdana"/>
                  <w:sz w:val="23"/>
                  <w:szCs w:val="23"/>
                </w:rPr>
                <w:t>&lt;del&gt;</w:t>
              </w:r>
            </w:hyperlink>
          </w:p>
        </w:tc>
        <w:tc>
          <w:tcPr>
            <w:tcW w:w="0" w:type="auto"/>
            <w:shd w:val="clear" w:color="auto" w:fill="E7E9EB"/>
            <w:tcMar>
              <w:top w:w="120" w:type="dxa"/>
              <w:left w:w="120" w:type="dxa"/>
              <w:bottom w:w="120" w:type="dxa"/>
              <w:right w:w="120" w:type="dxa"/>
            </w:tcMar>
            <w:hideMark/>
          </w:tcPr>
          <w:p w:rsidR="002D1E8A" w:rsidRDefault="002D1E8A">
            <w:pPr>
              <w:spacing w:before="300" w:after="300"/>
              <w:rPr>
                <w:rFonts w:ascii="Verdana" w:hAnsi="Verdana"/>
                <w:color w:val="000000"/>
                <w:sz w:val="23"/>
                <w:szCs w:val="23"/>
              </w:rPr>
            </w:pPr>
            <w:r>
              <w:rPr>
                <w:rFonts w:ascii="Verdana" w:hAnsi="Verdana"/>
                <w:color w:val="000000"/>
                <w:sz w:val="23"/>
                <w:szCs w:val="23"/>
              </w:rPr>
              <w:t>Defines deleted text</w:t>
            </w:r>
          </w:p>
        </w:tc>
      </w:tr>
      <w:tr w:rsidR="002D1E8A" w:rsidTr="002D1E8A">
        <w:tc>
          <w:tcPr>
            <w:tcW w:w="0" w:type="auto"/>
            <w:shd w:val="clear" w:color="auto" w:fill="FFFFFF"/>
            <w:tcMar>
              <w:top w:w="120" w:type="dxa"/>
              <w:left w:w="240" w:type="dxa"/>
              <w:bottom w:w="120" w:type="dxa"/>
              <w:right w:w="120" w:type="dxa"/>
            </w:tcMar>
            <w:hideMark/>
          </w:tcPr>
          <w:p w:rsidR="002D1E8A" w:rsidRDefault="00A746C0">
            <w:pPr>
              <w:spacing w:before="300" w:after="300"/>
              <w:rPr>
                <w:rFonts w:ascii="Verdana" w:hAnsi="Verdana"/>
                <w:color w:val="000000"/>
                <w:sz w:val="23"/>
                <w:szCs w:val="23"/>
              </w:rPr>
            </w:pPr>
            <w:hyperlink r:id="rId21" w:history="1">
              <w:r w:rsidR="002D1E8A">
                <w:rPr>
                  <w:rStyle w:val="Hyperlink"/>
                  <w:rFonts w:ascii="Verdana" w:hAnsi="Verdana"/>
                  <w:sz w:val="23"/>
                  <w:szCs w:val="23"/>
                </w:rPr>
                <w:t>&lt;mark&gt;</w:t>
              </w:r>
            </w:hyperlink>
          </w:p>
        </w:tc>
        <w:tc>
          <w:tcPr>
            <w:tcW w:w="0" w:type="auto"/>
            <w:shd w:val="clear" w:color="auto" w:fill="FFFFFF"/>
            <w:tcMar>
              <w:top w:w="120" w:type="dxa"/>
              <w:left w:w="120" w:type="dxa"/>
              <w:bottom w:w="120" w:type="dxa"/>
              <w:right w:w="120" w:type="dxa"/>
            </w:tcMar>
            <w:hideMark/>
          </w:tcPr>
          <w:p w:rsidR="002D1E8A" w:rsidRDefault="002D1E8A">
            <w:pPr>
              <w:spacing w:before="300" w:after="300"/>
              <w:rPr>
                <w:rFonts w:ascii="Verdana" w:hAnsi="Verdana"/>
                <w:color w:val="000000"/>
                <w:sz w:val="23"/>
                <w:szCs w:val="23"/>
              </w:rPr>
            </w:pPr>
            <w:r>
              <w:rPr>
                <w:rFonts w:ascii="Verdana" w:hAnsi="Verdana"/>
                <w:color w:val="000000"/>
                <w:sz w:val="23"/>
                <w:szCs w:val="23"/>
              </w:rPr>
              <w:t>Defines marked/highlighted text</w:t>
            </w:r>
          </w:p>
        </w:tc>
      </w:tr>
    </w:tbl>
    <w:p w:rsidR="002D1E8A" w:rsidRDefault="002D1E8A" w:rsidP="003C0F9C">
      <w:pPr>
        <w:rPr>
          <w:sz w:val="32"/>
          <w:szCs w:val="32"/>
        </w:rPr>
      </w:pPr>
    </w:p>
    <w:p w:rsidR="002D1E8A" w:rsidRDefault="002D1E8A" w:rsidP="003C0F9C">
      <w:pPr>
        <w:rPr>
          <w:sz w:val="32"/>
          <w:szCs w:val="32"/>
        </w:rPr>
      </w:pPr>
      <w:r>
        <w:rPr>
          <w:sz w:val="32"/>
          <w:szCs w:val="32"/>
        </w:rPr>
        <w:t xml:space="preserve">HOW IS CELL PADDING DIFFERENT FROM CELL </w:t>
      </w:r>
      <w:proofErr w:type="gramStart"/>
      <w:r>
        <w:rPr>
          <w:sz w:val="32"/>
          <w:szCs w:val="32"/>
        </w:rPr>
        <w:t>SPACING ?</w:t>
      </w:r>
      <w:proofErr w:type="gramEnd"/>
      <w:r>
        <w:rPr>
          <w:sz w:val="32"/>
          <w:szCs w:val="32"/>
        </w:rPr>
        <w:t xml:space="preserve"> WITH EXAMPLE</w:t>
      </w:r>
    </w:p>
    <w:p w:rsidR="00FB6BEF" w:rsidRDefault="00B41106" w:rsidP="003C0F9C">
      <w:pPr>
        <w:rPr>
          <w:sz w:val="32"/>
          <w:szCs w:val="32"/>
        </w:rPr>
      </w:pPr>
      <w:r w:rsidRPr="00A746C0">
        <w:rPr>
          <w:sz w:val="32"/>
          <w:szCs w:val="32"/>
        </w:rPr>
        <w:pict>
          <v:shape id="_x0000_i1037" type="#_x0000_t75" style="width:468pt;height:236.25pt">
            <v:imagedata r:id="rId22" o:title="500267-1671518671"/>
          </v:shape>
        </w:pict>
      </w:r>
    </w:p>
    <w:p w:rsidR="00FB6BEF" w:rsidRPr="00FB6BEF" w:rsidRDefault="00FB6BEF" w:rsidP="003C0F9C">
      <w:pPr>
        <w:rPr>
          <w:rFonts w:asciiTheme="majorHAnsi" w:hAnsiTheme="majorHAnsi"/>
          <w:sz w:val="28"/>
          <w:szCs w:val="28"/>
        </w:rPr>
      </w:pPr>
      <w:r w:rsidRPr="00FB6BEF">
        <w:rPr>
          <w:rFonts w:asciiTheme="majorHAnsi" w:hAnsiTheme="majorHAnsi" w:cs="Arial"/>
          <w:color w:val="000000"/>
          <w:sz w:val="28"/>
          <w:szCs w:val="28"/>
          <w:shd w:val="clear" w:color="auto" w:fill="FFFFFF"/>
        </w:rPr>
        <w:t xml:space="preserve">The most basic difference between </w:t>
      </w:r>
      <w:proofErr w:type="spellStart"/>
      <w:r w:rsidRPr="00FB6BEF">
        <w:rPr>
          <w:rFonts w:asciiTheme="majorHAnsi" w:hAnsiTheme="majorHAnsi" w:cs="Arial"/>
          <w:color w:val="000000"/>
          <w:sz w:val="28"/>
          <w:szCs w:val="28"/>
          <w:shd w:val="clear" w:color="auto" w:fill="FFFFFF"/>
        </w:rPr>
        <w:t>cellpadding</w:t>
      </w:r>
      <w:proofErr w:type="spellEnd"/>
      <w:r w:rsidRPr="00FB6BEF">
        <w:rPr>
          <w:rFonts w:asciiTheme="majorHAnsi" w:hAnsiTheme="majorHAnsi" w:cs="Arial"/>
          <w:color w:val="000000"/>
          <w:sz w:val="28"/>
          <w:szCs w:val="28"/>
          <w:shd w:val="clear" w:color="auto" w:fill="FFFFFF"/>
        </w:rPr>
        <w:t xml:space="preserve"> and </w:t>
      </w:r>
      <w:proofErr w:type="spellStart"/>
      <w:r w:rsidRPr="00FB6BEF">
        <w:rPr>
          <w:rFonts w:asciiTheme="majorHAnsi" w:hAnsiTheme="majorHAnsi" w:cs="Arial"/>
          <w:color w:val="000000"/>
          <w:sz w:val="28"/>
          <w:szCs w:val="28"/>
          <w:shd w:val="clear" w:color="auto" w:fill="FFFFFF"/>
        </w:rPr>
        <w:t>cellspacing</w:t>
      </w:r>
      <w:proofErr w:type="spellEnd"/>
      <w:r w:rsidRPr="00FB6BEF">
        <w:rPr>
          <w:rFonts w:asciiTheme="majorHAnsi" w:hAnsiTheme="majorHAnsi" w:cs="Arial"/>
          <w:color w:val="000000"/>
          <w:sz w:val="28"/>
          <w:szCs w:val="28"/>
          <w:shd w:val="clear" w:color="auto" w:fill="FFFFFF"/>
        </w:rPr>
        <w:t xml:space="preserve"> is that the </w:t>
      </w:r>
      <w:proofErr w:type="spellStart"/>
      <w:r w:rsidRPr="00FB6BEF">
        <w:rPr>
          <w:rFonts w:asciiTheme="majorHAnsi" w:hAnsiTheme="majorHAnsi" w:cs="Arial"/>
          <w:color w:val="000000"/>
          <w:sz w:val="28"/>
          <w:szCs w:val="28"/>
          <w:shd w:val="clear" w:color="auto" w:fill="FFFFFF"/>
        </w:rPr>
        <w:t>cellpadding</w:t>
      </w:r>
      <w:proofErr w:type="spellEnd"/>
      <w:r w:rsidRPr="00FB6BEF">
        <w:rPr>
          <w:rFonts w:asciiTheme="majorHAnsi" w:hAnsiTheme="majorHAnsi" w:cs="Arial"/>
          <w:color w:val="000000"/>
          <w:sz w:val="28"/>
          <w:szCs w:val="28"/>
          <w:shd w:val="clear" w:color="auto" w:fill="FFFFFF"/>
        </w:rPr>
        <w:t xml:space="preserve"> is used to set the whitespace between cell edge and cell content, whereas </w:t>
      </w:r>
      <w:proofErr w:type="spellStart"/>
      <w:r w:rsidRPr="00FB6BEF">
        <w:rPr>
          <w:rFonts w:asciiTheme="majorHAnsi" w:hAnsiTheme="majorHAnsi" w:cs="Arial"/>
          <w:color w:val="000000"/>
          <w:sz w:val="28"/>
          <w:szCs w:val="28"/>
          <w:shd w:val="clear" w:color="auto" w:fill="FFFFFF"/>
        </w:rPr>
        <w:t>cellspacing</w:t>
      </w:r>
      <w:proofErr w:type="spellEnd"/>
      <w:r w:rsidRPr="00FB6BEF">
        <w:rPr>
          <w:rFonts w:asciiTheme="majorHAnsi" w:hAnsiTheme="majorHAnsi" w:cs="Arial"/>
          <w:color w:val="000000"/>
          <w:sz w:val="28"/>
          <w:szCs w:val="28"/>
          <w:shd w:val="clear" w:color="auto" w:fill="FFFFFF"/>
        </w:rPr>
        <w:t xml:space="preserve"> is used to set the whitespace between two cells.</w:t>
      </w:r>
    </w:p>
    <w:p w:rsidR="002D1E8A" w:rsidRDefault="00346108" w:rsidP="003C0F9C">
      <w:pPr>
        <w:rPr>
          <w:sz w:val="32"/>
          <w:szCs w:val="32"/>
        </w:rPr>
      </w:pPr>
      <w:r>
        <w:rPr>
          <w:sz w:val="32"/>
          <w:szCs w:val="32"/>
        </w:rPr>
        <w:t>EXAMPLE-</w:t>
      </w:r>
    </w:p>
    <w:p w:rsidR="005F656E" w:rsidRPr="005F656E" w:rsidRDefault="005F656E" w:rsidP="005F656E">
      <w:pPr>
        <w:shd w:val="clear" w:color="auto" w:fill="1E1E1E"/>
        <w:spacing w:after="0" w:line="285" w:lineRule="atLeast"/>
        <w:rPr>
          <w:rFonts w:ascii="Consolas" w:eastAsia="Times New Roman" w:hAnsi="Consolas" w:cs="Times New Roman"/>
          <w:color w:val="D4D4D4"/>
          <w:sz w:val="21"/>
          <w:szCs w:val="21"/>
        </w:rPr>
      </w:pPr>
      <w:r w:rsidRPr="005F656E">
        <w:rPr>
          <w:rFonts w:ascii="Consolas" w:eastAsia="Times New Roman" w:hAnsi="Consolas" w:cs="Times New Roman"/>
          <w:color w:val="D4D4D4"/>
          <w:sz w:val="21"/>
          <w:szCs w:val="21"/>
        </w:rPr>
        <w:t> </w:t>
      </w:r>
      <w:r w:rsidRPr="005F656E">
        <w:rPr>
          <w:rFonts w:ascii="Consolas" w:eastAsia="Times New Roman" w:hAnsi="Consolas" w:cs="Times New Roman"/>
          <w:color w:val="808080"/>
          <w:sz w:val="21"/>
          <w:szCs w:val="21"/>
        </w:rPr>
        <w:t>&lt;</w:t>
      </w:r>
      <w:r w:rsidRPr="005F656E">
        <w:rPr>
          <w:rFonts w:ascii="Consolas" w:eastAsia="Times New Roman" w:hAnsi="Consolas" w:cs="Times New Roman"/>
          <w:color w:val="569CD6"/>
          <w:sz w:val="21"/>
          <w:szCs w:val="21"/>
        </w:rPr>
        <w:t>table</w:t>
      </w:r>
      <w:r w:rsidRPr="005F656E">
        <w:rPr>
          <w:rFonts w:ascii="Consolas" w:eastAsia="Times New Roman" w:hAnsi="Consolas" w:cs="Times New Roman"/>
          <w:color w:val="D4D4D4"/>
          <w:sz w:val="21"/>
          <w:szCs w:val="21"/>
        </w:rPr>
        <w:t xml:space="preserve"> </w:t>
      </w:r>
      <w:r w:rsidRPr="005F656E">
        <w:rPr>
          <w:rFonts w:ascii="Consolas" w:eastAsia="Times New Roman" w:hAnsi="Consolas" w:cs="Times New Roman"/>
          <w:color w:val="F44747"/>
          <w:sz w:val="21"/>
          <w:szCs w:val="21"/>
        </w:rPr>
        <w:t>border</w:t>
      </w:r>
      <w:r w:rsidRPr="005F656E">
        <w:rPr>
          <w:rFonts w:ascii="Consolas" w:eastAsia="Times New Roman" w:hAnsi="Consolas" w:cs="Times New Roman"/>
          <w:color w:val="D4D4D4"/>
          <w:sz w:val="21"/>
          <w:szCs w:val="21"/>
        </w:rPr>
        <w:t>=</w:t>
      </w:r>
      <w:r w:rsidRPr="005F656E">
        <w:rPr>
          <w:rFonts w:ascii="Consolas" w:eastAsia="Times New Roman" w:hAnsi="Consolas" w:cs="Times New Roman"/>
          <w:color w:val="CE9178"/>
          <w:sz w:val="21"/>
          <w:szCs w:val="21"/>
        </w:rPr>
        <w:t>"1"</w:t>
      </w:r>
      <w:r w:rsidRPr="005F656E">
        <w:rPr>
          <w:rFonts w:ascii="Consolas" w:eastAsia="Times New Roman" w:hAnsi="Consolas" w:cs="Times New Roman"/>
          <w:color w:val="D4D4D4"/>
          <w:sz w:val="21"/>
          <w:szCs w:val="21"/>
        </w:rPr>
        <w:t xml:space="preserve"> </w:t>
      </w:r>
    </w:p>
    <w:p w:rsidR="005F656E" w:rsidRPr="005F656E" w:rsidRDefault="005F656E" w:rsidP="005F656E">
      <w:pPr>
        <w:shd w:val="clear" w:color="auto" w:fill="1E1E1E"/>
        <w:spacing w:after="0" w:line="285" w:lineRule="atLeast"/>
        <w:rPr>
          <w:rFonts w:ascii="Consolas" w:eastAsia="Times New Roman" w:hAnsi="Consolas" w:cs="Times New Roman"/>
          <w:color w:val="D4D4D4"/>
          <w:sz w:val="21"/>
          <w:szCs w:val="21"/>
        </w:rPr>
      </w:pPr>
      <w:r w:rsidRPr="005F656E">
        <w:rPr>
          <w:rFonts w:ascii="Consolas" w:eastAsia="Times New Roman" w:hAnsi="Consolas" w:cs="Times New Roman"/>
          <w:color w:val="D4D4D4"/>
          <w:sz w:val="21"/>
          <w:szCs w:val="21"/>
        </w:rPr>
        <w:t>       </w:t>
      </w:r>
      <w:proofErr w:type="spellStart"/>
      <w:proofErr w:type="gramStart"/>
      <w:r w:rsidRPr="005F656E">
        <w:rPr>
          <w:rFonts w:ascii="Consolas" w:eastAsia="Times New Roman" w:hAnsi="Consolas" w:cs="Times New Roman"/>
          <w:color w:val="9CDCFE"/>
          <w:sz w:val="21"/>
          <w:szCs w:val="21"/>
        </w:rPr>
        <w:t>cellpadding</w:t>
      </w:r>
      <w:proofErr w:type="spellEnd"/>
      <w:proofErr w:type="gramEnd"/>
      <w:r w:rsidRPr="005F656E">
        <w:rPr>
          <w:rFonts w:ascii="Consolas" w:eastAsia="Times New Roman" w:hAnsi="Consolas" w:cs="Times New Roman"/>
          <w:color w:val="D4D4D4"/>
          <w:sz w:val="21"/>
          <w:szCs w:val="21"/>
        </w:rPr>
        <w:t>=</w:t>
      </w:r>
      <w:r w:rsidRPr="005F656E">
        <w:rPr>
          <w:rFonts w:ascii="Consolas" w:eastAsia="Times New Roman" w:hAnsi="Consolas" w:cs="Times New Roman"/>
          <w:color w:val="CE9178"/>
          <w:sz w:val="21"/>
          <w:szCs w:val="21"/>
        </w:rPr>
        <w:t>"4"</w:t>
      </w:r>
    </w:p>
    <w:p w:rsidR="005F656E" w:rsidRPr="005F656E" w:rsidRDefault="005F656E" w:rsidP="005F656E">
      <w:pPr>
        <w:shd w:val="clear" w:color="auto" w:fill="1E1E1E"/>
        <w:spacing w:after="0" w:line="285" w:lineRule="atLeast"/>
        <w:rPr>
          <w:rFonts w:ascii="Consolas" w:eastAsia="Times New Roman" w:hAnsi="Consolas" w:cs="Times New Roman"/>
          <w:color w:val="D4D4D4"/>
          <w:sz w:val="21"/>
          <w:szCs w:val="21"/>
        </w:rPr>
      </w:pPr>
      <w:r w:rsidRPr="005F656E">
        <w:rPr>
          <w:rFonts w:ascii="Consolas" w:eastAsia="Times New Roman" w:hAnsi="Consolas" w:cs="Times New Roman"/>
          <w:color w:val="D4D4D4"/>
          <w:sz w:val="21"/>
          <w:szCs w:val="21"/>
        </w:rPr>
        <w:lastRenderedPageBreak/>
        <w:t>       </w:t>
      </w:r>
      <w:proofErr w:type="spellStart"/>
      <w:proofErr w:type="gramStart"/>
      <w:r w:rsidRPr="005F656E">
        <w:rPr>
          <w:rFonts w:ascii="Consolas" w:eastAsia="Times New Roman" w:hAnsi="Consolas" w:cs="Times New Roman"/>
          <w:color w:val="9CDCFE"/>
          <w:sz w:val="21"/>
          <w:szCs w:val="21"/>
        </w:rPr>
        <w:t>cellspacing</w:t>
      </w:r>
      <w:proofErr w:type="spellEnd"/>
      <w:proofErr w:type="gramEnd"/>
      <w:r w:rsidRPr="005F656E">
        <w:rPr>
          <w:rFonts w:ascii="Consolas" w:eastAsia="Times New Roman" w:hAnsi="Consolas" w:cs="Times New Roman"/>
          <w:color w:val="D4D4D4"/>
          <w:sz w:val="21"/>
          <w:szCs w:val="21"/>
        </w:rPr>
        <w:t>=</w:t>
      </w:r>
      <w:r w:rsidRPr="005F656E">
        <w:rPr>
          <w:rFonts w:ascii="Consolas" w:eastAsia="Times New Roman" w:hAnsi="Consolas" w:cs="Times New Roman"/>
          <w:color w:val="CE9178"/>
          <w:sz w:val="21"/>
          <w:szCs w:val="21"/>
        </w:rPr>
        <w:t>"5"</w:t>
      </w:r>
      <w:r w:rsidRPr="005F656E">
        <w:rPr>
          <w:rFonts w:ascii="Consolas" w:eastAsia="Times New Roman" w:hAnsi="Consolas" w:cs="Times New Roman"/>
          <w:color w:val="808080"/>
          <w:sz w:val="21"/>
          <w:szCs w:val="21"/>
        </w:rPr>
        <w:t>&gt;</w:t>
      </w:r>
    </w:p>
    <w:p w:rsidR="005F656E" w:rsidRPr="005F656E" w:rsidRDefault="005F656E" w:rsidP="005F656E">
      <w:pPr>
        <w:shd w:val="clear" w:color="auto" w:fill="1E1E1E"/>
        <w:spacing w:after="0" w:line="285" w:lineRule="atLeast"/>
        <w:rPr>
          <w:rFonts w:ascii="Consolas" w:eastAsia="Times New Roman" w:hAnsi="Consolas" w:cs="Times New Roman"/>
          <w:color w:val="D4D4D4"/>
          <w:sz w:val="21"/>
          <w:szCs w:val="21"/>
        </w:rPr>
      </w:pPr>
      <w:r w:rsidRPr="005F656E">
        <w:rPr>
          <w:rFonts w:ascii="Consolas" w:eastAsia="Times New Roman" w:hAnsi="Consolas" w:cs="Times New Roman"/>
          <w:color w:val="D4D4D4"/>
          <w:sz w:val="21"/>
          <w:szCs w:val="21"/>
        </w:rPr>
        <w:t xml:space="preserve">  </w:t>
      </w:r>
      <w:r w:rsidRPr="005F656E">
        <w:rPr>
          <w:rFonts w:ascii="Consolas" w:eastAsia="Times New Roman" w:hAnsi="Consolas" w:cs="Times New Roman"/>
          <w:color w:val="808080"/>
          <w:sz w:val="21"/>
          <w:szCs w:val="21"/>
        </w:rPr>
        <w:t>&lt;</w:t>
      </w:r>
      <w:proofErr w:type="spellStart"/>
      <w:proofErr w:type="gramStart"/>
      <w:r w:rsidRPr="005F656E">
        <w:rPr>
          <w:rFonts w:ascii="Consolas" w:eastAsia="Times New Roman" w:hAnsi="Consolas" w:cs="Times New Roman"/>
          <w:color w:val="569CD6"/>
          <w:sz w:val="21"/>
          <w:szCs w:val="21"/>
        </w:rPr>
        <w:t>thead</w:t>
      </w:r>
      <w:proofErr w:type="spellEnd"/>
      <w:proofErr w:type="gramEnd"/>
      <w:r w:rsidRPr="005F656E">
        <w:rPr>
          <w:rFonts w:ascii="Consolas" w:eastAsia="Times New Roman" w:hAnsi="Consolas" w:cs="Times New Roman"/>
          <w:color w:val="808080"/>
          <w:sz w:val="21"/>
          <w:szCs w:val="21"/>
        </w:rPr>
        <w:t>&gt;</w:t>
      </w:r>
    </w:p>
    <w:p w:rsidR="005F656E" w:rsidRPr="005F656E" w:rsidRDefault="005F656E" w:rsidP="005F656E">
      <w:pPr>
        <w:shd w:val="clear" w:color="auto" w:fill="1E1E1E"/>
        <w:spacing w:after="0" w:line="285" w:lineRule="atLeast"/>
        <w:rPr>
          <w:rFonts w:ascii="Consolas" w:eastAsia="Times New Roman" w:hAnsi="Consolas" w:cs="Times New Roman"/>
          <w:color w:val="D4D4D4"/>
          <w:sz w:val="21"/>
          <w:szCs w:val="21"/>
        </w:rPr>
      </w:pPr>
      <w:r w:rsidRPr="005F656E">
        <w:rPr>
          <w:rFonts w:ascii="Consolas" w:eastAsia="Times New Roman" w:hAnsi="Consolas" w:cs="Times New Roman"/>
          <w:color w:val="D4D4D4"/>
          <w:sz w:val="21"/>
          <w:szCs w:val="21"/>
        </w:rPr>
        <w:t xml:space="preserve">  </w:t>
      </w:r>
      <w:r w:rsidRPr="005F656E">
        <w:rPr>
          <w:rFonts w:ascii="Consolas" w:eastAsia="Times New Roman" w:hAnsi="Consolas" w:cs="Times New Roman"/>
          <w:color w:val="808080"/>
          <w:sz w:val="21"/>
          <w:szCs w:val="21"/>
        </w:rPr>
        <w:t>&lt;</w:t>
      </w:r>
      <w:proofErr w:type="gramStart"/>
      <w:r w:rsidRPr="005F656E">
        <w:rPr>
          <w:rFonts w:ascii="Consolas" w:eastAsia="Times New Roman" w:hAnsi="Consolas" w:cs="Times New Roman"/>
          <w:color w:val="569CD6"/>
          <w:sz w:val="21"/>
          <w:szCs w:val="21"/>
        </w:rPr>
        <w:t>td</w:t>
      </w:r>
      <w:proofErr w:type="gramEnd"/>
      <w:r w:rsidRPr="005F656E">
        <w:rPr>
          <w:rFonts w:ascii="Consolas" w:eastAsia="Times New Roman" w:hAnsi="Consolas" w:cs="Times New Roman"/>
          <w:color w:val="808080"/>
          <w:sz w:val="21"/>
          <w:szCs w:val="21"/>
        </w:rPr>
        <w:t>&gt;&lt;</w:t>
      </w:r>
      <w:r w:rsidRPr="005F656E">
        <w:rPr>
          <w:rFonts w:ascii="Consolas" w:eastAsia="Times New Roman" w:hAnsi="Consolas" w:cs="Times New Roman"/>
          <w:color w:val="569CD6"/>
          <w:sz w:val="21"/>
          <w:szCs w:val="21"/>
        </w:rPr>
        <w:t>span</w:t>
      </w:r>
      <w:r w:rsidRPr="005F656E">
        <w:rPr>
          <w:rFonts w:ascii="Consolas" w:eastAsia="Times New Roman" w:hAnsi="Consolas" w:cs="Times New Roman"/>
          <w:color w:val="808080"/>
          <w:sz w:val="21"/>
          <w:szCs w:val="21"/>
        </w:rPr>
        <w:t>&gt;</w:t>
      </w:r>
      <w:r w:rsidRPr="005F656E">
        <w:rPr>
          <w:rFonts w:ascii="Consolas" w:eastAsia="Times New Roman" w:hAnsi="Consolas" w:cs="Times New Roman"/>
          <w:color w:val="D4D4D4"/>
          <w:sz w:val="21"/>
          <w:szCs w:val="21"/>
        </w:rPr>
        <w:t>Name</w:t>
      </w:r>
      <w:r w:rsidRPr="005F656E">
        <w:rPr>
          <w:rFonts w:ascii="Consolas" w:eastAsia="Times New Roman" w:hAnsi="Consolas" w:cs="Times New Roman"/>
          <w:color w:val="808080"/>
          <w:sz w:val="21"/>
          <w:szCs w:val="21"/>
        </w:rPr>
        <w:t>&lt;/</w:t>
      </w:r>
      <w:r w:rsidRPr="005F656E">
        <w:rPr>
          <w:rFonts w:ascii="Consolas" w:eastAsia="Times New Roman" w:hAnsi="Consolas" w:cs="Times New Roman"/>
          <w:color w:val="569CD6"/>
          <w:sz w:val="21"/>
          <w:szCs w:val="21"/>
        </w:rPr>
        <w:t>span</w:t>
      </w:r>
      <w:r w:rsidRPr="005F656E">
        <w:rPr>
          <w:rFonts w:ascii="Consolas" w:eastAsia="Times New Roman" w:hAnsi="Consolas" w:cs="Times New Roman"/>
          <w:color w:val="808080"/>
          <w:sz w:val="21"/>
          <w:szCs w:val="21"/>
        </w:rPr>
        <w:t>&gt;&lt;/</w:t>
      </w:r>
      <w:r w:rsidRPr="005F656E">
        <w:rPr>
          <w:rFonts w:ascii="Consolas" w:eastAsia="Times New Roman" w:hAnsi="Consolas" w:cs="Times New Roman"/>
          <w:color w:val="569CD6"/>
          <w:sz w:val="21"/>
          <w:szCs w:val="21"/>
        </w:rPr>
        <w:t>td</w:t>
      </w:r>
      <w:r w:rsidRPr="005F656E">
        <w:rPr>
          <w:rFonts w:ascii="Consolas" w:eastAsia="Times New Roman" w:hAnsi="Consolas" w:cs="Times New Roman"/>
          <w:color w:val="808080"/>
          <w:sz w:val="21"/>
          <w:szCs w:val="21"/>
        </w:rPr>
        <w:t>&gt;</w:t>
      </w:r>
    </w:p>
    <w:p w:rsidR="005F656E" w:rsidRPr="005F656E" w:rsidRDefault="005F656E" w:rsidP="005F656E">
      <w:pPr>
        <w:shd w:val="clear" w:color="auto" w:fill="1E1E1E"/>
        <w:spacing w:after="0" w:line="285" w:lineRule="atLeast"/>
        <w:rPr>
          <w:rFonts w:ascii="Consolas" w:eastAsia="Times New Roman" w:hAnsi="Consolas" w:cs="Times New Roman"/>
          <w:color w:val="D4D4D4"/>
          <w:sz w:val="21"/>
          <w:szCs w:val="21"/>
        </w:rPr>
      </w:pPr>
      <w:r w:rsidRPr="005F656E">
        <w:rPr>
          <w:rFonts w:ascii="Consolas" w:eastAsia="Times New Roman" w:hAnsi="Consolas" w:cs="Times New Roman"/>
          <w:color w:val="D4D4D4"/>
          <w:sz w:val="21"/>
          <w:szCs w:val="21"/>
        </w:rPr>
        <w:t xml:space="preserve">  </w:t>
      </w:r>
      <w:r w:rsidRPr="005F656E">
        <w:rPr>
          <w:rFonts w:ascii="Consolas" w:eastAsia="Times New Roman" w:hAnsi="Consolas" w:cs="Times New Roman"/>
          <w:color w:val="808080"/>
          <w:sz w:val="21"/>
          <w:szCs w:val="21"/>
        </w:rPr>
        <w:t>&lt;</w:t>
      </w:r>
      <w:proofErr w:type="gramStart"/>
      <w:r w:rsidRPr="005F656E">
        <w:rPr>
          <w:rFonts w:ascii="Consolas" w:eastAsia="Times New Roman" w:hAnsi="Consolas" w:cs="Times New Roman"/>
          <w:color w:val="569CD6"/>
          <w:sz w:val="21"/>
          <w:szCs w:val="21"/>
        </w:rPr>
        <w:t>td</w:t>
      </w:r>
      <w:proofErr w:type="gramEnd"/>
      <w:r w:rsidRPr="005F656E">
        <w:rPr>
          <w:rFonts w:ascii="Consolas" w:eastAsia="Times New Roman" w:hAnsi="Consolas" w:cs="Times New Roman"/>
          <w:color w:val="808080"/>
          <w:sz w:val="21"/>
          <w:szCs w:val="21"/>
        </w:rPr>
        <w:t>&gt;&lt;</w:t>
      </w:r>
      <w:r w:rsidRPr="005F656E">
        <w:rPr>
          <w:rFonts w:ascii="Consolas" w:eastAsia="Times New Roman" w:hAnsi="Consolas" w:cs="Times New Roman"/>
          <w:color w:val="569CD6"/>
          <w:sz w:val="21"/>
          <w:szCs w:val="21"/>
        </w:rPr>
        <w:t>span</w:t>
      </w:r>
      <w:r w:rsidRPr="005F656E">
        <w:rPr>
          <w:rFonts w:ascii="Consolas" w:eastAsia="Times New Roman" w:hAnsi="Consolas" w:cs="Times New Roman"/>
          <w:color w:val="808080"/>
          <w:sz w:val="21"/>
          <w:szCs w:val="21"/>
        </w:rPr>
        <w:t>&gt;</w:t>
      </w:r>
      <w:r w:rsidRPr="005F656E">
        <w:rPr>
          <w:rFonts w:ascii="Consolas" w:eastAsia="Times New Roman" w:hAnsi="Consolas" w:cs="Times New Roman"/>
          <w:color w:val="D4D4D4"/>
          <w:sz w:val="21"/>
          <w:szCs w:val="21"/>
        </w:rPr>
        <w:t>Age</w:t>
      </w:r>
      <w:r w:rsidRPr="005F656E">
        <w:rPr>
          <w:rFonts w:ascii="Consolas" w:eastAsia="Times New Roman" w:hAnsi="Consolas" w:cs="Times New Roman"/>
          <w:color w:val="808080"/>
          <w:sz w:val="21"/>
          <w:szCs w:val="21"/>
        </w:rPr>
        <w:t>&lt;/</w:t>
      </w:r>
      <w:r w:rsidRPr="005F656E">
        <w:rPr>
          <w:rFonts w:ascii="Consolas" w:eastAsia="Times New Roman" w:hAnsi="Consolas" w:cs="Times New Roman"/>
          <w:color w:val="569CD6"/>
          <w:sz w:val="21"/>
          <w:szCs w:val="21"/>
        </w:rPr>
        <w:t>span</w:t>
      </w:r>
      <w:r w:rsidRPr="005F656E">
        <w:rPr>
          <w:rFonts w:ascii="Consolas" w:eastAsia="Times New Roman" w:hAnsi="Consolas" w:cs="Times New Roman"/>
          <w:color w:val="808080"/>
          <w:sz w:val="21"/>
          <w:szCs w:val="21"/>
        </w:rPr>
        <w:t>&gt;&lt;/</w:t>
      </w:r>
      <w:r w:rsidRPr="005F656E">
        <w:rPr>
          <w:rFonts w:ascii="Consolas" w:eastAsia="Times New Roman" w:hAnsi="Consolas" w:cs="Times New Roman"/>
          <w:color w:val="569CD6"/>
          <w:sz w:val="21"/>
          <w:szCs w:val="21"/>
        </w:rPr>
        <w:t>td</w:t>
      </w:r>
      <w:r w:rsidRPr="005F656E">
        <w:rPr>
          <w:rFonts w:ascii="Consolas" w:eastAsia="Times New Roman" w:hAnsi="Consolas" w:cs="Times New Roman"/>
          <w:color w:val="808080"/>
          <w:sz w:val="21"/>
          <w:szCs w:val="21"/>
        </w:rPr>
        <w:t>&gt;</w:t>
      </w:r>
    </w:p>
    <w:p w:rsidR="005F656E" w:rsidRPr="005F656E" w:rsidRDefault="005F656E" w:rsidP="005F656E">
      <w:pPr>
        <w:shd w:val="clear" w:color="auto" w:fill="1E1E1E"/>
        <w:spacing w:after="0" w:line="285" w:lineRule="atLeast"/>
        <w:rPr>
          <w:rFonts w:ascii="Consolas" w:eastAsia="Times New Roman" w:hAnsi="Consolas" w:cs="Times New Roman"/>
          <w:color w:val="D4D4D4"/>
          <w:sz w:val="21"/>
          <w:szCs w:val="21"/>
        </w:rPr>
      </w:pPr>
      <w:r w:rsidRPr="005F656E">
        <w:rPr>
          <w:rFonts w:ascii="Consolas" w:eastAsia="Times New Roman" w:hAnsi="Consolas" w:cs="Times New Roman"/>
          <w:color w:val="D4D4D4"/>
          <w:sz w:val="21"/>
          <w:szCs w:val="21"/>
        </w:rPr>
        <w:t xml:space="preserve">  </w:t>
      </w:r>
      <w:r w:rsidRPr="005F656E">
        <w:rPr>
          <w:rFonts w:ascii="Consolas" w:eastAsia="Times New Roman" w:hAnsi="Consolas" w:cs="Times New Roman"/>
          <w:color w:val="808080"/>
          <w:sz w:val="21"/>
          <w:szCs w:val="21"/>
        </w:rPr>
        <w:t>&lt;/</w:t>
      </w:r>
      <w:proofErr w:type="spellStart"/>
      <w:r w:rsidRPr="005F656E">
        <w:rPr>
          <w:rFonts w:ascii="Consolas" w:eastAsia="Times New Roman" w:hAnsi="Consolas" w:cs="Times New Roman"/>
          <w:color w:val="569CD6"/>
          <w:sz w:val="21"/>
          <w:szCs w:val="21"/>
        </w:rPr>
        <w:t>thead</w:t>
      </w:r>
      <w:proofErr w:type="spellEnd"/>
      <w:r w:rsidRPr="005F656E">
        <w:rPr>
          <w:rFonts w:ascii="Consolas" w:eastAsia="Times New Roman" w:hAnsi="Consolas" w:cs="Times New Roman"/>
          <w:color w:val="808080"/>
          <w:sz w:val="21"/>
          <w:szCs w:val="21"/>
        </w:rPr>
        <w:t>&gt;</w:t>
      </w:r>
    </w:p>
    <w:p w:rsidR="005F656E" w:rsidRPr="005F656E" w:rsidRDefault="005F656E" w:rsidP="005F656E">
      <w:pPr>
        <w:shd w:val="clear" w:color="auto" w:fill="1E1E1E"/>
        <w:spacing w:after="0" w:line="285" w:lineRule="atLeast"/>
        <w:rPr>
          <w:rFonts w:ascii="Consolas" w:eastAsia="Times New Roman" w:hAnsi="Consolas" w:cs="Times New Roman"/>
          <w:color w:val="D4D4D4"/>
          <w:sz w:val="21"/>
          <w:szCs w:val="21"/>
        </w:rPr>
      </w:pPr>
      <w:r w:rsidRPr="005F656E">
        <w:rPr>
          <w:rFonts w:ascii="Consolas" w:eastAsia="Times New Roman" w:hAnsi="Consolas" w:cs="Times New Roman"/>
          <w:color w:val="D4D4D4"/>
          <w:sz w:val="21"/>
          <w:szCs w:val="21"/>
        </w:rPr>
        <w:t xml:space="preserve">  </w:t>
      </w:r>
      <w:r w:rsidRPr="005F656E">
        <w:rPr>
          <w:rFonts w:ascii="Consolas" w:eastAsia="Times New Roman" w:hAnsi="Consolas" w:cs="Times New Roman"/>
          <w:color w:val="808080"/>
          <w:sz w:val="21"/>
          <w:szCs w:val="21"/>
        </w:rPr>
        <w:t>&lt;</w:t>
      </w:r>
      <w:proofErr w:type="spellStart"/>
      <w:proofErr w:type="gramStart"/>
      <w:r w:rsidRPr="005F656E">
        <w:rPr>
          <w:rFonts w:ascii="Consolas" w:eastAsia="Times New Roman" w:hAnsi="Consolas" w:cs="Times New Roman"/>
          <w:color w:val="569CD6"/>
          <w:sz w:val="21"/>
          <w:szCs w:val="21"/>
        </w:rPr>
        <w:t>tbody</w:t>
      </w:r>
      <w:proofErr w:type="spellEnd"/>
      <w:proofErr w:type="gramEnd"/>
      <w:r w:rsidRPr="005F656E">
        <w:rPr>
          <w:rFonts w:ascii="Consolas" w:eastAsia="Times New Roman" w:hAnsi="Consolas" w:cs="Times New Roman"/>
          <w:color w:val="808080"/>
          <w:sz w:val="21"/>
          <w:szCs w:val="21"/>
        </w:rPr>
        <w:t>&gt;</w:t>
      </w:r>
    </w:p>
    <w:p w:rsidR="005F656E" w:rsidRPr="005F656E" w:rsidRDefault="005F656E" w:rsidP="005F656E">
      <w:pPr>
        <w:shd w:val="clear" w:color="auto" w:fill="1E1E1E"/>
        <w:spacing w:after="0" w:line="285" w:lineRule="atLeast"/>
        <w:rPr>
          <w:rFonts w:ascii="Consolas" w:eastAsia="Times New Roman" w:hAnsi="Consolas" w:cs="Times New Roman"/>
          <w:color w:val="D4D4D4"/>
          <w:sz w:val="21"/>
          <w:szCs w:val="21"/>
        </w:rPr>
      </w:pPr>
      <w:r w:rsidRPr="005F656E">
        <w:rPr>
          <w:rFonts w:ascii="Consolas" w:eastAsia="Times New Roman" w:hAnsi="Consolas" w:cs="Times New Roman"/>
          <w:color w:val="D4D4D4"/>
          <w:sz w:val="21"/>
          <w:szCs w:val="21"/>
        </w:rPr>
        <w:t xml:space="preserve">  </w:t>
      </w:r>
      <w:r w:rsidRPr="005F656E">
        <w:rPr>
          <w:rFonts w:ascii="Consolas" w:eastAsia="Times New Roman" w:hAnsi="Consolas" w:cs="Times New Roman"/>
          <w:color w:val="808080"/>
          <w:sz w:val="21"/>
          <w:szCs w:val="21"/>
        </w:rPr>
        <w:t>&lt;</w:t>
      </w:r>
      <w:proofErr w:type="spellStart"/>
      <w:proofErr w:type="gramStart"/>
      <w:r w:rsidRPr="005F656E">
        <w:rPr>
          <w:rFonts w:ascii="Consolas" w:eastAsia="Times New Roman" w:hAnsi="Consolas" w:cs="Times New Roman"/>
          <w:color w:val="569CD6"/>
          <w:sz w:val="21"/>
          <w:szCs w:val="21"/>
        </w:rPr>
        <w:t>tr</w:t>
      </w:r>
      <w:proofErr w:type="spellEnd"/>
      <w:proofErr w:type="gramEnd"/>
      <w:r w:rsidRPr="005F656E">
        <w:rPr>
          <w:rFonts w:ascii="Consolas" w:eastAsia="Times New Roman" w:hAnsi="Consolas" w:cs="Times New Roman"/>
          <w:color w:val="808080"/>
          <w:sz w:val="21"/>
          <w:szCs w:val="21"/>
        </w:rPr>
        <w:t>&gt;</w:t>
      </w:r>
    </w:p>
    <w:p w:rsidR="005F656E" w:rsidRPr="005F656E" w:rsidRDefault="005F656E" w:rsidP="005F656E">
      <w:pPr>
        <w:shd w:val="clear" w:color="auto" w:fill="1E1E1E"/>
        <w:spacing w:after="0" w:line="285" w:lineRule="atLeast"/>
        <w:rPr>
          <w:rFonts w:ascii="Consolas" w:eastAsia="Times New Roman" w:hAnsi="Consolas" w:cs="Times New Roman"/>
          <w:color w:val="D4D4D4"/>
          <w:sz w:val="21"/>
          <w:szCs w:val="21"/>
        </w:rPr>
      </w:pPr>
      <w:r w:rsidRPr="005F656E">
        <w:rPr>
          <w:rFonts w:ascii="Consolas" w:eastAsia="Times New Roman" w:hAnsi="Consolas" w:cs="Times New Roman"/>
          <w:color w:val="D4D4D4"/>
          <w:sz w:val="21"/>
          <w:szCs w:val="21"/>
        </w:rPr>
        <w:t xml:space="preserve">    </w:t>
      </w:r>
      <w:r w:rsidRPr="005F656E">
        <w:rPr>
          <w:rFonts w:ascii="Consolas" w:eastAsia="Times New Roman" w:hAnsi="Consolas" w:cs="Times New Roman"/>
          <w:color w:val="808080"/>
          <w:sz w:val="21"/>
          <w:szCs w:val="21"/>
        </w:rPr>
        <w:t>&lt;</w:t>
      </w:r>
      <w:proofErr w:type="gramStart"/>
      <w:r w:rsidRPr="005F656E">
        <w:rPr>
          <w:rFonts w:ascii="Consolas" w:eastAsia="Times New Roman" w:hAnsi="Consolas" w:cs="Times New Roman"/>
          <w:color w:val="569CD6"/>
          <w:sz w:val="21"/>
          <w:szCs w:val="21"/>
        </w:rPr>
        <w:t>td</w:t>
      </w:r>
      <w:r w:rsidRPr="005F656E">
        <w:rPr>
          <w:rFonts w:ascii="Consolas" w:eastAsia="Times New Roman" w:hAnsi="Consolas" w:cs="Times New Roman"/>
          <w:color w:val="808080"/>
          <w:sz w:val="21"/>
          <w:szCs w:val="21"/>
        </w:rPr>
        <w:t>&gt;</w:t>
      </w:r>
      <w:proofErr w:type="spellStart"/>
      <w:proofErr w:type="gramEnd"/>
      <w:r w:rsidRPr="005F656E">
        <w:rPr>
          <w:rFonts w:ascii="Consolas" w:eastAsia="Times New Roman" w:hAnsi="Consolas" w:cs="Times New Roman"/>
          <w:color w:val="D4D4D4"/>
          <w:sz w:val="21"/>
          <w:szCs w:val="21"/>
        </w:rPr>
        <w:t>Rani</w:t>
      </w:r>
      <w:proofErr w:type="spellEnd"/>
      <w:r w:rsidRPr="005F656E">
        <w:rPr>
          <w:rFonts w:ascii="Consolas" w:eastAsia="Times New Roman" w:hAnsi="Consolas" w:cs="Times New Roman"/>
          <w:color w:val="808080"/>
          <w:sz w:val="21"/>
          <w:szCs w:val="21"/>
        </w:rPr>
        <w:t>&lt;/</w:t>
      </w:r>
      <w:r w:rsidRPr="005F656E">
        <w:rPr>
          <w:rFonts w:ascii="Consolas" w:eastAsia="Times New Roman" w:hAnsi="Consolas" w:cs="Times New Roman"/>
          <w:color w:val="569CD6"/>
          <w:sz w:val="21"/>
          <w:szCs w:val="21"/>
        </w:rPr>
        <w:t>td</w:t>
      </w:r>
      <w:r w:rsidRPr="005F656E">
        <w:rPr>
          <w:rFonts w:ascii="Consolas" w:eastAsia="Times New Roman" w:hAnsi="Consolas" w:cs="Times New Roman"/>
          <w:color w:val="808080"/>
          <w:sz w:val="21"/>
          <w:szCs w:val="21"/>
        </w:rPr>
        <w:t>&gt;</w:t>
      </w:r>
    </w:p>
    <w:p w:rsidR="005F656E" w:rsidRPr="005F656E" w:rsidRDefault="005F656E" w:rsidP="005F656E">
      <w:pPr>
        <w:shd w:val="clear" w:color="auto" w:fill="1E1E1E"/>
        <w:spacing w:after="0" w:line="285" w:lineRule="atLeast"/>
        <w:rPr>
          <w:rFonts w:ascii="Consolas" w:eastAsia="Times New Roman" w:hAnsi="Consolas" w:cs="Times New Roman"/>
          <w:color w:val="D4D4D4"/>
          <w:sz w:val="21"/>
          <w:szCs w:val="21"/>
        </w:rPr>
      </w:pPr>
      <w:r w:rsidRPr="005F656E">
        <w:rPr>
          <w:rFonts w:ascii="Consolas" w:eastAsia="Times New Roman" w:hAnsi="Consolas" w:cs="Times New Roman"/>
          <w:color w:val="D4D4D4"/>
          <w:sz w:val="21"/>
          <w:szCs w:val="21"/>
        </w:rPr>
        <w:t xml:space="preserve">    </w:t>
      </w:r>
      <w:r w:rsidRPr="005F656E">
        <w:rPr>
          <w:rFonts w:ascii="Consolas" w:eastAsia="Times New Roman" w:hAnsi="Consolas" w:cs="Times New Roman"/>
          <w:color w:val="808080"/>
          <w:sz w:val="21"/>
          <w:szCs w:val="21"/>
        </w:rPr>
        <w:t>&lt;</w:t>
      </w:r>
      <w:proofErr w:type="gramStart"/>
      <w:r w:rsidRPr="005F656E">
        <w:rPr>
          <w:rFonts w:ascii="Consolas" w:eastAsia="Times New Roman" w:hAnsi="Consolas" w:cs="Times New Roman"/>
          <w:color w:val="569CD6"/>
          <w:sz w:val="21"/>
          <w:szCs w:val="21"/>
        </w:rPr>
        <w:t>td</w:t>
      </w:r>
      <w:r w:rsidRPr="005F656E">
        <w:rPr>
          <w:rFonts w:ascii="Consolas" w:eastAsia="Times New Roman" w:hAnsi="Consolas" w:cs="Times New Roman"/>
          <w:color w:val="808080"/>
          <w:sz w:val="21"/>
          <w:szCs w:val="21"/>
        </w:rPr>
        <w:t>&gt;</w:t>
      </w:r>
      <w:proofErr w:type="gramEnd"/>
      <w:r w:rsidRPr="005F656E">
        <w:rPr>
          <w:rFonts w:ascii="Consolas" w:eastAsia="Times New Roman" w:hAnsi="Consolas" w:cs="Times New Roman"/>
          <w:color w:val="D4D4D4"/>
          <w:sz w:val="21"/>
          <w:szCs w:val="21"/>
        </w:rPr>
        <w:t>30</w:t>
      </w:r>
      <w:r w:rsidRPr="005F656E">
        <w:rPr>
          <w:rFonts w:ascii="Consolas" w:eastAsia="Times New Roman" w:hAnsi="Consolas" w:cs="Times New Roman"/>
          <w:color w:val="808080"/>
          <w:sz w:val="21"/>
          <w:szCs w:val="21"/>
        </w:rPr>
        <w:t>&lt;/</w:t>
      </w:r>
      <w:r w:rsidRPr="005F656E">
        <w:rPr>
          <w:rFonts w:ascii="Consolas" w:eastAsia="Times New Roman" w:hAnsi="Consolas" w:cs="Times New Roman"/>
          <w:color w:val="569CD6"/>
          <w:sz w:val="21"/>
          <w:szCs w:val="21"/>
        </w:rPr>
        <w:t>td</w:t>
      </w:r>
      <w:r w:rsidRPr="005F656E">
        <w:rPr>
          <w:rFonts w:ascii="Consolas" w:eastAsia="Times New Roman" w:hAnsi="Consolas" w:cs="Times New Roman"/>
          <w:color w:val="808080"/>
          <w:sz w:val="21"/>
          <w:szCs w:val="21"/>
        </w:rPr>
        <w:t>&gt;</w:t>
      </w:r>
    </w:p>
    <w:p w:rsidR="005F656E" w:rsidRPr="005F656E" w:rsidRDefault="005F656E" w:rsidP="005F656E">
      <w:pPr>
        <w:shd w:val="clear" w:color="auto" w:fill="1E1E1E"/>
        <w:spacing w:after="0" w:line="285" w:lineRule="atLeast"/>
        <w:rPr>
          <w:rFonts w:ascii="Consolas" w:eastAsia="Times New Roman" w:hAnsi="Consolas" w:cs="Times New Roman"/>
          <w:color w:val="D4D4D4"/>
          <w:sz w:val="21"/>
          <w:szCs w:val="21"/>
        </w:rPr>
      </w:pPr>
      <w:r w:rsidRPr="005F656E">
        <w:rPr>
          <w:rFonts w:ascii="Consolas" w:eastAsia="Times New Roman" w:hAnsi="Consolas" w:cs="Times New Roman"/>
          <w:color w:val="D4D4D4"/>
          <w:sz w:val="21"/>
          <w:szCs w:val="21"/>
        </w:rPr>
        <w:t xml:space="preserve">  </w:t>
      </w:r>
      <w:r w:rsidRPr="005F656E">
        <w:rPr>
          <w:rFonts w:ascii="Consolas" w:eastAsia="Times New Roman" w:hAnsi="Consolas" w:cs="Times New Roman"/>
          <w:color w:val="808080"/>
          <w:sz w:val="21"/>
          <w:szCs w:val="21"/>
        </w:rPr>
        <w:t>&lt;/</w:t>
      </w:r>
      <w:proofErr w:type="spellStart"/>
      <w:proofErr w:type="gramStart"/>
      <w:r w:rsidRPr="005F656E">
        <w:rPr>
          <w:rFonts w:ascii="Consolas" w:eastAsia="Times New Roman" w:hAnsi="Consolas" w:cs="Times New Roman"/>
          <w:color w:val="569CD6"/>
          <w:sz w:val="21"/>
          <w:szCs w:val="21"/>
        </w:rPr>
        <w:t>tr</w:t>
      </w:r>
      <w:proofErr w:type="spellEnd"/>
      <w:proofErr w:type="gramEnd"/>
      <w:r w:rsidRPr="005F656E">
        <w:rPr>
          <w:rFonts w:ascii="Consolas" w:eastAsia="Times New Roman" w:hAnsi="Consolas" w:cs="Times New Roman"/>
          <w:color w:val="808080"/>
          <w:sz w:val="21"/>
          <w:szCs w:val="21"/>
        </w:rPr>
        <w:t>&gt;</w:t>
      </w:r>
    </w:p>
    <w:p w:rsidR="005F656E" w:rsidRPr="005F656E" w:rsidRDefault="005F656E" w:rsidP="005F656E">
      <w:pPr>
        <w:shd w:val="clear" w:color="auto" w:fill="1E1E1E"/>
        <w:spacing w:after="0" w:line="285" w:lineRule="atLeast"/>
        <w:rPr>
          <w:rFonts w:ascii="Consolas" w:eastAsia="Times New Roman" w:hAnsi="Consolas" w:cs="Times New Roman"/>
          <w:color w:val="D4D4D4"/>
          <w:sz w:val="21"/>
          <w:szCs w:val="21"/>
        </w:rPr>
      </w:pPr>
      <w:r w:rsidRPr="005F656E">
        <w:rPr>
          <w:rFonts w:ascii="Consolas" w:eastAsia="Times New Roman" w:hAnsi="Consolas" w:cs="Times New Roman"/>
          <w:color w:val="D4D4D4"/>
          <w:sz w:val="21"/>
          <w:szCs w:val="21"/>
        </w:rPr>
        <w:t>   </w:t>
      </w:r>
      <w:r w:rsidRPr="005F656E">
        <w:rPr>
          <w:rFonts w:ascii="Consolas" w:eastAsia="Times New Roman" w:hAnsi="Consolas" w:cs="Times New Roman"/>
          <w:color w:val="808080"/>
          <w:sz w:val="21"/>
          <w:szCs w:val="21"/>
        </w:rPr>
        <w:t>&lt;</w:t>
      </w:r>
      <w:proofErr w:type="spellStart"/>
      <w:proofErr w:type="gramStart"/>
      <w:r w:rsidRPr="005F656E">
        <w:rPr>
          <w:rFonts w:ascii="Consolas" w:eastAsia="Times New Roman" w:hAnsi="Consolas" w:cs="Times New Roman"/>
          <w:color w:val="569CD6"/>
          <w:sz w:val="21"/>
          <w:szCs w:val="21"/>
        </w:rPr>
        <w:t>tr</w:t>
      </w:r>
      <w:proofErr w:type="spellEnd"/>
      <w:proofErr w:type="gramEnd"/>
      <w:r w:rsidRPr="005F656E">
        <w:rPr>
          <w:rFonts w:ascii="Consolas" w:eastAsia="Times New Roman" w:hAnsi="Consolas" w:cs="Times New Roman"/>
          <w:color w:val="808080"/>
          <w:sz w:val="21"/>
          <w:szCs w:val="21"/>
        </w:rPr>
        <w:t>&gt;</w:t>
      </w:r>
    </w:p>
    <w:p w:rsidR="005F656E" w:rsidRPr="005F656E" w:rsidRDefault="005F656E" w:rsidP="005F656E">
      <w:pPr>
        <w:shd w:val="clear" w:color="auto" w:fill="1E1E1E"/>
        <w:spacing w:after="0" w:line="285" w:lineRule="atLeast"/>
        <w:rPr>
          <w:rFonts w:ascii="Consolas" w:eastAsia="Times New Roman" w:hAnsi="Consolas" w:cs="Times New Roman"/>
          <w:color w:val="D4D4D4"/>
          <w:sz w:val="21"/>
          <w:szCs w:val="21"/>
        </w:rPr>
      </w:pPr>
      <w:r w:rsidRPr="005F656E">
        <w:rPr>
          <w:rFonts w:ascii="Consolas" w:eastAsia="Times New Roman" w:hAnsi="Consolas" w:cs="Times New Roman"/>
          <w:color w:val="D4D4D4"/>
          <w:sz w:val="21"/>
          <w:szCs w:val="21"/>
        </w:rPr>
        <w:t xml:space="preserve">    </w:t>
      </w:r>
      <w:r w:rsidRPr="005F656E">
        <w:rPr>
          <w:rFonts w:ascii="Consolas" w:eastAsia="Times New Roman" w:hAnsi="Consolas" w:cs="Times New Roman"/>
          <w:color w:val="808080"/>
          <w:sz w:val="21"/>
          <w:szCs w:val="21"/>
        </w:rPr>
        <w:t>&lt;</w:t>
      </w:r>
      <w:proofErr w:type="gramStart"/>
      <w:r w:rsidRPr="005F656E">
        <w:rPr>
          <w:rFonts w:ascii="Consolas" w:eastAsia="Times New Roman" w:hAnsi="Consolas" w:cs="Times New Roman"/>
          <w:color w:val="569CD6"/>
          <w:sz w:val="21"/>
          <w:szCs w:val="21"/>
        </w:rPr>
        <w:t>td</w:t>
      </w:r>
      <w:r w:rsidRPr="005F656E">
        <w:rPr>
          <w:rFonts w:ascii="Consolas" w:eastAsia="Times New Roman" w:hAnsi="Consolas" w:cs="Times New Roman"/>
          <w:color w:val="808080"/>
          <w:sz w:val="21"/>
          <w:szCs w:val="21"/>
        </w:rPr>
        <w:t>&gt;</w:t>
      </w:r>
      <w:proofErr w:type="spellStart"/>
      <w:proofErr w:type="gramEnd"/>
      <w:r w:rsidRPr="005F656E">
        <w:rPr>
          <w:rFonts w:ascii="Consolas" w:eastAsia="Times New Roman" w:hAnsi="Consolas" w:cs="Times New Roman"/>
          <w:color w:val="D4D4D4"/>
          <w:sz w:val="21"/>
          <w:szCs w:val="21"/>
        </w:rPr>
        <w:t>Rajan</w:t>
      </w:r>
      <w:proofErr w:type="spellEnd"/>
      <w:r w:rsidRPr="005F656E">
        <w:rPr>
          <w:rFonts w:ascii="Consolas" w:eastAsia="Times New Roman" w:hAnsi="Consolas" w:cs="Times New Roman"/>
          <w:color w:val="808080"/>
          <w:sz w:val="21"/>
          <w:szCs w:val="21"/>
        </w:rPr>
        <w:t>&lt;/</w:t>
      </w:r>
      <w:r w:rsidRPr="005F656E">
        <w:rPr>
          <w:rFonts w:ascii="Consolas" w:eastAsia="Times New Roman" w:hAnsi="Consolas" w:cs="Times New Roman"/>
          <w:color w:val="569CD6"/>
          <w:sz w:val="21"/>
          <w:szCs w:val="21"/>
        </w:rPr>
        <w:t>td</w:t>
      </w:r>
      <w:r w:rsidRPr="005F656E">
        <w:rPr>
          <w:rFonts w:ascii="Consolas" w:eastAsia="Times New Roman" w:hAnsi="Consolas" w:cs="Times New Roman"/>
          <w:color w:val="808080"/>
          <w:sz w:val="21"/>
          <w:szCs w:val="21"/>
        </w:rPr>
        <w:t>&gt;</w:t>
      </w:r>
    </w:p>
    <w:p w:rsidR="005F656E" w:rsidRPr="005F656E" w:rsidRDefault="005F656E" w:rsidP="005F656E">
      <w:pPr>
        <w:shd w:val="clear" w:color="auto" w:fill="1E1E1E"/>
        <w:spacing w:after="0" w:line="285" w:lineRule="atLeast"/>
        <w:rPr>
          <w:rFonts w:ascii="Consolas" w:eastAsia="Times New Roman" w:hAnsi="Consolas" w:cs="Times New Roman"/>
          <w:color w:val="D4D4D4"/>
          <w:sz w:val="21"/>
          <w:szCs w:val="21"/>
        </w:rPr>
      </w:pPr>
      <w:r w:rsidRPr="005F656E">
        <w:rPr>
          <w:rFonts w:ascii="Consolas" w:eastAsia="Times New Roman" w:hAnsi="Consolas" w:cs="Times New Roman"/>
          <w:color w:val="D4D4D4"/>
          <w:sz w:val="21"/>
          <w:szCs w:val="21"/>
        </w:rPr>
        <w:t xml:space="preserve">    </w:t>
      </w:r>
      <w:r w:rsidRPr="005F656E">
        <w:rPr>
          <w:rFonts w:ascii="Consolas" w:eastAsia="Times New Roman" w:hAnsi="Consolas" w:cs="Times New Roman"/>
          <w:color w:val="808080"/>
          <w:sz w:val="21"/>
          <w:szCs w:val="21"/>
        </w:rPr>
        <w:t>&lt;</w:t>
      </w:r>
      <w:proofErr w:type="gramStart"/>
      <w:r w:rsidRPr="005F656E">
        <w:rPr>
          <w:rFonts w:ascii="Consolas" w:eastAsia="Times New Roman" w:hAnsi="Consolas" w:cs="Times New Roman"/>
          <w:color w:val="569CD6"/>
          <w:sz w:val="21"/>
          <w:szCs w:val="21"/>
        </w:rPr>
        <w:t>td</w:t>
      </w:r>
      <w:r w:rsidRPr="005F656E">
        <w:rPr>
          <w:rFonts w:ascii="Consolas" w:eastAsia="Times New Roman" w:hAnsi="Consolas" w:cs="Times New Roman"/>
          <w:color w:val="808080"/>
          <w:sz w:val="21"/>
          <w:szCs w:val="21"/>
        </w:rPr>
        <w:t>&gt;</w:t>
      </w:r>
      <w:proofErr w:type="gramEnd"/>
      <w:r w:rsidRPr="005F656E">
        <w:rPr>
          <w:rFonts w:ascii="Consolas" w:eastAsia="Times New Roman" w:hAnsi="Consolas" w:cs="Times New Roman"/>
          <w:color w:val="D4D4D4"/>
          <w:sz w:val="21"/>
          <w:szCs w:val="21"/>
        </w:rPr>
        <w:t>35</w:t>
      </w:r>
      <w:r w:rsidRPr="005F656E">
        <w:rPr>
          <w:rFonts w:ascii="Consolas" w:eastAsia="Times New Roman" w:hAnsi="Consolas" w:cs="Times New Roman"/>
          <w:color w:val="808080"/>
          <w:sz w:val="21"/>
          <w:szCs w:val="21"/>
        </w:rPr>
        <w:t>&lt;/</w:t>
      </w:r>
      <w:r w:rsidRPr="005F656E">
        <w:rPr>
          <w:rFonts w:ascii="Consolas" w:eastAsia="Times New Roman" w:hAnsi="Consolas" w:cs="Times New Roman"/>
          <w:color w:val="569CD6"/>
          <w:sz w:val="21"/>
          <w:szCs w:val="21"/>
        </w:rPr>
        <w:t>td</w:t>
      </w:r>
      <w:r w:rsidRPr="005F656E">
        <w:rPr>
          <w:rFonts w:ascii="Consolas" w:eastAsia="Times New Roman" w:hAnsi="Consolas" w:cs="Times New Roman"/>
          <w:color w:val="808080"/>
          <w:sz w:val="21"/>
          <w:szCs w:val="21"/>
        </w:rPr>
        <w:t>&gt;</w:t>
      </w:r>
    </w:p>
    <w:p w:rsidR="005F656E" w:rsidRPr="005F656E" w:rsidRDefault="005F656E" w:rsidP="005F656E">
      <w:pPr>
        <w:shd w:val="clear" w:color="auto" w:fill="1E1E1E"/>
        <w:spacing w:after="0" w:line="285" w:lineRule="atLeast"/>
        <w:rPr>
          <w:rFonts w:ascii="Consolas" w:eastAsia="Times New Roman" w:hAnsi="Consolas" w:cs="Times New Roman"/>
          <w:color w:val="D4D4D4"/>
          <w:sz w:val="21"/>
          <w:szCs w:val="21"/>
        </w:rPr>
      </w:pPr>
      <w:r w:rsidRPr="005F656E">
        <w:rPr>
          <w:rFonts w:ascii="Consolas" w:eastAsia="Times New Roman" w:hAnsi="Consolas" w:cs="Times New Roman"/>
          <w:color w:val="D4D4D4"/>
          <w:sz w:val="21"/>
          <w:szCs w:val="21"/>
        </w:rPr>
        <w:t xml:space="preserve">  </w:t>
      </w:r>
      <w:r w:rsidRPr="005F656E">
        <w:rPr>
          <w:rFonts w:ascii="Consolas" w:eastAsia="Times New Roman" w:hAnsi="Consolas" w:cs="Times New Roman"/>
          <w:color w:val="808080"/>
          <w:sz w:val="21"/>
          <w:szCs w:val="21"/>
        </w:rPr>
        <w:t>&lt;/</w:t>
      </w:r>
      <w:proofErr w:type="spellStart"/>
      <w:proofErr w:type="gramStart"/>
      <w:r w:rsidRPr="005F656E">
        <w:rPr>
          <w:rFonts w:ascii="Consolas" w:eastAsia="Times New Roman" w:hAnsi="Consolas" w:cs="Times New Roman"/>
          <w:color w:val="569CD6"/>
          <w:sz w:val="21"/>
          <w:szCs w:val="21"/>
        </w:rPr>
        <w:t>tr</w:t>
      </w:r>
      <w:proofErr w:type="spellEnd"/>
      <w:proofErr w:type="gramEnd"/>
      <w:r w:rsidRPr="005F656E">
        <w:rPr>
          <w:rFonts w:ascii="Consolas" w:eastAsia="Times New Roman" w:hAnsi="Consolas" w:cs="Times New Roman"/>
          <w:color w:val="808080"/>
          <w:sz w:val="21"/>
          <w:szCs w:val="21"/>
        </w:rPr>
        <w:t>&gt;</w:t>
      </w:r>
    </w:p>
    <w:p w:rsidR="005F656E" w:rsidRPr="005F656E" w:rsidRDefault="005F656E" w:rsidP="005F656E">
      <w:pPr>
        <w:shd w:val="clear" w:color="auto" w:fill="1E1E1E"/>
        <w:spacing w:after="0" w:line="285" w:lineRule="atLeast"/>
        <w:rPr>
          <w:rFonts w:ascii="Consolas" w:eastAsia="Times New Roman" w:hAnsi="Consolas" w:cs="Times New Roman"/>
          <w:color w:val="D4D4D4"/>
          <w:sz w:val="21"/>
          <w:szCs w:val="21"/>
        </w:rPr>
      </w:pPr>
      <w:r w:rsidRPr="005F656E">
        <w:rPr>
          <w:rFonts w:ascii="Consolas" w:eastAsia="Times New Roman" w:hAnsi="Consolas" w:cs="Times New Roman"/>
          <w:color w:val="D4D4D4"/>
          <w:sz w:val="21"/>
          <w:szCs w:val="21"/>
        </w:rPr>
        <w:t xml:space="preserve">  </w:t>
      </w:r>
      <w:r w:rsidRPr="005F656E">
        <w:rPr>
          <w:rFonts w:ascii="Consolas" w:eastAsia="Times New Roman" w:hAnsi="Consolas" w:cs="Times New Roman"/>
          <w:color w:val="808080"/>
          <w:sz w:val="21"/>
          <w:szCs w:val="21"/>
        </w:rPr>
        <w:t>&lt;</w:t>
      </w:r>
      <w:proofErr w:type="spellStart"/>
      <w:proofErr w:type="gramStart"/>
      <w:r w:rsidRPr="005F656E">
        <w:rPr>
          <w:rFonts w:ascii="Consolas" w:eastAsia="Times New Roman" w:hAnsi="Consolas" w:cs="Times New Roman"/>
          <w:color w:val="569CD6"/>
          <w:sz w:val="21"/>
          <w:szCs w:val="21"/>
        </w:rPr>
        <w:t>tr</w:t>
      </w:r>
      <w:proofErr w:type="spellEnd"/>
      <w:proofErr w:type="gramEnd"/>
      <w:r w:rsidRPr="005F656E">
        <w:rPr>
          <w:rFonts w:ascii="Consolas" w:eastAsia="Times New Roman" w:hAnsi="Consolas" w:cs="Times New Roman"/>
          <w:color w:val="808080"/>
          <w:sz w:val="21"/>
          <w:szCs w:val="21"/>
        </w:rPr>
        <w:t>&gt;</w:t>
      </w:r>
    </w:p>
    <w:p w:rsidR="005F656E" w:rsidRPr="005F656E" w:rsidRDefault="005F656E" w:rsidP="005F656E">
      <w:pPr>
        <w:shd w:val="clear" w:color="auto" w:fill="1E1E1E"/>
        <w:spacing w:after="0" w:line="285" w:lineRule="atLeast"/>
        <w:rPr>
          <w:rFonts w:ascii="Consolas" w:eastAsia="Times New Roman" w:hAnsi="Consolas" w:cs="Times New Roman"/>
          <w:color w:val="D4D4D4"/>
          <w:sz w:val="21"/>
          <w:szCs w:val="21"/>
        </w:rPr>
      </w:pPr>
      <w:r w:rsidRPr="005F656E">
        <w:rPr>
          <w:rFonts w:ascii="Consolas" w:eastAsia="Times New Roman" w:hAnsi="Consolas" w:cs="Times New Roman"/>
          <w:color w:val="D4D4D4"/>
          <w:sz w:val="21"/>
          <w:szCs w:val="21"/>
        </w:rPr>
        <w:t xml:space="preserve">    </w:t>
      </w:r>
      <w:r w:rsidRPr="005F656E">
        <w:rPr>
          <w:rFonts w:ascii="Consolas" w:eastAsia="Times New Roman" w:hAnsi="Consolas" w:cs="Times New Roman"/>
          <w:color w:val="808080"/>
          <w:sz w:val="21"/>
          <w:szCs w:val="21"/>
        </w:rPr>
        <w:t>&lt;</w:t>
      </w:r>
      <w:proofErr w:type="gramStart"/>
      <w:r w:rsidRPr="005F656E">
        <w:rPr>
          <w:rFonts w:ascii="Consolas" w:eastAsia="Times New Roman" w:hAnsi="Consolas" w:cs="Times New Roman"/>
          <w:color w:val="569CD6"/>
          <w:sz w:val="21"/>
          <w:szCs w:val="21"/>
        </w:rPr>
        <w:t>td</w:t>
      </w:r>
      <w:r w:rsidRPr="005F656E">
        <w:rPr>
          <w:rFonts w:ascii="Consolas" w:eastAsia="Times New Roman" w:hAnsi="Consolas" w:cs="Times New Roman"/>
          <w:color w:val="808080"/>
          <w:sz w:val="21"/>
          <w:szCs w:val="21"/>
        </w:rPr>
        <w:t>&gt;</w:t>
      </w:r>
      <w:proofErr w:type="spellStart"/>
      <w:proofErr w:type="gramEnd"/>
      <w:r w:rsidRPr="005F656E">
        <w:rPr>
          <w:rFonts w:ascii="Consolas" w:eastAsia="Times New Roman" w:hAnsi="Consolas" w:cs="Times New Roman"/>
          <w:color w:val="D4D4D4"/>
          <w:sz w:val="21"/>
          <w:szCs w:val="21"/>
        </w:rPr>
        <w:t>Akshaya</w:t>
      </w:r>
      <w:proofErr w:type="spellEnd"/>
      <w:r w:rsidRPr="005F656E">
        <w:rPr>
          <w:rFonts w:ascii="Consolas" w:eastAsia="Times New Roman" w:hAnsi="Consolas" w:cs="Times New Roman"/>
          <w:color w:val="808080"/>
          <w:sz w:val="21"/>
          <w:szCs w:val="21"/>
        </w:rPr>
        <w:t>&lt;/</w:t>
      </w:r>
      <w:r w:rsidRPr="005F656E">
        <w:rPr>
          <w:rFonts w:ascii="Consolas" w:eastAsia="Times New Roman" w:hAnsi="Consolas" w:cs="Times New Roman"/>
          <w:color w:val="569CD6"/>
          <w:sz w:val="21"/>
          <w:szCs w:val="21"/>
        </w:rPr>
        <w:t>td</w:t>
      </w:r>
      <w:r w:rsidRPr="005F656E">
        <w:rPr>
          <w:rFonts w:ascii="Consolas" w:eastAsia="Times New Roman" w:hAnsi="Consolas" w:cs="Times New Roman"/>
          <w:color w:val="808080"/>
          <w:sz w:val="21"/>
          <w:szCs w:val="21"/>
        </w:rPr>
        <w:t>&gt;</w:t>
      </w:r>
    </w:p>
    <w:p w:rsidR="005F656E" w:rsidRPr="005F656E" w:rsidRDefault="005F656E" w:rsidP="005F656E">
      <w:pPr>
        <w:shd w:val="clear" w:color="auto" w:fill="1E1E1E"/>
        <w:spacing w:after="0" w:line="285" w:lineRule="atLeast"/>
        <w:rPr>
          <w:rFonts w:ascii="Consolas" w:eastAsia="Times New Roman" w:hAnsi="Consolas" w:cs="Times New Roman"/>
          <w:color w:val="D4D4D4"/>
          <w:sz w:val="21"/>
          <w:szCs w:val="21"/>
        </w:rPr>
      </w:pPr>
      <w:r w:rsidRPr="005F656E">
        <w:rPr>
          <w:rFonts w:ascii="Consolas" w:eastAsia="Times New Roman" w:hAnsi="Consolas" w:cs="Times New Roman"/>
          <w:color w:val="D4D4D4"/>
          <w:sz w:val="21"/>
          <w:szCs w:val="21"/>
        </w:rPr>
        <w:t xml:space="preserve">    </w:t>
      </w:r>
      <w:r w:rsidRPr="005F656E">
        <w:rPr>
          <w:rFonts w:ascii="Consolas" w:eastAsia="Times New Roman" w:hAnsi="Consolas" w:cs="Times New Roman"/>
          <w:color w:val="808080"/>
          <w:sz w:val="21"/>
          <w:szCs w:val="21"/>
        </w:rPr>
        <w:t>&lt;</w:t>
      </w:r>
      <w:proofErr w:type="gramStart"/>
      <w:r w:rsidRPr="005F656E">
        <w:rPr>
          <w:rFonts w:ascii="Consolas" w:eastAsia="Times New Roman" w:hAnsi="Consolas" w:cs="Times New Roman"/>
          <w:color w:val="569CD6"/>
          <w:sz w:val="21"/>
          <w:szCs w:val="21"/>
        </w:rPr>
        <w:t>td</w:t>
      </w:r>
      <w:r w:rsidRPr="005F656E">
        <w:rPr>
          <w:rFonts w:ascii="Consolas" w:eastAsia="Times New Roman" w:hAnsi="Consolas" w:cs="Times New Roman"/>
          <w:color w:val="808080"/>
          <w:sz w:val="21"/>
          <w:szCs w:val="21"/>
        </w:rPr>
        <w:t>&gt;</w:t>
      </w:r>
      <w:proofErr w:type="gramEnd"/>
      <w:r w:rsidRPr="005F656E">
        <w:rPr>
          <w:rFonts w:ascii="Consolas" w:eastAsia="Times New Roman" w:hAnsi="Consolas" w:cs="Times New Roman"/>
          <w:color w:val="D4D4D4"/>
          <w:sz w:val="21"/>
          <w:szCs w:val="21"/>
        </w:rPr>
        <w:t>17</w:t>
      </w:r>
      <w:r w:rsidRPr="005F656E">
        <w:rPr>
          <w:rFonts w:ascii="Consolas" w:eastAsia="Times New Roman" w:hAnsi="Consolas" w:cs="Times New Roman"/>
          <w:color w:val="808080"/>
          <w:sz w:val="21"/>
          <w:szCs w:val="21"/>
        </w:rPr>
        <w:t>&lt;/</w:t>
      </w:r>
      <w:r w:rsidRPr="005F656E">
        <w:rPr>
          <w:rFonts w:ascii="Consolas" w:eastAsia="Times New Roman" w:hAnsi="Consolas" w:cs="Times New Roman"/>
          <w:color w:val="569CD6"/>
          <w:sz w:val="21"/>
          <w:szCs w:val="21"/>
        </w:rPr>
        <w:t>td</w:t>
      </w:r>
      <w:r w:rsidRPr="005F656E">
        <w:rPr>
          <w:rFonts w:ascii="Consolas" w:eastAsia="Times New Roman" w:hAnsi="Consolas" w:cs="Times New Roman"/>
          <w:color w:val="808080"/>
          <w:sz w:val="21"/>
          <w:szCs w:val="21"/>
        </w:rPr>
        <w:t>&gt;</w:t>
      </w:r>
    </w:p>
    <w:p w:rsidR="005F656E" w:rsidRPr="005F656E" w:rsidRDefault="005F656E" w:rsidP="005F656E">
      <w:pPr>
        <w:shd w:val="clear" w:color="auto" w:fill="1E1E1E"/>
        <w:spacing w:after="0" w:line="285" w:lineRule="atLeast"/>
        <w:rPr>
          <w:rFonts w:ascii="Consolas" w:eastAsia="Times New Roman" w:hAnsi="Consolas" w:cs="Times New Roman"/>
          <w:color w:val="D4D4D4"/>
          <w:sz w:val="21"/>
          <w:szCs w:val="21"/>
        </w:rPr>
      </w:pPr>
      <w:r w:rsidRPr="005F656E">
        <w:rPr>
          <w:rFonts w:ascii="Consolas" w:eastAsia="Times New Roman" w:hAnsi="Consolas" w:cs="Times New Roman"/>
          <w:color w:val="D4D4D4"/>
          <w:sz w:val="21"/>
          <w:szCs w:val="21"/>
        </w:rPr>
        <w:t xml:space="preserve">  </w:t>
      </w:r>
      <w:r w:rsidRPr="005F656E">
        <w:rPr>
          <w:rFonts w:ascii="Consolas" w:eastAsia="Times New Roman" w:hAnsi="Consolas" w:cs="Times New Roman"/>
          <w:color w:val="808080"/>
          <w:sz w:val="21"/>
          <w:szCs w:val="21"/>
        </w:rPr>
        <w:t>&lt;/</w:t>
      </w:r>
      <w:proofErr w:type="spellStart"/>
      <w:proofErr w:type="gramStart"/>
      <w:r w:rsidRPr="005F656E">
        <w:rPr>
          <w:rFonts w:ascii="Consolas" w:eastAsia="Times New Roman" w:hAnsi="Consolas" w:cs="Times New Roman"/>
          <w:color w:val="569CD6"/>
          <w:sz w:val="21"/>
          <w:szCs w:val="21"/>
        </w:rPr>
        <w:t>tr</w:t>
      </w:r>
      <w:proofErr w:type="spellEnd"/>
      <w:proofErr w:type="gramEnd"/>
      <w:r w:rsidRPr="005F656E">
        <w:rPr>
          <w:rFonts w:ascii="Consolas" w:eastAsia="Times New Roman" w:hAnsi="Consolas" w:cs="Times New Roman"/>
          <w:color w:val="808080"/>
          <w:sz w:val="21"/>
          <w:szCs w:val="21"/>
        </w:rPr>
        <w:t>&gt;</w:t>
      </w:r>
    </w:p>
    <w:p w:rsidR="005F656E" w:rsidRPr="005F656E" w:rsidRDefault="005F656E" w:rsidP="005F656E">
      <w:pPr>
        <w:shd w:val="clear" w:color="auto" w:fill="1E1E1E"/>
        <w:spacing w:after="0" w:line="285" w:lineRule="atLeast"/>
        <w:rPr>
          <w:rFonts w:ascii="Consolas" w:eastAsia="Times New Roman" w:hAnsi="Consolas" w:cs="Times New Roman"/>
          <w:color w:val="D4D4D4"/>
          <w:sz w:val="21"/>
          <w:szCs w:val="21"/>
        </w:rPr>
      </w:pPr>
      <w:r w:rsidRPr="005F656E">
        <w:rPr>
          <w:rFonts w:ascii="Consolas" w:eastAsia="Times New Roman" w:hAnsi="Consolas" w:cs="Times New Roman"/>
          <w:color w:val="D4D4D4"/>
          <w:sz w:val="21"/>
          <w:szCs w:val="21"/>
        </w:rPr>
        <w:t xml:space="preserve">  </w:t>
      </w:r>
      <w:r w:rsidRPr="005F656E">
        <w:rPr>
          <w:rFonts w:ascii="Consolas" w:eastAsia="Times New Roman" w:hAnsi="Consolas" w:cs="Times New Roman"/>
          <w:color w:val="808080"/>
          <w:sz w:val="21"/>
          <w:szCs w:val="21"/>
        </w:rPr>
        <w:t>&lt;</w:t>
      </w:r>
      <w:proofErr w:type="spellStart"/>
      <w:proofErr w:type="gramStart"/>
      <w:r w:rsidRPr="005F656E">
        <w:rPr>
          <w:rFonts w:ascii="Consolas" w:eastAsia="Times New Roman" w:hAnsi="Consolas" w:cs="Times New Roman"/>
          <w:color w:val="569CD6"/>
          <w:sz w:val="21"/>
          <w:szCs w:val="21"/>
        </w:rPr>
        <w:t>tr</w:t>
      </w:r>
      <w:proofErr w:type="spellEnd"/>
      <w:proofErr w:type="gramEnd"/>
      <w:r w:rsidRPr="005F656E">
        <w:rPr>
          <w:rFonts w:ascii="Consolas" w:eastAsia="Times New Roman" w:hAnsi="Consolas" w:cs="Times New Roman"/>
          <w:color w:val="808080"/>
          <w:sz w:val="21"/>
          <w:szCs w:val="21"/>
        </w:rPr>
        <w:t>&gt;</w:t>
      </w:r>
    </w:p>
    <w:p w:rsidR="005F656E" w:rsidRPr="005F656E" w:rsidRDefault="005F656E" w:rsidP="005F656E">
      <w:pPr>
        <w:shd w:val="clear" w:color="auto" w:fill="1E1E1E"/>
        <w:spacing w:after="0" w:line="285" w:lineRule="atLeast"/>
        <w:rPr>
          <w:rFonts w:ascii="Consolas" w:eastAsia="Times New Roman" w:hAnsi="Consolas" w:cs="Times New Roman"/>
          <w:color w:val="D4D4D4"/>
          <w:sz w:val="21"/>
          <w:szCs w:val="21"/>
        </w:rPr>
      </w:pPr>
      <w:r w:rsidRPr="005F656E">
        <w:rPr>
          <w:rFonts w:ascii="Consolas" w:eastAsia="Times New Roman" w:hAnsi="Consolas" w:cs="Times New Roman"/>
          <w:color w:val="D4D4D4"/>
          <w:sz w:val="21"/>
          <w:szCs w:val="21"/>
        </w:rPr>
        <w:t xml:space="preserve">    </w:t>
      </w:r>
      <w:r w:rsidRPr="005F656E">
        <w:rPr>
          <w:rFonts w:ascii="Consolas" w:eastAsia="Times New Roman" w:hAnsi="Consolas" w:cs="Times New Roman"/>
          <w:color w:val="808080"/>
          <w:sz w:val="21"/>
          <w:szCs w:val="21"/>
        </w:rPr>
        <w:t>&lt;</w:t>
      </w:r>
      <w:proofErr w:type="gramStart"/>
      <w:r w:rsidRPr="005F656E">
        <w:rPr>
          <w:rFonts w:ascii="Consolas" w:eastAsia="Times New Roman" w:hAnsi="Consolas" w:cs="Times New Roman"/>
          <w:color w:val="569CD6"/>
          <w:sz w:val="21"/>
          <w:szCs w:val="21"/>
        </w:rPr>
        <w:t>td</w:t>
      </w:r>
      <w:r w:rsidRPr="005F656E">
        <w:rPr>
          <w:rFonts w:ascii="Consolas" w:eastAsia="Times New Roman" w:hAnsi="Consolas" w:cs="Times New Roman"/>
          <w:color w:val="808080"/>
          <w:sz w:val="21"/>
          <w:szCs w:val="21"/>
        </w:rPr>
        <w:t>&gt;</w:t>
      </w:r>
      <w:proofErr w:type="spellStart"/>
      <w:proofErr w:type="gramEnd"/>
      <w:r w:rsidRPr="005F656E">
        <w:rPr>
          <w:rFonts w:ascii="Consolas" w:eastAsia="Times New Roman" w:hAnsi="Consolas" w:cs="Times New Roman"/>
          <w:color w:val="D4D4D4"/>
          <w:sz w:val="21"/>
          <w:szCs w:val="21"/>
        </w:rPr>
        <w:t>Ashick</w:t>
      </w:r>
      <w:proofErr w:type="spellEnd"/>
      <w:r w:rsidRPr="005F656E">
        <w:rPr>
          <w:rFonts w:ascii="Consolas" w:eastAsia="Times New Roman" w:hAnsi="Consolas" w:cs="Times New Roman"/>
          <w:color w:val="808080"/>
          <w:sz w:val="21"/>
          <w:szCs w:val="21"/>
        </w:rPr>
        <w:t>&lt;/</w:t>
      </w:r>
      <w:r w:rsidRPr="005F656E">
        <w:rPr>
          <w:rFonts w:ascii="Consolas" w:eastAsia="Times New Roman" w:hAnsi="Consolas" w:cs="Times New Roman"/>
          <w:color w:val="569CD6"/>
          <w:sz w:val="21"/>
          <w:szCs w:val="21"/>
        </w:rPr>
        <w:t>td</w:t>
      </w:r>
      <w:r w:rsidRPr="005F656E">
        <w:rPr>
          <w:rFonts w:ascii="Consolas" w:eastAsia="Times New Roman" w:hAnsi="Consolas" w:cs="Times New Roman"/>
          <w:color w:val="808080"/>
          <w:sz w:val="21"/>
          <w:szCs w:val="21"/>
        </w:rPr>
        <w:t>&gt;</w:t>
      </w:r>
    </w:p>
    <w:p w:rsidR="005F656E" w:rsidRPr="005F656E" w:rsidRDefault="005F656E" w:rsidP="005F656E">
      <w:pPr>
        <w:shd w:val="clear" w:color="auto" w:fill="1E1E1E"/>
        <w:spacing w:after="0" w:line="285" w:lineRule="atLeast"/>
        <w:rPr>
          <w:rFonts w:ascii="Consolas" w:eastAsia="Times New Roman" w:hAnsi="Consolas" w:cs="Times New Roman"/>
          <w:color w:val="D4D4D4"/>
          <w:sz w:val="21"/>
          <w:szCs w:val="21"/>
        </w:rPr>
      </w:pPr>
      <w:r w:rsidRPr="005F656E">
        <w:rPr>
          <w:rFonts w:ascii="Consolas" w:eastAsia="Times New Roman" w:hAnsi="Consolas" w:cs="Times New Roman"/>
          <w:color w:val="D4D4D4"/>
          <w:sz w:val="21"/>
          <w:szCs w:val="21"/>
        </w:rPr>
        <w:t xml:space="preserve">    </w:t>
      </w:r>
      <w:r w:rsidRPr="005F656E">
        <w:rPr>
          <w:rFonts w:ascii="Consolas" w:eastAsia="Times New Roman" w:hAnsi="Consolas" w:cs="Times New Roman"/>
          <w:color w:val="808080"/>
          <w:sz w:val="21"/>
          <w:szCs w:val="21"/>
        </w:rPr>
        <w:t>&lt;</w:t>
      </w:r>
      <w:proofErr w:type="gramStart"/>
      <w:r w:rsidRPr="005F656E">
        <w:rPr>
          <w:rFonts w:ascii="Consolas" w:eastAsia="Times New Roman" w:hAnsi="Consolas" w:cs="Times New Roman"/>
          <w:color w:val="569CD6"/>
          <w:sz w:val="21"/>
          <w:szCs w:val="21"/>
        </w:rPr>
        <w:t>td</w:t>
      </w:r>
      <w:r w:rsidRPr="005F656E">
        <w:rPr>
          <w:rFonts w:ascii="Consolas" w:eastAsia="Times New Roman" w:hAnsi="Consolas" w:cs="Times New Roman"/>
          <w:color w:val="808080"/>
          <w:sz w:val="21"/>
          <w:szCs w:val="21"/>
        </w:rPr>
        <w:t>&gt;</w:t>
      </w:r>
      <w:proofErr w:type="gramEnd"/>
      <w:r w:rsidRPr="005F656E">
        <w:rPr>
          <w:rFonts w:ascii="Consolas" w:eastAsia="Times New Roman" w:hAnsi="Consolas" w:cs="Times New Roman"/>
          <w:color w:val="D4D4D4"/>
          <w:sz w:val="21"/>
          <w:szCs w:val="21"/>
        </w:rPr>
        <w:t>13</w:t>
      </w:r>
      <w:r w:rsidRPr="005F656E">
        <w:rPr>
          <w:rFonts w:ascii="Consolas" w:eastAsia="Times New Roman" w:hAnsi="Consolas" w:cs="Times New Roman"/>
          <w:color w:val="808080"/>
          <w:sz w:val="21"/>
          <w:szCs w:val="21"/>
        </w:rPr>
        <w:t>&lt;/</w:t>
      </w:r>
      <w:r w:rsidRPr="005F656E">
        <w:rPr>
          <w:rFonts w:ascii="Consolas" w:eastAsia="Times New Roman" w:hAnsi="Consolas" w:cs="Times New Roman"/>
          <w:color w:val="569CD6"/>
          <w:sz w:val="21"/>
          <w:szCs w:val="21"/>
        </w:rPr>
        <w:t>td</w:t>
      </w:r>
      <w:r w:rsidRPr="005F656E">
        <w:rPr>
          <w:rFonts w:ascii="Consolas" w:eastAsia="Times New Roman" w:hAnsi="Consolas" w:cs="Times New Roman"/>
          <w:color w:val="808080"/>
          <w:sz w:val="21"/>
          <w:szCs w:val="21"/>
        </w:rPr>
        <w:t>&gt;</w:t>
      </w:r>
    </w:p>
    <w:p w:rsidR="005F656E" w:rsidRPr="005F656E" w:rsidRDefault="005F656E" w:rsidP="005F656E">
      <w:pPr>
        <w:shd w:val="clear" w:color="auto" w:fill="1E1E1E"/>
        <w:spacing w:after="0" w:line="285" w:lineRule="atLeast"/>
        <w:rPr>
          <w:rFonts w:ascii="Consolas" w:eastAsia="Times New Roman" w:hAnsi="Consolas" w:cs="Times New Roman"/>
          <w:color w:val="D4D4D4"/>
          <w:sz w:val="21"/>
          <w:szCs w:val="21"/>
        </w:rPr>
      </w:pPr>
      <w:r w:rsidRPr="005F656E">
        <w:rPr>
          <w:rFonts w:ascii="Consolas" w:eastAsia="Times New Roman" w:hAnsi="Consolas" w:cs="Times New Roman"/>
          <w:color w:val="D4D4D4"/>
          <w:sz w:val="21"/>
          <w:szCs w:val="21"/>
        </w:rPr>
        <w:t xml:space="preserve">  </w:t>
      </w:r>
      <w:r w:rsidRPr="005F656E">
        <w:rPr>
          <w:rFonts w:ascii="Consolas" w:eastAsia="Times New Roman" w:hAnsi="Consolas" w:cs="Times New Roman"/>
          <w:color w:val="808080"/>
          <w:sz w:val="21"/>
          <w:szCs w:val="21"/>
        </w:rPr>
        <w:t>&lt;/</w:t>
      </w:r>
      <w:proofErr w:type="spellStart"/>
      <w:proofErr w:type="gramStart"/>
      <w:r w:rsidRPr="005F656E">
        <w:rPr>
          <w:rFonts w:ascii="Consolas" w:eastAsia="Times New Roman" w:hAnsi="Consolas" w:cs="Times New Roman"/>
          <w:color w:val="569CD6"/>
          <w:sz w:val="21"/>
          <w:szCs w:val="21"/>
        </w:rPr>
        <w:t>tr</w:t>
      </w:r>
      <w:proofErr w:type="spellEnd"/>
      <w:proofErr w:type="gramEnd"/>
      <w:r w:rsidRPr="005F656E">
        <w:rPr>
          <w:rFonts w:ascii="Consolas" w:eastAsia="Times New Roman" w:hAnsi="Consolas" w:cs="Times New Roman"/>
          <w:color w:val="808080"/>
          <w:sz w:val="21"/>
          <w:szCs w:val="21"/>
        </w:rPr>
        <w:t>&gt;</w:t>
      </w:r>
    </w:p>
    <w:p w:rsidR="005F656E" w:rsidRPr="005F656E" w:rsidRDefault="005F656E" w:rsidP="005F656E">
      <w:pPr>
        <w:shd w:val="clear" w:color="auto" w:fill="1E1E1E"/>
        <w:spacing w:after="0" w:line="285" w:lineRule="atLeast"/>
        <w:rPr>
          <w:rFonts w:ascii="Consolas" w:eastAsia="Times New Roman" w:hAnsi="Consolas" w:cs="Times New Roman"/>
          <w:color w:val="D4D4D4"/>
          <w:sz w:val="21"/>
          <w:szCs w:val="21"/>
        </w:rPr>
      </w:pPr>
      <w:r w:rsidRPr="005F656E">
        <w:rPr>
          <w:rFonts w:ascii="Consolas" w:eastAsia="Times New Roman" w:hAnsi="Consolas" w:cs="Times New Roman"/>
          <w:color w:val="808080"/>
          <w:sz w:val="21"/>
          <w:szCs w:val="21"/>
        </w:rPr>
        <w:t>&lt;/</w:t>
      </w:r>
      <w:r w:rsidRPr="005F656E">
        <w:rPr>
          <w:rFonts w:ascii="Consolas" w:eastAsia="Times New Roman" w:hAnsi="Consolas" w:cs="Times New Roman"/>
          <w:color w:val="569CD6"/>
          <w:sz w:val="21"/>
          <w:szCs w:val="21"/>
        </w:rPr>
        <w:t>body</w:t>
      </w:r>
      <w:r w:rsidRPr="005F656E">
        <w:rPr>
          <w:rFonts w:ascii="Consolas" w:eastAsia="Times New Roman" w:hAnsi="Consolas" w:cs="Times New Roman"/>
          <w:color w:val="808080"/>
          <w:sz w:val="21"/>
          <w:szCs w:val="21"/>
        </w:rPr>
        <w:t>&gt;</w:t>
      </w:r>
    </w:p>
    <w:p w:rsidR="005F656E" w:rsidRPr="005F656E" w:rsidRDefault="005F656E" w:rsidP="005F656E">
      <w:pPr>
        <w:shd w:val="clear" w:color="auto" w:fill="1E1E1E"/>
        <w:spacing w:after="0" w:line="285" w:lineRule="atLeast"/>
        <w:rPr>
          <w:rFonts w:ascii="Consolas" w:eastAsia="Times New Roman" w:hAnsi="Consolas" w:cs="Times New Roman"/>
          <w:color w:val="D4D4D4"/>
          <w:sz w:val="21"/>
          <w:szCs w:val="21"/>
        </w:rPr>
      </w:pPr>
      <w:r w:rsidRPr="005F656E">
        <w:rPr>
          <w:rFonts w:ascii="Consolas" w:eastAsia="Times New Roman" w:hAnsi="Consolas" w:cs="Times New Roman"/>
          <w:color w:val="808080"/>
          <w:sz w:val="21"/>
          <w:szCs w:val="21"/>
        </w:rPr>
        <w:t>&lt;/</w:t>
      </w:r>
      <w:r w:rsidRPr="005F656E">
        <w:rPr>
          <w:rFonts w:ascii="Consolas" w:eastAsia="Times New Roman" w:hAnsi="Consolas" w:cs="Times New Roman"/>
          <w:color w:val="569CD6"/>
          <w:sz w:val="21"/>
          <w:szCs w:val="21"/>
        </w:rPr>
        <w:t>html</w:t>
      </w:r>
      <w:r w:rsidRPr="005F656E">
        <w:rPr>
          <w:rFonts w:ascii="Consolas" w:eastAsia="Times New Roman" w:hAnsi="Consolas" w:cs="Times New Roman"/>
          <w:color w:val="808080"/>
          <w:sz w:val="21"/>
          <w:szCs w:val="21"/>
        </w:rPr>
        <w:t>&gt;</w:t>
      </w:r>
    </w:p>
    <w:p w:rsidR="00346108" w:rsidRDefault="002A2D45" w:rsidP="003C0F9C">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Output:</w:t>
      </w:r>
      <w:r>
        <w:rPr>
          <w:rFonts w:ascii="Arial" w:hAnsi="Arial" w:cs="Arial"/>
          <w:color w:val="273239"/>
          <w:spacing w:val="2"/>
          <w:sz w:val="26"/>
          <w:szCs w:val="26"/>
        </w:rPr>
        <w:br/>
      </w:r>
      <w:r>
        <w:rPr>
          <w:noProof/>
        </w:rPr>
        <w:drawing>
          <wp:inline distT="0" distB="0" distL="0" distR="0">
            <wp:extent cx="1409700" cy="1847850"/>
            <wp:effectExtent l="19050" t="0" r="0" b="0"/>
            <wp:docPr id="75" name="Picture 75" descr="https://media.geeksforgeeks.org/wp-content/uploads/20200714153546/diffbetcol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media.geeksforgeeks.org/wp-content/uploads/20200714153546/diffbetcolsp.png"/>
                    <pic:cNvPicPr>
                      <a:picLocks noChangeAspect="1" noChangeArrowheads="1"/>
                    </pic:cNvPicPr>
                  </pic:nvPicPr>
                  <pic:blipFill>
                    <a:blip r:embed="rId23"/>
                    <a:srcRect/>
                    <a:stretch>
                      <a:fillRect/>
                    </a:stretch>
                  </pic:blipFill>
                  <pic:spPr bwMode="auto">
                    <a:xfrm>
                      <a:off x="0" y="0"/>
                      <a:ext cx="1409700" cy="1847850"/>
                    </a:xfrm>
                    <a:prstGeom prst="rect">
                      <a:avLst/>
                    </a:prstGeom>
                    <a:noFill/>
                    <a:ln w="9525">
                      <a:noFill/>
                      <a:miter lim="800000"/>
                      <a:headEnd/>
                      <a:tailEnd/>
                    </a:ln>
                  </pic:spPr>
                </pic:pic>
              </a:graphicData>
            </a:graphic>
          </wp:inline>
        </w:drawing>
      </w:r>
    </w:p>
    <w:p w:rsidR="00EC386C" w:rsidRDefault="00EC386C" w:rsidP="003C0F9C">
      <w:pPr>
        <w:rPr>
          <w:rStyle w:val="Strong"/>
          <w:rFonts w:ascii="Arial" w:hAnsi="Arial" w:cs="Arial"/>
          <w:color w:val="273239"/>
          <w:spacing w:val="2"/>
          <w:sz w:val="26"/>
          <w:szCs w:val="26"/>
          <w:bdr w:val="none" w:sz="0" w:space="0" w:color="auto" w:frame="1"/>
          <w:shd w:val="clear" w:color="auto" w:fill="FFFFFF"/>
        </w:rPr>
      </w:pPr>
    </w:p>
    <w:p w:rsidR="00EC386C" w:rsidRDefault="00EC386C" w:rsidP="003C0F9C">
      <w:pPr>
        <w:rPr>
          <w:rStyle w:val="Strong"/>
          <w:rFonts w:ascii="Arial" w:hAnsi="Arial" w:cs="Arial"/>
          <w:color w:val="273239"/>
          <w:spacing w:val="2"/>
          <w:sz w:val="26"/>
          <w:szCs w:val="26"/>
          <w:bdr w:val="none" w:sz="0" w:space="0" w:color="auto" w:frame="1"/>
          <w:shd w:val="clear" w:color="auto" w:fill="FFFFFF"/>
        </w:rPr>
      </w:pPr>
    </w:p>
    <w:p w:rsidR="00EC386C" w:rsidRDefault="00EC386C" w:rsidP="003C0F9C">
      <w:pPr>
        <w:rPr>
          <w:rStyle w:val="Strong"/>
          <w:rFonts w:ascii="Arial" w:hAnsi="Arial" w:cs="Arial"/>
          <w:color w:val="273239"/>
          <w:spacing w:val="2"/>
          <w:sz w:val="26"/>
          <w:szCs w:val="26"/>
          <w:bdr w:val="none" w:sz="0" w:space="0" w:color="auto" w:frame="1"/>
          <w:shd w:val="clear" w:color="auto" w:fill="FFFFFF"/>
        </w:rPr>
      </w:pPr>
    </w:p>
    <w:p w:rsidR="00EC386C" w:rsidRDefault="00EC386C" w:rsidP="003C0F9C">
      <w:pPr>
        <w:rPr>
          <w:rStyle w:val="Strong"/>
          <w:rFonts w:ascii="Arial" w:hAnsi="Arial" w:cs="Arial"/>
          <w:color w:val="273239"/>
          <w:spacing w:val="2"/>
          <w:sz w:val="26"/>
          <w:szCs w:val="26"/>
          <w:bdr w:val="none" w:sz="0" w:space="0" w:color="auto" w:frame="1"/>
          <w:shd w:val="clear" w:color="auto" w:fill="FFFFFF"/>
        </w:rPr>
      </w:pPr>
    </w:p>
    <w:p w:rsidR="00EC386C" w:rsidRDefault="00EC386C" w:rsidP="003C0F9C">
      <w:pPr>
        <w:rPr>
          <w:rFonts w:asciiTheme="majorHAnsi" w:hAnsiTheme="majorHAnsi"/>
          <w:sz w:val="32"/>
          <w:szCs w:val="32"/>
        </w:rPr>
      </w:pPr>
      <w:r w:rsidRPr="00EC386C">
        <w:rPr>
          <w:rFonts w:asciiTheme="majorHAnsi" w:hAnsiTheme="majorHAnsi"/>
          <w:sz w:val="32"/>
          <w:szCs w:val="32"/>
        </w:rPr>
        <w:lastRenderedPageBreak/>
        <w:t xml:space="preserve">HOW WE CAN CLUB TO OR MORE ROWS OR COLUMNS INTO A SINGLE ROW OR COLUMN IN AN </w:t>
      </w:r>
      <w:proofErr w:type="gramStart"/>
      <w:r w:rsidRPr="00EC386C">
        <w:rPr>
          <w:rFonts w:asciiTheme="majorHAnsi" w:hAnsiTheme="majorHAnsi"/>
          <w:sz w:val="32"/>
          <w:szCs w:val="32"/>
        </w:rPr>
        <w:t>HTML ?</w:t>
      </w:r>
      <w:proofErr w:type="gramEnd"/>
      <w:r w:rsidRPr="00EC386C">
        <w:rPr>
          <w:rFonts w:asciiTheme="majorHAnsi" w:hAnsiTheme="majorHAnsi"/>
          <w:sz w:val="32"/>
          <w:szCs w:val="32"/>
        </w:rPr>
        <w:t xml:space="preserve"> WITH EXAMPLE</w:t>
      </w:r>
    </w:p>
    <w:p w:rsidR="00EC386C" w:rsidRDefault="00EC386C" w:rsidP="003C0F9C">
      <w:pPr>
        <w:rPr>
          <w:rFonts w:asciiTheme="majorHAnsi" w:hAnsiTheme="majorHAnsi"/>
          <w:sz w:val="32"/>
          <w:szCs w:val="32"/>
        </w:rPr>
      </w:pPr>
    </w:p>
    <w:p w:rsidR="00EC386C" w:rsidRDefault="00EC386C" w:rsidP="003C0F9C">
      <w:pPr>
        <w:rPr>
          <w:rFonts w:ascii="Arial" w:hAnsi="Arial" w:cs="Arial"/>
          <w:color w:val="000000"/>
          <w:shd w:val="clear" w:color="auto" w:fill="FFFFFF"/>
        </w:rPr>
      </w:pPr>
      <w:r w:rsidRPr="00EC386C">
        <w:rPr>
          <w:rFonts w:asciiTheme="majorHAnsi" w:hAnsiTheme="majorHAnsi" w:cs="Arial"/>
          <w:color w:val="000000"/>
          <w:sz w:val="28"/>
          <w:szCs w:val="28"/>
          <w:shd w:val="clear" w:color="auto" w:fill="FFFFFF"/>
        </w:rPr>
        <w:t xml:space="preserve">We use the </w:t>
      </w:r>
      <w:proofErr w:type="spellStart"/>
      <w:r w:rsidRPr="00EC386C">
        <w:rPr>
          <w:rFonts w:asciiTheme="majorHAnsi" w:hAnsiTheme="majorHAnsi" w:cs="Arial"/>
          <w:color w:val="000000"/>
          <w:sz w:val="28"/>
          <w:szCs w:val="28"/>
          <w:shd w:val="clear" w:color="auto" w:fill="FFFFFF"/>
        </w:rPr>
        <w:t>colspan</w:t>
      </w:r>
      <w:proofErr w:type="spellEnd"/>
      <w:r w:rsidRPr="00EC386C">
        <w:rPr>
          <w:rFonts w:asciiTheme="majorHAnsi" w:hAnsiTheme="majorHAnsi" w:cs="Arial"/>
          <w:color w:val="000000"/>
          <w:sz w:val="28"/>
          <w:szCs w:val="28"/>
          <w:shd w:val="clear" w:color="auto" w:fill="FFFFFF"/>
        </w:rPr>
        <w:t xml:space="preserve"> and </w:t>
      </w:r>
      <w:proofErr w:type="spellStart"/>
      <w:r w:rsidRPr="00EC386C">
        <w:rPr>
          <w:rFonts w:asciiTheme="majorHAnsi" w:hAnsiTheme="majorHAnsi" w:cs="Arial"/>
          <w:color w:val="000000"/>
          <w:sz w:val="28"/>
          <w:szCs w:val="28"/>
          <w:shd w:val="clear" w:color="auto" w:fill="FFFFFF"/>
        </w:rPr>
        <w:t>rowspan</w:t>
      </w:r>
      <w:proofErr w:type="spellEnd"/>
      <w:r w:rsidRPr="00EC386C">
        <w:rPr>
          <w:rFonts w:asciiTheme="majorHAnsi" w:hAnsiTheme="majorHAnsi" w:cs="Arial"/>
          <w:color w:val="000000"/>
          <w:sz w:val="28"/>
          <w:szCs w:val="28"/>
          <w:shd w:val="clear" w:color="auto" w:fill="FFFFFF"/>
        </w:rPr>
        <w:t xml:space="preserve"> attribute, to merge cells in HTML. The </w:t>
      </w:r>
      <w:proofErr w:type="spellStart"/>
      <w:r w:rsidRPr="00EC386C">
        <w:rPr>
          <w:rFonts w:asciiTheme="majorHAnsi" w:hAnsiTheme="majorHAnsi" w:cs="Arial"/>
          <w:color w:val="000000"/>
          <w:sz w:val="28"/>
          <w:szCs w:val="28"/>
          <w:shd w:val="clear" w:color="auto" w:fill="FFFFFF"/>
        </w:rPr>
        <w:t>rowspan</w:t>
      </w:r>
      <w:proofErr w:type="spellEnd"/>
      <w:r w:rsidRPr="00EC386C">
        <w:rPr>
          <w:rFonts w:asciiTheme="majorHAnsi" w:hAnsiTheme="majorHAnsi" w:cs="Arial"/>
          <w:color w:val="000000"/>
          <w:sz w:val="28"/>
          <w:szCs w:val="28"/>
          <w:shd w:val="clear" w:color="auto" w:fill="FFFFFF"/>
        </w:rPr>
        <w:t xml:space="preserve"> attribute is for the number of rows a cell should merge, whereas the </w:t>
      </w:r>
      <w:proofErr w:type="spellStart"/>
      <w:r w:rsidRPr="00EC386C">
        <w:rPr>
          <w:rFonts w:asciiTheme="majorHAnsi" w:hAnsiTheme="majorHAnsi" w:cs="Arial"/>
          <w:color w:val="000000"/>
          <w:sz w:val="28"/>
          <w:szCs w:val="28"/>
          <w:shd w:val="clear" w:color="auto" w:fill="FFFFFF"/>
        </w:rPr>
        <w:t>colspan</w:t>
      </w:r>
      <w:proofErr w:type="spellEnd"/>
      <w:r w:rsidRPr="00EC386C">
        <w:rPr>
          <w:rFonts w:asciiTheme="majorHAnsi" w:hAnsiTheme="majorHAnsi" w:cs="Arial"/>
          <w:color w:val="000000"/>
          <w:sz w:val="28"/>
          <w:szCs w:val="28"/>
          <w:shd w:val="clear" w:color="auto" w:fill="FFFFFF"/>
        </w:rPr>
        <w:t xml:space="preserve"> attribute is for the number of columns a cell should merge</w:t>
      </w:r>
      <w:r>
        <w:rPr>
          <w:rFonts w:ascii="Arial" w:hAnsi="Arial" w:cs="Arial"/>
          <w:color w:val="000000"/>
          <w:shd w:val="clear" w:color="auto" w:fill="FFFFFF"/>
        </w:rPr>
        <w:t>.</w:t>
      </w:r>
    </w:p>
    <w:p w:rsidR="00EC386C" w:rsidRDefault="00EC386C" w:rsidP="00EC386C">
      <w:pPr>
        <w:pStyle w:val="Heading3"/>
        <w:shd w:val="clear" w:color="auto" w:fill="FFFFFF"/>
        <w:spacing w:before="0"/>
        <w:rPr>
          <w:rFonts w:ascii="Arial" w:hAnsi="Arial" w:cs="Arial"/>
          <w:b w:val="0"/>
          <w:bCs w:val="0"/>
          <w:sz w:val="30"/>
          <w:szCs w:val="30"/>
        </w:rPr>
      </w:pPr>
      <w:r>
        <w:rPr>
          <w:rFonts w:ascii="Arial" w:hAnsi="Arial" w:cs="Arial"/>
          <w:b w:val="0"/>
          <w:bCs w:val="0"/>
          <w:sz w:val="30"/>
          <w:szCs w:val="30"/>
        </w:rPr>
        <w:t>Example</w:t>
      </w:r>
    </w:p>
    <w:p w:rsidR="00EC386C" w:rsidRDefault="00EC386C" w:rsidP="00EC386C">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Following is the example program to merge the row cells of the table in HTML.</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808080"/>
          <w:sz w:val="21"/>
          <w:szCs w:val="21"/>
        </w:rPr>
        <w:t>&lt;</w:t>
      </w:r>
      <w:proofErr w:type="gramStart"/>
      <w:r w:rsidRPr="00EC386C">
        <w:rPr>
          <w:rFonts w:ascii="Consolas" w:eastAsia="Times New Roman" w:hAnsi="Consolas" w:cs="Times New Roman"/>
          <w:color w:val="569CD6"/>
          <w:sz w:val="21"/>
          <w:szCs w:val="21"/>
        </w:rPr>
        <w:t>body</w:t>
      </w:r>
      <w:proofErr w:type="gramEnd"/>
      <w:r w:rsidRPr="00EC386C">
        <w:rPr>
          <w:rFonts w:ascii="Consolas" w:eastAsia="Times New Roman" w:hAnsi="Consolas" w:cs="Times New Roman"/>
          <w:color w:val="808080"/>
          <w:sz w:val="21"/>
          <w:szCs w:val="21"/>
        </w:rPr>
        <w:t>&gt;</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t>   </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t xml:space="preserve">    </w:t>
      </w:r>
      <w:r w:rsidRPr="00EC386C">
        <w:rPr>
          <w:rFonts w:ascii="Consolas" w:eastAsia="Times New Roman" w:hAnsi="Consolas" w:cs="Times New Roman"/>
          <w:color w:val="808080"/>
          <w:sz w:val="21"/>
          <w:szCs w:val="21"/>
        </w:rPr>
        <w:t>&lt;</w:t>
      </w:r>
      <w:r w:rsidRPr="00EC386C">
        <w:rPr>
          <w:rFonts w:ascii="Consolas" w:eastAsia="Times New Roman" w:hAnsi="Consolas" w:cs="Times New Roman"/>
          <w:color w:val="569CD6"/>
          <w:sz w:val="21"/>
          <w:szCs w:val="21"/>
        </w:rPr>
        <w:t>h2</w:t>
      </w:r>
      <w:r w:rsidRPr="00EC386C">
        <w:rPr>
          <w:rFonts w:ascii="Consolas" w:eastAsia="Times New Roman" w:hAnsi="Consolas" w:cs="Times New Roman"/>
          <w:color w:val="808080"/>
          <w:sz w:val="21"/>
          <w:szCs w:val="21"/>
        </w:rPr>
        <w:t>&gt;</w:t>
      </w:r>
      <w:r w:rsidRPr="00EC386C">
        <w:rPr>
          <w:rFonts w:ascii="Consolas" w:eastAsia="Times New Roman" w:hAnsi="Consolas" w:cs="Times New Roman"/>
          <w:color w:val="D4D4D4"/>
          <w:sz w:val="21"/>
          <w:szCs w:val="21"/>
        </w:rPr>
        <w:t>Tables in HTML</w:t>
      </w:r>
      <w:r w:rsidRPr="00EC386C">
        <w:rPr>
          <w:rFonts w:ascii="Consolas" w:eastAsia="Times New Roman" w:hAnsi="Consolas" w:cs="Times New Roman"/>
          <w:color w:val="808080"/>
          <w:sz w:val="21"/>
          <w:szCs w:val="21"/>
        </w:rPr>
        <w:t>&lt;/</w:t>
      </w:r>
      <w:r w:rsidRPr="00EC386C">
        <w:rPr>
          <w:rFonts w:ascii="Consolas" w:eastAsia="Times New Roman" w:hAnsi="Consolas" w:cs="Times New Roman"/>
          <w:color w:val="569CD6"/>
          <w:sz w:val="21"/>
          <w:szCs w:val="21"/>
        </w:rPr>
        <w:t>h2</w:t>
      </w:r>
      <w:r w:rsidRPr="00EC386C">
        <w:rPr>
          <w:rFonts w:ascii="Consolas" w:eastAsia="Times New Roman" w:hAnsi="Consolas" w:cs="Times New Roman"/>
          <w:color w:val="808080"/>
          <w:sz w:val="21"/>
          <w:szCs w:val="21"/>
        </w:rPr>
        <w:t>&gt;</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t xml:space="preserve">    </w:t>
      </w:r>
      <w:r w:rsidRPr="00EC386C">
        <w:rPr>
          <w:rFonts w:ascii="Consolas" w:eastAsia="Times New Roman" w:hAnsi="Consolas" w:cs="Times New Roman"/>
          <w:color w:val="808080"/>
          <w:sz w:val="21"/>
          <w:szCs w:val="21"/>
        </w:rPr>
        <w:t>&lt;</w:t>
      </w:r>
      <w:r w:rsidRPr="00EC386C">
        <w:rPr>
          <w:rFonts w:ascii="Consolas" w:eastAsia="Times New Roman" w:hAnsi="Consolas" w:cs="Times New Roman"/>
          <w:color w:val="569CD6"/>
          <w:sz w:val="21"/>
          <w:szCs w:val="21"/>
        </w:rPr>
        <w:t>table</w:t>
      </w:r>
      <w:r w:rsidRPr="00EC386C">
        <w:rPr>
          <w:rFonts w:ascii="Consolas" w:eastAsia="Times New Roman" w:hAnsi="Consolas" w:cs="Times New Roman"/>
          <w:color w:val="D4D4D4"/>
          <w:sz w:val="21"/>
          <w:szCs w:val="21"/>
        </w:rPr>
        <w:t xml:space="preserve"> </w:t>
      </w:r>
      <w:r w:rsidRPr="00EC386C">
        <w:rPr>
          <w:rFonts w:ascii="Consolas" w:eastAsia="Times New Roman" w:hAnsi="Consolas" w:cs="Times New Roman"/>
          <w:color w:val="F44747"/>
          <w:sz w:val="21"/>
          <w:szCs w:val="21"/>
        </w:rPr>
        <w:t>border</w:t>
      </w:r>
      <w:r w:rsidRPr="00EC386C">
        <w:rPr>
          <w:rFonts w:ascii="Consolas" w:eastAsia="Times New Roman" w:hAnsi="Consolas" w:cs="Times New Roman"/>
          <w:color w:val="D4D4D4"/>
          <w:sz w:val="21"/>
          <w:szCs w:val="21"/>
        </w:rPr>
        <w:t>=</w:t>
      </w:r>
      <w:r w:rsidRPr="00EC386C">
        <w:rPr>
          <w:rFonts w:ascii="Consolas" w:eastAsia="Times New Roman" w:hAnsi="Consolas" w:cs="Times New Roman"/>
          <w:color w:val="CE9178"/>
          <w:sz w:val="21"/>
          <w:szCs w:val="21"/>
        </w:rPr>
        <w:t>"1"</w:t>
      </w:r>
      <w:r w:rsidRPr="00EC386C">
        <w:rPr>
          <w:rFonts w:ascii="Consolas" w:eastAsia="Times New Roman" w:hAnsi="Consolas" w:cs="Times New Roman"/>
          <w:color w:val="808080"/>
          <w:sz w:val="21"/>
          <w:szCs w:val="21"/>
        </w:rPr>
        <w:t>&gt;</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t>       </w:t>
      </w:r>
      <w:r w:rsidRPr="00EC386C">
        <w:rPr>
          <w:rFonts w:ascii="Consolas" w:eastAsia="Times New Roman" w:hAnsi="Consolas" w:cs="Times New Roman"/>
          <w:color w:val="808080"/>
          <w:sz w:val="21"/>
          <w:szCs w:val="21"/>
        </w:rPr>
        <w:t>&lt;</w:t>
      </w:r>
      <w:proofErr w:type="spellStart"/>
      <w:proofErr w:type="gramStart"/>
      <w:r w:rsidRPr="00EC386C">
        <w:rPr>
          <w:rFonts w:ascii="Consolas" w:eastAsia="Times New Roman" w:hAnsi="Consolas" w:cs="Times New Roman"/>
          <w:color w:val="569CD6"/>
          <w:sz w:val="21"/>
          <w:szCs w:val="21"/>
        </w:rPr>
        <w:t>tr</w:t>
      </w:r>
      <w:proofErr w:type="spellEnd"/>
      <w:proofErr w:type="gramEnd"/>
      <w:r w:rsidRPr="00EC386C">
        <w:rPr>
          <w:rFonts w:ascii="Consolas" w:eastAsia="Times New Roman" w:hAnsi="Consolas" w:cs="Times New Roman"/>
          <w:color w:val="808080"/>
          <w:sz w:val="21"/>
          <w:szCs w:val="21"/>
        </w:rPr>
        <w:t>&gt;</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t xml:space="preserve">          </w:t>
      </w:r>
      <w:r w:rsidRPr="00EC386C">
        <w:rPr>
          <w:rFonts w:ascii="Consolas" w:eastAsia="Times New Roman" w:hAnsi="Consolas" w:cs="Times New Roman"/>
          <w:color w:val="808080"/>
          <w:sz w:val="21"/>
          <w:szCs w:val="21"/>
        </w:rPr>
        <w:t>&lt;</w:t>
      </w:r>
      <w:proofErr w:type="spellStart"/>
      <w:proofErr w:type="gramStart"/>
      <w:r w:rsidRPr="00EC386C">
        <w:rPr>
          <w:rFonts w:ascii="Consolas" w:eastAsia="Times New Roman" w:hAnsi="Consolas" w:cs="Times New Roman"/>
          <w:color w:val="569CD6"/>
          <w:sz w:val="21"/>
          <w:szCs w:val="21"/>
        </w:rPr>
        <w:t>th</w:t>
      </w:r>
      <w:proofErr w:type="spellEnd"/>
      <w:proofErr w:type="gramEnd"/>
      <w:r w:rsidRPr="00EC386C">
        <w:rPr>
          <w:rFonts w:ascii="Consolas" w:eastAsia="Times New Roman" w:hAnsi="Consolas" w:cs="Times New Roman"/>
          <w:color w:val="D4D4D4"/>
          <w:sz w:val="21"/>
          <w:szCs w:val="21"/>
        </w:rPr>
        <w:t xml:space="preserve"> </w:t>
      </w:r>
      <w:r w:rsidRPr="00EC386C">
        <w:rPr>
          <w:rFonts w:ascii="Consolas" w:eastAsia="Times New Roman" w:hAnsi="Consolas" w:cs="Times New Roman"/>
          <w:color w:val="808080"/>
          <w:sz w:val="21"/>
          <w:szCs w:val="21"/>
        </w:rPr>
        <w:t>&gt;</w:t>
      </w:r>
      <w:r w:rsidRPr="00EC386C">
        <w:rPr>
          <w:rFonts w:ascii="Consolas" w:eastAsia="Times New Roman" w:hAnsi="Consolas" w:cs="Times New Roman"/>
          <w:color w:val="D4D4D4"/>
          <w:sz w:val="21"/>
          <w:szCs w:val="21"/>
        </w:rPr>
        <w:t xml:space="preserve">First Name </w:t>
      </w:r>
      <w:r w:rsidRPr="00EC386C">
        <w:rPr>
          <w:rFonts w:ascii="Consolas" w:eastAsia="Times New Roman" w:hAnsi="Consolas" w:cs="Times New Roman"/>
          <w:color w:val="808080"/>
          <w:sz w:val="21"/>
          <w:szCs w:val="21"/>
        </w:rPr>
        <w:t>&lt;/</w:t>
      </w:r>
      <w:proofErr w:type="spellStart"/>
      <w:r w:rsidRPr="00EC386C">
        <w:rPr>
          <w:rFonts w:ascii="Consolas" w:eastAsia="Times New Roman" w:hAnsi="Consolas" w:cs="Times New Roman"/>
          <w:color w:val="569CD6"/>
          <w:sz w:val="21"/>
          <w:szCs w:val="21"/>
        </w:rPr>
        <w:t>th</w:t>
      </w:r>
      <w:proofErr w:type="spellEnd"/>
      <w:r w:rsidRPr="00EC386C">
        <w:rPr>
          <w:rFonts w:ascii="Consolas" w:eastAsia="Times New Roman" w:hAnsi="Consolas" w:cs="Times New Roman"/>
          <w:color w:val="808080"/>
          <w:sz w:val="21"/>
          <w:szCs w:val="21"/>
        </w:rPr>
        <w:t>&gt;</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t xml:space="preserve">          </w:t>
      </w:r>
      <w:r w:rsidRPr="00EC386C">
        <w:rPr>
          <w:rFonts w:ascii="Consolas" w:eastAsia="Times New Roman" w:hAnsi="Consolas" w:cs="Times New Roman"/>
          <w:color w:val="808080"/>
          <w:sz w:val="21"/>
          <w:szCs w:val="21"/>
        </w:rPr>
        <w:t>&lt;</w:t>
      </w:r>
      <w:proofErr w:type="spellStart"/>
      <w:proofErr w:type="gramStart"/>
      <w:r w:rsidRPr="00EC386C">
        <w:rPr>
          <w:rFonts w:ascii="Consolas" w:eastAsia="Times New Roman" w:hAnsi="Consolas" w:cs="Times New Roman"/>
          <w:color w:val="569CD6"/>
          <w:sz w:val="21"/>
          <w:szCs w:val="21"/>
        </w:rPr>
        <w:t>th</w:t>
      </w:r>
      <w:proofErr w:type="spellEnd"/>
      <w:r w:rsidRPr="00EC386C">
        <w:rPr>
          <w:rFonts w:ascii="Consolas" w:eastAsia="Times New Roman" w:hAnsi="Consolas" w:cs="Times New Roman"/>
          <w:color w:val="808080"/>
          <w:sz w:val="21"/>
          <w:szCs w:val="21"/>
        </w:rPr>
        <w:t>&gt;</w:t>
      </w:r>
      <w:proofErr w:type="gramEnd"/>
      <w:r w:rsidRPr="00EC386C">
        <w:rPr>
          <w:rFonts w:ascii="Consolas" w:eastAsia="Times New Roman" w:hAnsi="Consolas" w:cs="Times New Roman"/>
          <w:color w:val="D4D4D4"/>
          <w:sz w:val="21"/>
          <w:szCs w:val="21"/>
        </w:rPr>
        <w:t>Job role</w:t>
      </w:r>
      <w:r w:rsidRPr="00EC386C">
        <w:rPr>
          <w:rFonts w:ascii="Consolas" w:eastAsia="Times New Roman" w:hAnsi="Consolas" w:cs="Times New Roman"/>
          <w:color w:val="808080"/>
          <w:sz w:val="21"/>
          <w:szCs w:val="21"/>
        </w:rPr>
        <w:t>&lt;/</w:t>
      </w:r>
      <w:proofErr w:type="spellStart"/>
      <w:r w:rsidRPr="00EC386C">
        <w:rPr>
          <w:rFonts w:ascii="Consolas" w:eastAsia="Times New Roman" w:hAnsi="Consolas" w:cs="Times New Roman"/>
          <w:color w:val="569CD6"/>
          <w:sz w:val="21"/>
          <w:szCs w:val="21"/>
        </w:rPr>
        <w:t>th</w:t>
      </w:r>
      <w:proofErr w:type="spellEnd"/>
      <w:r w:rsidRPr="00EC386C">
        <w:rPr>
          <w:rFonts w:ascii="Consolas" w:eastAsia="Times New Roman" w:hAnsi="Consolas" w:cs="Times New Roman"/>
          <w:color w:val="808080"/>
          <w:sz w:val="21"/>
          <w:szCs w:val="21"/>
        </w:rPr>
        <w:t>&gt;</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t>       </w:t>
      </w:r>
      <w:r w:rsidRPr="00EC386C">
        <w:rPr>
          <w:rFonts w:ascii="Consolas" w:eastAsia="Times New Roman" w:hAnsi="Consolas" w:cs="Times New Roman"/>
          <w:color w:val="808080"/>
          <w:sz w:val="21"/>
          <w:szCs w:val="21"/>
        </w:rPr>
        <w:t>&lt;/</w:t>
      </w:r>
      <w:proofErr w:type="spellStart"/>
      <w:proofErr w:type="gramStart"/>
      <w:r w:rsidRPr="00EC386C">
        <w:rPr>
          <w:rFonts w:ascii="Consolas" w:eastAsia="Times New Roman" w:hAnsi="Consolas" w:cs="Times New Roman"/>
          <w:color w:val="569CD6"/>
          <w:sz w:val="21"/>
          <w:szCs w:val="21"/>
        </w:rPr>
        <w:t>tr</w:t>
      </w:r>
      <w:proofErr w:type="spellEnd"/>
      <w:proofErr w:type="gramEnd"/>
      <w:r w:rsidRPr="00EC386C">
        <w:rPr>
          <w:rFonts w:ascii="Consolas" w:eastAsia="Times New Roman" w:hAnsi="Consolas" w:cs="Times New Roman"/>
          <w:color w:val="808080"/>
          <w:sz w:val="21"/>
          <w:szCs w:val="21"/>
        </w:rPr>
        <w:t>&gt;</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t>       </w:t>
      </w:r>
      <w:r w:rsidRPr="00EC386C">
        <w:rPr>
          <w:rFonts w:ascii="Consolas" w:eastAsia="Times New Roman" w:hAnsi="Consolas" w:cs="Times New Roman"/>
          <w:color w:val="808080"/>
          <w:sz w:val="21"/>
          <w:szCs w:val="21"/>
        </w:rPr>
        <w:t>&lt;</w:t>
      </w:r>
      <w:proofErr w:type="spellStart"/>
      <w:proofErr w:type="gramStart"/>
      <w:r w:rsidRPr="00EC386C">
        <w:rPr>
          <w:rFonts w:ascii="Consolas" w:eastAsia="Times New Roman" w:hAnsi="Consolas" w:cs="Times New Roman"/>
          <w:color w:val="569CD6"/>
          <w:sz w:val="21"/>
          <w:szCs w:val="21"/>
        </w:rPr>
        <w:t>tr</w:t>
      </w:r>
      <w:proofErr w:type="spellEnd"/>
      <w:proofErr w:type="gramEnd"/>
      <w:r w:rsidRPr="00EC386C">
        <w:rPr>
          <w:rFonts w:ascii="Consolas" w:eastAsia="Times New Roman" w:hAnsi="Consolas" w:cs="Times New Roman"/>
          <w:color w:val="808080"/>
          <w:sz w:val="21"/>
          <w:szCs w:val="21"/>
        </w:rPr>
        <w:t>&gt;</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t xml:space="preserve">          </w:t>
      </w:r>
      <w:r w:rsidRPr="00EC386C">
        <w:rPr>
          <w:rFonts w:ascii="Consolas" w:eastAsia="Times New Roman" w:hAnsi="Consolas" w:cs="Times New Roman"/>
          <w:color w:val="808080"/>
          <w:sz w:val="21"/>
          <w:szCs w:val="21"/>
        </w:rPr>
        <w:t>&lt;</w:t>
      </w:r>
      <w:proofErr w:type="gramStart"/>
      <w:r w:rsidRPr="00EC386C">
        <w:rPr>
          <w:rFonts w:ascii="Consolas" w:eastAsia="Times New Roman" w:hAnsi="Consolas" w:cs="Times New Roman"/>
          <w:color w:val="569CD6"/>
          <w:sz w:val="21"/>
          <w:szCs w:val="21"/>
        </w:rPr>
        <w:t>td</w:t>
      </w:r>
      <w:proofErr w:type="gramEnd"/>
      <w:r w:rsidRPr="00EC386C">
        <w:rPr>
          <w:rFonts w:ascii="Consolas" w:eastAsia="Times New Roman" w:hAnsi="Consolas" w:cs="Times New Roman"/>
          <w:color w:val="D4D4D4"/>
          <w:sz w:val="21"/>
          <w:szCs w:val="21"/>
        </w:rPr>
        <w:t xml:space="preserve"> </w:t>
      </w:r>
      <w:r w:rsidRPr="00EC386C">
        <w:rPr>
          <w:rFonts w:ascii="Consolas" w:eastAsia="Times New Roman" w:hAnsi="Consolas" w:cs="Times New Roman"/>
          <w:color w:val="808080"/>
          <w:sz w:val="21"/>
          <w:szCs w:val="21"/>
        </w:rPr>
        <w:t>&gt;</w:t>
      </w:r>
      <w:proofErr w:type="spellStart"/>
      <w:r w:rsidRPr="00EC386C">
        <w:rPr>
          <w:rFonts w:ascii="Consolas" w:eastAsia="Times New Roman" w:hAnsi="Consolas" w:cs="Times New Roman"/>
          <w:color w:val="D4D4D4"/>
          <w:sz w:val="21"/>
          <w:szCs w:val="21"/>
        </w:rPr>
        <w:t>Tharun</w:t>
      </w:r>
      <w:proofErr w:type="spellEnd"/>
      <w:r w:rsidRPr="00EC386C">
        <w:rPr>
          <w:rFonts w:ascii="Consolas" w:eastAsia="Times New Roman" w:hAnsi="Consolas" w:cs="Times New Roman"/>
          <w:color w:val="808080"/>
          <w:sz w:val="21"/>
          <w:szCs w:val="21"/>
        </w:rPr>
        <w:t>&lt;/</w:t>
      </w:r>
      <w:r w:rsidRPr="00EC386C">
        <w:rPr>
          <w:rFonts w:ascii="Consolas" w:eastAsia="Times New Roman" w:hAnsi="Consolas" w:cs="Times New Roman"/>
          <w:color w:val="569CD6"/>
          <w:sz w:val="21"/>
          <w:szCs w:val="21"/>
        </w:rPr>
        <w:t>td</w:t>
      </w:r>
      <w:r w:rsidRPr="00EC386C">
        <w:rPr>
          <w:rFonts w:ascii="Consolas" w:eastAsia="Times New Roman" w:hAnsi="Consolas" w:cs="Times New Roman"/>
          <w:color w:val="808080"/>
          <w:sz w:val="21"/>
          <w:szCs w:val="21"/>
        </w:rPr>
        <w:t>&gt;</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t xml:space="preserve">          </w:t>
      </w:r>
      <w:r w:rsidRPr="00EC386C">
        <w:rPr>
          <w:rFonts w:ascii="Consolas" w:eastAsia="Times New Roman" w:hAnsi="Consolas" w:cs="Times New Roman"/>
          <w:color w:val="808080"/>
          <w:sz w:val="21"/>
          <w:szCs w:val="21"/>
        </w:rPr>
        <w:t>&lt;</w:t>
      </w:r>
      <w:r w:rsidRPr="00EC386C">
        <w:rPr>
          <w:rFonts w:ascii="Consolas" w:eastAsia="Times New Roman" w:hAnsi="Consolas" w:cs="Times New Roman"/>
          <w:color w:val="569CD6"/>
          <w:sz w:val="21"/>
          <w:szCs w:val="21"/>
        </w:rPr>
        <w:t>td</w:t>
      </w:r>
      <w:r w:rsidRPr="00EC386C">
        <w:rPr>
          <w:rFonts w:ascii="Consolas" w:eastAsia="Times New Roman" w:hAnsi="Consolas" w:cs="Times New Roman"/>
          <w:color w:val="D4D4D4"/>
          <w:sz w:val="21"/>
          <w:szCs w:val="21"/>
        </w:rPr>
        <w:t xml:space="preserve"> </w:t>
      </w:r>
      <w:proofErr w:type="spellStart"/>
      <w:r w:rsidRPr="00EC386C">
        <w:rPr>
          <w:rFonts w:ascii="Consolas" w:eastAsia="Times New Roman" w:hAnsi="Consolas" w:cs="Times New Roman"/>
          <w:color w:val="9CDCFE"/>
          <w:sz w:val="21"/>
          <w:szCs w:val="21"/>
        </w:rPr>
        <w:t>rowspan</w:t>
      </w:r>
      <w:proofErr w:type="spellEnd"/>
      <w:r w:rsidRPr="00EC386C">
        <w:rPr>
          <w:rFonts w:ascii="Consolas" w:eastAsia="Times New Roman" w:hAnsi="Consolas" w:cs="Times New Roman"/>
          <w:color w:val="D4D4D4"/>
          <w:sz w:val="21"/>
          <w:szCs w:val="21"/>
        </w:rPr>
        <w:t>=</w:t>
      </w:r>
      <w:r w:rsidRPr="00EC386C">
        <w:rPr>
          <w:rFonts w:ascii="Consolas" w:eastAsia="Times New Roman" w:hAnsi="Consolas" w:cs="Times New Roman"/>
          <w:color w:val="CE9178"/>
          <w:sz w:val="21"/>
          <w:szCs w:val="21"/>
        </w:rPr>
        <w:t>"2"</w:t>
      </w:r>
      <w:r w:rsidRPr="00EC386C">
        <w:rPr>
          <w:rFonts w:ascii="Consolas" w:eastAsia="Times New Roman" w:hAnsi="Consolas" w:cs="Times New Roman"/>
          <w:color w:val="808080"/>
          <w:sz w:val="21"/>
          <w:szCs w:val="21"/>
        </w:rPr>
        <w:t>&gt;</w:t>
      </w:r>
      <w:r w:rsidRPr="00EC386C">
        <w:rPr>
          <w:rFonts w:ascii="Consolas" w:eastAsia="Times New Roman" w:hAnsi="Consolas" w:cs="Times New Roman"/>
          <w:color w:val="D4D4D4"/>
          <w:sz w:val="21"/>
          <w:szCs w:val="21"/>
        </w:rPr>
        <w:t>Content writer</w:t>
      </w:r>
      <w:r w:rsidRPr="00EC386C">
        <w:rPr>
          <w:rFonts w:ascii="Consolas" w:eastAsia="Times New Roman" w:hAnsi="Consolas" w:cs="Times New Roman"/>
          <w:color w:val="808080"/>
          <w:sz w:val="21"/>
          <w:szCs w:val="21"/>
        </w:rPr>
        <w:t>&lt;/</w:t>
      </w:r>
      <w:r w:rsidRPr="00EC386C">
        <w:rPr>
          <w:rFonts w:ascii="Consolas" w:eastAsia="Times New Roman" w:hAnsi="Consolas" w:cs="Times New Roman"/>
          <w:color w:val="569CD6"/>
          <w:sz w:val="21"/>
          <w:szCs w:val="21"/>
        </w:rPr>
        <w:t>td</w:t>
      </w:r>
      <w:r w:rsidRPr="00EC386C">
        <w:rPr>
          <w:rFonts w:ascii="Consolas" w:eastAsia="Times New Roman" w:hAnsi="Consolas" w:cs="Times New Roman"/>
          <w:color w:val="808080"/>
          <w:sz w:val="21"/>
          <w:szCs w:val="21"/>
        </w:rPr>
        <w:t>&gt;</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t>       </w:t>
      </w:r>
      <w:r w:rsidRPr="00EC386C">
        <w:rPr>
          <w:rFonts w:ascii="Consolas" w:eastAsia="Times New Roman" w:hAnsi="Consolas" w:cs="Times New Roman"/>
          <w:color w:val="808080"/>
          <w:sz w:val="21"/>
          <w:szCs w:val="21"/>
        </w:rPr>
        <w:t>&lt;/</w:t>
      </w:r>
      <w:proofErr w:type="spellStart"/>
      <w:proofErr w:type="gramStart"/>
      <w:r w:rsidRPr="00EC386C">
        <w:rPr>
          <w:rFonts w:ascii="Consolas" w:eastAsia="Times New Roman" w:hAnsi="Consolas" w:cs="Times New Roman"/>
          <w:color w:val="569CD6"/>
          <w:sz w:val="21"/>
          <w:szCs w:val="21"/>
        </w:rPr>
        <w:t>tr</w:t>
      </w:r>
      <w:proofErr w:type="spellEnd"/>
      <w:proofErr w:type="gramEnd"/>
      <w:r w:rsidRPr="00EC386C">
        <w:rPr>
          <w:rFonts w:ascii="Consolas" w:eastAsia="Times New Roman" w:hAnsi="Consolas" w:cs="Times New Roman"/>
          <w:color w:val="808080"/>
          <w:sz w:val="21"/>
          <w:szCs w:val="21"/>
        </w:rPr>
        <w:t>&gt;</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t>       </w:t>
      </w:r>
      <w:r w:rsidRPr="00EC386C">
        <w:rPr>
          <w:rFonts w:ascii="Consolas" w:eastAsia="Times New Roman" w:hAnsi="Consolas" w:cs="Times New Roman"/>
          <w:color w:val="808080"/>
          <w:sz w:val="21"/>
          <w:szCs w:val="21"/>
        </w:rPr>
        <w:t>&lt;</w:t>
      </w:r>
      <w:proofErr w:type="spellStart"/>
      <w:proofErr w:type="gramStart"/>
      <w:r w:rsidRPr="00EC386C">
        <w:rPr>
          <w:rFonts w:ascii="Consolas" w:eastAsia="Times New Roman" w:hAnsi="Consolas" w:cs="Times New Roman"/>
          <w:color w:val="569CD6"/>
          <w:sz w:val="21"/>
          <w:szCs w:val="21"/>
        </w:rPr>
        <w:t>tr</w:t>
      </w:r>
      <w:proofErr w:type="spellEnd"/>
      <w:proofErr w:type="gramEnd"/>
      <w:r w:rsidRPr="00EC386C">
        <w:rPr>
          <w:rFonts w:ascii="Consolas" w:eastAsia="Times New Roman" w:hAnsi="Consolas" w:cs="Times New Roman"/>
          <w:color w:val="808080"/>
          <w:sz w:val="21"/>
          <w:szCs w:val="21"/>
        </w:rPr>
        <w:t>&gt;</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t xml:space="preserve">          </w:t>
      </w:r>
      <w:r w:rsidRPr="00EC386C">
        <w:rPr>
          <w:rFonts w:ascii="Consolas" w:eastAsia="Times New Roman" w:hAnsi="Consolas" w:cs="Times New Roman"/>
          <w:color w:val="808080"/>
          <w:sz w:val="21"/>
          <w:szCs w:val="21"/>
        </w:rPr>
        <w:t>&lt;</w:t>
      </w:r>
      <w:proofErr w:type="gramStart"/>
      <w:r w:rsidRPr="00EC386C">
        <w:rPr>
          <w:rFonts w:ascii="Consolas" w:eastAsia="Times New Roman" w:hAnsi="Consolas" w:cs="Times New Roman"/>
          <w:color w:val="569CD6"/>
          <w:sz w:val="21"/>
          <w:szCs w:val="21"/>
        </w:rPr>
        <w:t>td</w:t>
      </w:r>
      <w:proofErr w:type="gramEnd"/>
      <w:r w:rsidRPr="00EC386C">
        <w:rPr>
          <w:rFonts w:ascii="Consolas" w:eastAsia="Times New Roman" w:hAnsi="Consolas" w:cs="Times New Roman"/>
          <w:color w:val="D4D4D4"/>
          <w:sz w:val="21"/>
          <w:szCs w:val="21"/>
        </w:rPr>
        <w:t xml:space="preserve"> </w:t>
      </w:r>
      <w:r w:rsidRPr="00EC386C">
        <w:rPr>
          <w:rFonts w:ascii="Consolas" w:eastAsia="Times New Roman" w:hAnsi="Consolas" w:cs="Times New Roman"/>
          <w:color w:val="808080"/>
          <w:sz w:val="21"/>
          <w:szCs w:val="21"/>
        </w:rPr>
        <w:t>&gt;</w:t>
      </w:r>
      <w:proofErr w:type="spellStart"/>
      <w:r w:rsidRPr="00EC386C">
        <w:rPr>
          <w:rFonts w:ascii="Consolas" w:eastAsia="Times New Roman" w:hAnsi="Consolas" w:cs="Times New Roman"/>
          <w:color w:val="D4D4D4"/>
          <w:sz w:val="21"/>
          <w:szCs w:val="21"/>
        </w:rPr>
        <w:t>Akshaj</w:t>
      </w:r>
      <w:proofErr w:type="spellEnd"/>
      <w:r w:rsidRPr="00EC386C">
        <w:rPr>
          <w:rFonts w:ascii="Consolas" w:eastAsia="Times New Roman" w:hAnsi="Consolas" w:cs="Times New Roman"/>
          <w:color w:val="808080"/>
          <w:sz w:val="21"/>
          <w:szCs w:val="21"/>
        </w:rPr>
        <w:t>&lt;/</w:t>
      </w:r>
      <w:r w:rsidRPr="00EC386C">
        <w:rPr>
          <w:rFonts w:ascii="Consolas" w:eastAsia="Times New Roman" w:hAnsi="Consolas" w:cs="Times New Roman"/>
          <w:color w:val="569CD6"/>
          <w:sz w:val="21"/>
          <w:szCs w:val="21"/>
        </w:rPr>
        <w:t>td</w:t>
      </w:r>
      <w:r w:rsidRPr="00EC386C">
        <w:rPr>
          <w:rFonts w:ascii="Consolas" w:eastAsia="Times New Roman" w:hAnsi="Consolas" w:cs="Times New Roman"/>
          <w:color w:val="808080"/>
          <w:sz w:val="21"/>
          <w:szCs w:val="21"/>
        </w:rPr>
        <w:t>&gt;</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t>       </w:t>
      </w:r>
      <w:r w:rsidRPr="00EC386C">
        <w:rPr>
          <w:rFonts w:ascii="Consolas" w:eastAsia="Times New Roman" w:hAnsi="Consolas" w:cs="Times New Roman"/>
          <w:color w:val="808080"/>
          <w:sz w:val="21"/>
          <w:szCs w:val="21"/>
        </w:rPr>
        <w:t>&lt;/</w:t>
      </w:r>
      <w:proofErr w:type="spellStart"/>
      <w:proofErr w:type="gramStart"/>
      <w:r w:rsidRPr="00EC386C">
        <w:rPr>
          <w:rFonts w:ascii="Consolas" w:eastAsia="Times New Roman" w:hAnsi="Consolas" w:cs="Times New Roman"/>
          <w:color w:val="569CD6"/>
          <w:sz w:val="21"/>
          <w:szCs w:val="21"/>
        </w:rPr>
        <w:t>tr</w:t>
      </w:r>
      <w:proofErr w:type="spellEnd"/>
      <w:proofErr w:type="gramEnd"/>
      <w:r w:rsidRPr="00EC386C">
        <w:rPr>
          <w:rFonts w:ascii="Consolas" w:eastAsia="Times New Roman" w:hAnsi="Consolas" w:cs="Times New Roman"/>
          <w:color w:val="808080"/>
          <w:sz w:val="21"/>
          <w:szCs w:val="21"/>
        </w:rPr>
        <w:t>&gt;</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t xml:space="preserve">    </w:t>
      </w:r>
      <w:r w:rsidRPr="00EC386C">
        <w:rPr>
          <w:rFonts w:ascii="Consolas" w:eastAsia="Times New Roman" w:hAnsi="Consolas" w:cs="Times New Roman"/>
          <w:color w:val="808080"/>
          <w:sz w:val="21"/>
          <w:szCs w:val="21"/>
        </w:rPr>
        <w:t>&lt;/</w:t>
      </w:r>
      <w:r w:rsidRPr="00EC386C">
        <w:rPr>
          <w:rFonts w:ascii="Consolas" w:eastAsia="Times New Roman" w:hAnsi="Consolas" w:cs="Times New Roman"/>
          <w:color w:val="569CD6"/>
          <w:sz w:val="21"/>
          <w:szCs w:val="21"/>
        </w:rPr>
        <w:t>table</w:t>
      </w:r>
      <w:r w:rsidRPr="00EC386C">
        <w:rPr>
          <w:rFonts w:ascii="Consolas" w:eastAsia="Times New Roman" w:hAnsi="Consolas" w:cs="Times New Roman"/>
          <w:color w:val="808080"/>
          <w:sz w:val="21"/>
          <w:szCs w:val="21"/>
        </w:rPr>
        <w:t>&gt;</w:t>
      </w:r>
    </w:p>
    <w:p w:rsidR="00EC386C" w:rsidRDefault="00EC386C" w:rsidP="003C0F9C">
      <w:pPr>
        <w:rPr>
          <w:rFonts w:asciiTheme="majorHAnsi" w:hAnsiTheme="majorHAnsi"/>
          <w:sz w:val="32"/>
          <w:szCs w:val="32"/>
        </w:rPr>
      </w:pPr>
    </w:p>
    <w:p w:rsidR="00EC386C" w:rsidRDefault="00EC386C" w:rsidP="003C0F9C">
      <w:pPr>
        <w:rPr>
          <w:rFonts w:asciiTheme="majorHAnsi" w:hAnsiTheme="majorHAnsi"/>
          <w:sz w:val="32"/>
          <w:szCs w:val="32"/>
        </w:rPr>
      </w:pPr>
      <w:proofErr w:type="spellStart"/>
      <w:r>
        <w:rPr>
          <w:rFonts w:asciiTheme="majorHAnsi" w:hAnsiTheme="majorHAnsi"/>
          <w:sz w:val="32"/>
          <w:szCs w:val="32"/>
        </w:rPr>
        <w:t>Outpu</w:t>
      </w:r>
      <w:proofErr w:type="spellEnd"/>
      <w:r>
        <w:rPr>
          <w:rFonts w:asciiTheme="majorHAnsi" w:hAnsiTheme="majorHAnsi"/>
          <w:sz w:val="32"/>
          <w:szCs w:val="32"/>
        </w:rPr>
        <w:t>-</w:t>
      </w:r>
    </w:p>
    <w:p w:rsidR="00EC386C" w:rsidRDefault="00EC386C" w:rsidP="00EC386C">
      <w:pPr>
        <w:pStyle w:val="Heading2"/>
        <w:rPr>
          <w:color w:val="000000"/>
        </w:rPr>
      </w:pPr>
      <w:r>
        <w:rPr>
          <w:color w:val="000000"/>
        </w:rPr>
        <w:t>Tables in HTML</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21"/>
        <w:gridCol w:w="1720"/>
      </w:tblGrid>
      <w:tr w:rsidR="00EC386C" w:rsidTr="00EC386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386C" w:rsidRDefault="00EC386C">
            <w:pPr>
              <w:jc w:val="center"/>
              <w:rPr>
                <w:b/>
                <w:bCs/>
                <w:color w:val="000000"/>
                <w:sz w:val="27"/>
                <w:szCs w:val="27"/>
              </w:rPr>
            </w:pPr>
            <w:r>
              <w:rPr>
                <w:b/>
                <w:bCs/>
                <w:color w:val="000000"/>
                <w:sz w:val="27"/>
                <w:szCs w:val="27"/>
              </w:rPr>
              <w:t>First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EC386C" w:rsidRDefault="00EC386C">
            <w:pPr>
              <w:jc w:val="center"/>
              <w:rPr>
                <w:b/>
                <w:bCs/>
                <w:color w:val="000000"/>
                <w:sz w:val="27"/>
                <w:szCs w:val="27"/>
              </w:rPr>
            </w:pPr>
            <w:r>
              <w:rPr>
                <w:b/>
                <w:bCs/>
                <w:color w:val="000000"/>
                <w:sz w:val="27"/>
                <w:szCs w:val="27"/>
              </w:rPr>
              <w:t>Job role</w:t>
            </w:r>
          </w:p>
        </w:tc>
      </w:tr>
      <w:tr w:rsidR="00EC386C" w:rsidTr="00EC386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386C" w:rsidRDefault="00EC386C">
            <w:pPr>
              <w:rPr>
                <w:color w:val="000000"/>
                <w:sz w:val="27"/>
                <w:szCs w:val="27"/>
              </w:rPr>
            </w:pPr>
            <w:proofErr w:type="spellStart"/>
            <w:r>
              <w:rPr>
                <w:color w:val="000000"/>
                <w:sz w:val="27"/>
                <w:szCs w:val="27"/>
              </w:rPr>
              <w:t>Tharun</w:t>
            </w:r>
            <w:proofErr w:type="spellEnd"/>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EC386C" w:rsidRDefault="00EC386C">
            <w:pPr>
              <w:rPr>
                <w:color w:val="000000"/>
                <w:sz w:val="27"/>
                <w:szCs w:val="27"/>
              </w:rPr>
            </w:pPr>
            <w:r>
              <w:rPr>
                <w:color w:val="000000"/>
                <w:sz w:val="27"/>
                <w:szCs w:val="27"/>
              </w:rPr>
              <w:t>Content writer</w:t>
            </w:r>
          </w:p>
        </w:tc>
      </w:tr>
      <w:tr w:rsidR="00EC386C" w:rsidTr="00EC386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386C" w:rsidRDefault="00EC386C">
            <w:pPr>
              <w:rPr>
                <w:color w:val="000000"/>
                <w:sz w:val="27"/>
                <w:szCs w:val="27"/>
              </w:rPr>
            </w:pPr>
            <w:proofErr w:type="spellStart"/>
            <w:r>
              <w:rPr>
                <w:color w:val="000000"/>
                <w:sz w:val="27"/>
                <w:szCs w:val="27"/>
              </w:rPr>
              <w:t>Akshaj</w:t>
            </w:r>
            <w:proofErr w:type="spellEnd"/>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C386C" w:rsidRDefault="00EC386C">
            <w:pPr>
              <w:rPr>
                <w:color w:val="000000"/>
                <w:sz w:val="27"/>
                <w:szCs w:val="27"/>
              </w:rPr>
            </w:pPr>
          </w:p>
        </w:tc>
      </w:tr>
    </w:tbl>
    <w:p w:rsidR="00EC386C" w:rsidRDefault="00EC386C" w:rsidP="003C0F9C">
      <w:pPr>
        <w:rPr>
          <w:rFonts w:asciiTheme="majorHAnsi" w:hAnsiTheme="majorHAnsi"/>
          <w:sz w:val="32"/>
          <w:szCs w:val="32"/>
        </w:rPr>
      </w:pPr>
    </w:p>
    <w:p w:rsidR="00EC386C" w:rsidRDefault="00EC386C" w:rsidP="00EC386C">
      <w:pPr>
        <w:pStyle w:val="Heading3"/>
        <w:shd w:val="clear" w:color="auto" w:fill="FFFFFF"/>
        <w:spacing w:before="0"/>
        <w:rPr>
          <w:rFonts w:ascii="Arial" w:hAnsi="Arial" w:cs="Arial"/>
          <w:b w:val="0"/>
          <w:bCs w:val="0"/>
          <w:sz w:val="30"/>
          <w:szCs w:val="30"/>
        </w:rPr>
      </w:pPr>
      <w:r>
        <w:rPr>
          <w:rFonts w:ascii="Arial" w:hAnsi="Arial" w:cs="Arial"/>
          <w:b w:val="0"/>
          <w:bCs w:val="0"/>
          <w:sz w:val="30"/>
          <w:szCs w:val="30"/>
        </w:rPr>
        <w:lastRenderedPageBreak/>
        <w:t>Example</w:t>
      </w:r>
    </w:p>
    <w:p w:rsidR="00EC386C" w:rsidRDefault="00EC386C" w:rsidP="00EC386C">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Following is the example program to merge column cells of the table in HTML.</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t> </w:t>
      </w:r>
      <w:r w:rsidRPr="00EC386C">
        <w:rPr>
          <w:rFonts w:ascii="Consolas" w:eastAsia="Times New Roman" w:hAnsi="Consolas" w:cs="Times New Roman"/>
          <w:color w:val="808080"/>
          <w:sz w:val="21"/>
          <w:szCs w:val="21"/>
        </w:rPr>
        <w:t>&lt;</w:t>
      </w:r>
      <w:r w:rsidRPr="00EC386C">
        <w:rPr>
          <w:rFonts w:ascii="Consolas" w:eastAsia="Times New Roman" w:hAnsi="Consolas" w:cs="Times New Roman"/>
          <w:color w:val="569CD6"/>
          <w:sz w:val="21"/>
          <w:szCs w:val="21"/>
        </w:rPr>
        <w:t>h2</w:t>
      </w:r>
      <w:r w:rsidRPr="00EC386C">
        <w:rPr>
          <w:rFonts w:ascii="Consolas" w:eastAsia="Times New Roman" w:hAnsi="Consolas" w:cs="Times New Roman"/>
          <w:color w:val="808080"/>
          <w:sz w:val="21"/>
          <w:szCs w:val="21"/>
        </w:rPr>
        <w:t>&gt;</w:t>
      </w:r>
      <w:r w:rsidRPr="00EC386C">
        <w:rPr>
          <w:rFonts w:ascii="Consolas" w:eastAsia="Times New Roman" w:hAnsi="Consolas" w:cs="Times New Roman"/>
          <w:color w:val="D4D4D4"/>
          <w:sz w:val="21"/>
          <w:szCs w:val="21"/>
        </w:rPr>
        <w:t>Tables in HTML</w:t>
      </w:r>
      <w:r w:rsidRPr="00EC386C">
        <w:rPr>
          <w:rFonts w:ascii="Consolas" w:eastAsia="Times New Roman" w:hAnsi="Consolas" w:cs="Times New Roman"/>
          <w:color w:val="808080"/>
          <w:sz w:val="21"/>
          <w:szCs w:val="21"/>
        </w:rPr>
        <w:t>&lt;/</w:t>
      </w:r>
      <w:r w:rsidRPr="00EC386C">
        <w:rPr>
          <w:rFonts w:ascii="Consolas" w:eastAsia="Times New Roman" w:hAnsi="Consolas" w:cs="Times New Roman"/>
          <w:color w:val="569CD6"/>
          <w:sz w:val="21"/>
          <w:szCs w:val="21"/>
        </w:rPr>
        <w:t>h2</w:t>
      </w:r>
      <w:r w:rsidRPr="00EC386C">
        <w:rPr>
          <w:rFonts w:ascii="Consolas" w:eastAsia="Times New Roman" w:hAnsi="Consolas" w:cs="Times New Roman"/>
          <w:color w:val="808080"/>
          <w:sz w:val="21"/>
          <w:szCs w:val="21"/>
        </w:rPr>
        <w:t>&gt;</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t xml:space="preserve">    </w:t>
      </w:r>
      <w:r w:rsidRPr="00EC386C">
        <w:rPr>
          <w:rFonts w:ascii="Consolas" w:eastAsia="Times New Roman" w:hAnsi="Consolas" w:cs="Times New Roman"/>
          <w:color w:val="808080"/>
          <w:sz w:val="21"/>
          <w:szCs w:val="21"/>
        </w:rPr>
        <w:t>&lt;</w:t>
      </w:r>
      <w:r w:rsidRPr="00EC386C">
        <w:rPr>
          <w:rFonts w:ascii="Consolas" w:eastAsia="Times New Roman" w:hAnsi="Consolas" w:cs="Times New Roman"/>
          <w:color w:val="569CD6"/>
          <w:sz w:val="21"/>
          <w:szCs w:val="21"/>
        </w:rPr>
        <w:t>table</w:t>
      </w:r>
      <w:r w:rsidRPr="00EC386C">
        <w:rPr>
          <w:rFonts w:ascii="Consolas" w:eastAsia="Times New Roman" w:hAnsi="Consolas" w:cs="Times New Roman"/>
          <w:color w:val="D4D4D4"/>
          <w:sz w:val="21"/>
          <w:szCs w:val="21"/>
        </w:rPr>
        <w:t xml:space="preserve"> </w:t>
      </w:r>
      <w:r w:rsidRPr="00EC386C">
        <w:rPr>
          <w:rFonts w:ascii="Consolas" w:eastAsia="Times New Roman" w:hAnsi="Consolas" w:cs="Times New Roman"/>
          <w:color w:val="F44747"/>
          <w:sz w:val="21"/>
          <w:szCs w:val="21"/>
        </w:rPr>
        <w:t>border</w:t>
      </w:r>
      <w:r w:rsidRPr="00EC386C">
        <w:rPr>
          <w:rFonts w:ascii="Consolas" w:eastAsia="Times New Roman" w:hAnsi="Consolas" w:cs="Times New Roman"/>
          <w:color w:val="D4D4D4"/>
          <w:sz w:val="21"/>
          <w:szCs w:val="21"/>
        </w:rPr>
        <w:t>=</w:t>
      </w:r>
      <w:r w:rsidRPr="00EC386C">
        <w:rPr>
          <w:rFonts w:ascii="Consolas" w:eastAsia="Times New Roman" w:hAnsi="Consolas" w:cs="Times New Roman"/>
          <w:color w:val="CE9178"/>
          <w:sz w:val="21"/>
          <w:szCs w:val="21"/>
        </w:rPr>
        <w:t>"1"</w:t>
      </w:r>
      <w:r w:rsidRPr="00EC386C">
        <w:rPr>
          <w:rFonts w:ascii="Consolas" w:eastAsia="Times New Roman" w:hAnsi="Consolas" w:cs="Times New Roman"/>
          <w:color w:val="808080"/>
          <w:sz w:val="21"/>
          <w:szCs w:val="21"/>
        </w:rPr>
        <w:t>&gt;</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t>       </w:t>
      </w:r>
      <w:r w:rsidRPr="00EC386C">
        <w:rPr>
          <w:rFonts w:ascii="Consolas" w:eastAsia="Times New Roman" w:hAnsi="Consolas" w:cs="Times New Roman"/>
          <w:color w:val="808080"/>
          <w:sz w:val="21"/>
          <w:szCs w:val="21"/>
        </w:rPr>
        <w:t>&lt;</w:t>
      </w:r>
      <w:proofErr w:type="spellStart"/>
      <w:proofErr w:type="gramStart"/>
      <w:r w:rsidRPr="00EC386C">
        <w:rPr>
          <w:rFonts w:ascii="Consolas" w:eastAsia="Times New Roman" w:hAnsi="Consolas" w:cs="Times New Roman"/>
          <w:color w:val="569CD6"/>
          <w:sz w:val="21"/>
          <w:szCs w:val="21"/>
        </w:rPr>
        <w:t>tr</w:t>
      </w:r>
      <w:proofErr w:type="spellEnd"/>
      <w:proofErr w:type="gramEnd"/>
      <w:r w:rsidRPr="00EC386C">
        <w:rPr>
          <w:rFonts w:ascii="Consolas" w:eastAsia="Times New Roman" w:hAnsi="Consolas" w:cs="Times New Roman"/>
          <w:color w:val="808080"/>
          <w:sz w:val="21"/>
          <w:szCs w:val="21"/>
        </w:rPr>
        <w:t>&gt;</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t xml:space="preserve">          </w:t>
      </w:r>
      <w:r w:rsidRPr="00EC386C">
        <w:rPr>
          <w:rFonts w:ascii="Consolas" w:eastAsia="Times New Roman" w:hAnsi="Consolas" w:cs="Times New Roman"/>
          <w:color w:val="808080"/>
          <w:sz w:val="21"/>
          <w:szCs w:val="21"/>
        </w:rPr>
        <w:t>&lt;</w:t>
      </w:r>
      <w:proofErr w:type="spellStart"/>
      <w:proofErr w:type="gramStart"/>
      <w:r w:rsidRPr="00EC386C">
        <w:rPr>
          <w:rFonts w:ascii="Consolas" w:eastAsia="Times New Roman" w:hAnsi="Consolas" w:cs="Times New Roman"/>
          <w:color w:val="569CD6"/>
          <w:sz w:val="21"/>
          <w:szCs w:val="21"/>
        </w:rPr>
        <w:t>th</w:t>
      </w:r>
      <w:proofErr w:type="spellEnd"/>
      <w:proofErr w:type="gramEnd"/>
      <w:r w:rsidRPr="00EC386C">
        <w:rPr>
          <w:rFonts w:ascii="Consolas" w:eastAsia="Times New Roman" w:hAnsi="Consolas" w:cs="Times New Roman"/>
          <w:color w:val="D4D4D4"/>
          <w:sz w:val="21"/>
          <w:szCs w:val="21"/>
        </w:rPr>
        <w:t xml:space="preserve"> </w:t>
      </w:r>
      <w:r w:rsidRPr="00EC386C">
        <w:rPr>
          <w:rFonts w:ascii="Consolas" w:eastAsia="Times New Roman" w:hAnsi="Consolas" w:cs="Times New Roman"/>
          <w:color w:val="808080"/>
          <w:sz w:val="21"/>
          <w:szCs w:val="21"/>
        </w:rPr>
        <w:t>&gt;</w:t>
      </w:r>
      <w:r w:rsidRPr="00EC386C">
        <w:rPr>
          <w:rFonts w:ascii="Consolas" w:eastAsia="Times New Roman" w:hAnsi="Consolas" w:cs="Times New Roman"/>
          <w:color w:val="D4D4D4"/>
          <w:sz w:val="21"/>
          <w:szCs w:val="21"/>
        </w:rPr>
        <w:t xml:space="preserve">First Name </w:t>
      </w:r>
      <w:r w:rsidRPr="00EC386C">
        <w:rPr>
          <w:rFonts w:ascii="Consolas" w:eastAsia="Times New Roman" w:hAnsi="Consolas" w:cs="Times New Roman"/>
          <w:color w:val="808080"/>
          <w:sz w:val="21"/>
          <w:szCs w:val="21"/>
        </w:rPr>
        <w:t>&lt;/</w:t>
      </w:r>
      <w:proofErr w:type="spellStart"/>
      <w:r w:rsidRPr="00EC386C">
        <w:rPr>
          <w:rFonts w:ascii="Consolas" w:eastAsia="Times New Roman" w:hAnsi="Consolas" w:cs="Times New Roman"/>
          <w:color w:val="569CD6"/>
          <w:sz w:val="21"/>
          <w:szCs w:val="21"/>
        </w:rPr>
        <w:t>th</w:t>
      </w:r>
      <w:proofErr w:type="spellEnd"/>
      <w:r w:rsidRPr="00EC386C">
        <w:rPr>
          <w:rFonts w:ascii="Consolas" w:eastAsia="Times New Roman" w:hAnsi="Consolas" w:cs="Times New Roman"/>
          <w:color w:val="808080"/>
          <w:sz w:val="21"/>
          <w:szCs w:val="21"/>
        </w:rPr>
        <w:t>&gt;</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t xml:space="preserve">          </w:t>
      </w:r>
      <w:r w:rsidRPr="00EC386C">
        <w:rPr>
          <w:rFonts w:ascii="Consolas" w:eastAsia="Times New Roman" w:hAnsi="Consolas" w:cs="Times New Roman"/>
          <w:color w:val="808080"/>
          <w:sz w:val="21"/>
          <w:szCs w:val="21"/>
        </w:rPr>
        <w:t>&lt;</w:t>
      </w:r>
      <w:proofErr w:type="spellStart"/>
      <w:proofErr w:type="gramStart"/>
      <w:r w:rsidRPr="00EC386C">
        <w:rPr>
          <w:rFonts w:ascii="Consolas" w:eastAsia="Times New Roman" w:hAnsi="Consolas" w:cs="Times New Roman"/>
          <w:color w:val="569CD6"/>
          <w:sz w:val="21"/>
          <w:szCs w:val="21"/>
        </w:rPr>
        <w:t>th</w:t>
      </w:r>
      <w:proofErr w:type="spellEnd"/>
      <w:r w:rsidRPr="00EC386C">
        <w:rPr>
          <w:rFonts w:ascii="Consolas" w:eastAsia="Times New Roman" w:hAnsi="Consolas" w:cs="Times New Roman"/>
          <w:color w:val="808080"/>
          <w:sz w:val="21"/>
          <w:szCs w:val="21"/>
        </w:rPr>
        <w:t>&gt;</w:t>
      </w:r>
      <w:proofErr w:type="gramEnd"/>
      <w:r w:rsidRPr="00EC386C">
        <w:rPr>
          <w:rFonts w:ascii="Consolas" w:eastAsia="Times New Roman" w:hAnsi="Consolas" w:cs="Times New Roman"/>
          <w:color w:val="D4D4D4"/>
          <w:sz w:val="21"/>
          <w:szCs w:val="21"/>
        </w:rPr>
        <w:t>Last Name</w:t>
      </w:r>
      <w:r w:rsidRPr="00EC386C">
        <w:rPr>
          <w:rFonts w:ascii="Consolas" w:eastAsia="Times New Roman" w:hAnsi="Consolas" w:cs="Times New Roman"/>
          <w:color w:val="808080"/>
          <w:sz w:val="21"/>
          <w:szCs w:val="21"/>
        </w:rPr>
        <w:t>&lt;/</w:t>
      </w:r>
      <w:proofErr w:type="spellStart"/>
      <w:r w:rsidRPr="00EC386C">
        <w:rPr>
          <w:rFonts w:ascii="Consolas" w:eastAsia="Times New Roman" w:hAnsi="Consolas" w:cs="Times New Roman"/>
          <w:color w:val="569CD6"/>
          <w:sz w:val="21"/>
          <w:szCs w:val="21"/>
        </w:rPr>
        <w:t>th</w:t>
      </w:r>
      <w:proofErr w:type="spellEnd"/>
      <w:r w:rsidRPr="00EC386C">
        <w:rPr>
          <w:rFonts w:ascii="Consolas" w:eastAsia="Times New Roman" w:hAnsi="Consolas" w:cs="Times New Roman"/>
          <w:color w:val="808080"/>
          <w:sz w:val="21"/>
          <w:szCs w:val="21"/>
        </w:rPr>
        <w:t>&gt;</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t xml:space="preserve">          </w:t>
      </w:r>
      <w:r w:rsidRPr="00EC386C">
        <w:rPr>
          <w:rFonts w:ascii="Consolas" w:eastAsia="Times New Roman" w:hAnsi="Consolas" w:cs="Times New Roman"/>
          <w:color w:val="808080"/>
          <w:sz w:val="21"/>
          <w:szCs w:val="21"/>
        </w:rPr>
        <w:t>&lt;</w:t>
      </w:r>
      <w:proofErr w:type="spellStart"/>
      <w:proofErr w:type="gramStart"/>
      <w:r w:rsidRPr="00EC386C">
        <w:rPr>
          <w:rFonts w:ascii="Consolas" w:eastAsia="Times New Roman" w:hAnsi="Consolas" w:cs="Times New Roman"/>
          <w:color w:val="569CD6"/>
          <w:sz w:val="21"/>
          <w:szCs w:val="21"/>
        </w:rPr>
        <w:t>th</w:t>
      </w:r>
      <w:proofErr w:type="spellEnd"/>
      <w:r w:rsidRPr="00EC386C">
        <w:rPr>
          <w:rFonts w:ascii="Consolas" w:eastAsia="Times New Roman" w:hAnsi="Consolas" w:cs="Times New Roman"/>
          <w:color w:val="808080"/>
          <w:sz w:val="21"/>
          <w:szCs w:val="21"/>
        </w:rPr>
        <w:t>&gt;</w:t>
      </w:r>
      <w:proofErr w:type="gramEnd"/>
      <w:r w:rsidRPr="00EC386C">
        <w:rPr>
          <w:rFonts w:ascii="Consolas" w:eastAsia="Times New Roman" w:hAnsi="Consolas" w:cs="Times New Roman"/>
          <w:color w:val="D4D4D4"/>
          <w:sz w:val="21"/>
          <w:szCs w:val="21"/>
        </w:rPr>
        <w:t>Job role</w:t>
      </w:r>
      <w:r w:rsidRPr="00EC386C">
        <w:rPr>
          <w:rFonts w:ascii="Consolas" w:eastAsia="Times New Roman" w:hAnsi="Consolas" w:cs="Times New Roman"/>
          <w:color w:val="808080"/>
          <w:sz w:val="21"/>
          <w:szCs w:val="21"/>
        </w:rPr>
        <w:t>&lt;/</w:t>
      </w:r>
      <w:proofErr w:type="spellStart"/>
      <w:r w:rsidRPr="00EC386C">
        <w:rPr>
          <w:rFonts w:ascii="Consolas" w:eastAsia="Times New Roman" w:hAnsi="Consolas" w:cs="Times New Roman"/>
          <w:color w:val="569CD6"/>
          <w:sz w:val="21"/>
          <w:szCs w:val="21"/>
        </w:rPr>
        <w:t>th</w:t>
      </w:r>
      <w:proofErr w:type="spellEnd"/>
      <w:r w:rsidRPr="00EC386C">
        <w:rPr>
          <w:rFonts w:ascii="Consolas" w:eastAsia="Times New Roman" w:hAnsi="Consolas" w:cs="Times New Roman"/>
          <w:color w:val="808080"/>
          <w:sz w:val="21"/>
          <w:szCs w:val="21"/>
        </w:rPr>
        <w:t>&gt;</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t>       </w:t>
      </w:r>
      <w:r w:rsidRPr="00EC386C">
        <w:rPr>
          <w:rFonts w:ascii="Consolas" w:eastAsia="Times New Roman" w:hAnsi="Consolas" w:cs="Times New Roman"/>
          <w:color w:val="808080"/>
          <w:sz w:val="21"/>
          <w:szCs w:val="21"/>
        </w:rPr>
        <w:t>&lt;/</w:t>
      </w:r>
      <w:proofErr w:type="spellStart"/>
      <w:proofErr w:type="gramStart"/>
      <w:r w:rsidRPr="00EC386C">
        <w:rPr>
          <w:rFonts w:ascii="Consolas" w:eastAsia="Times New Roman" w:hAnsi="Consolas" w:cs="Times New Roman"/>
          <w:color w:val="569CD6"/>
          <w:sz w:val="21"/>
          <w:szCs w:val="21"/>
        </w:rPr>
        <w:t>tr</w:t>
      </w:r>
      <w:proofErr w:type="spellEnd"/>
      <w:proofErr w:type="gramEnd"/>
      <w:r w:rsidRPr="00EC386C">
        <w:rPr>
          <w:rFonts w:ascii="Consolas" w:eastAsia="Times New Roman" w:hAnsi="Consolas" w:cs="Times New Roman"/>
          <w:color w:val="808080"/>
          <w:sz w:val="21"/>
          <w:szCs w:val="21"/>
        </w:rPr>
        <w:t>&gt;</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t>       </w:t>
      </w:r>
      <w:r w:rsidRPr="00EC386C">
        <w:rPr>
          <w:rFonts w:ascii="Consolas" w:eastAsia="Times New Roman" w:hAnsi="Consolas" w:cs="Times New Roman"/>
          <w:color w:val="808080"/>
          <w:sz w:val="21"/>
          <w:szCs w:val="21"/>
        </w:rPr>
        <w:t>&lt;</w:t>
      </w:r>
      <w:proofErr w:type="spellStart"/>
      <w:proofErr w:type="gramStart"/>
      <w:r w:rsidRPr="00EC386C">
        <w:rPr>
          <w:rFonts w:ascii="Consolas" w:eastAsia="Times New Roman" w:hAnsi="Consolas" w:cs="Times New Roman"/>
          <w:color w:val="569CD6"/>
          <w:sz w:val="21"/>
          <w:szCs w:val="21"/>
        </w:rPr>
        <w:t>tr</w:t>
      </w:r>
      <w:proofErr w:type="spellEnd"/>
      <w:proofErr w:type="gramEnd"/>
      <w:r w:rsidRPr="00EC386C">
        <w:rPr>
          <w:rFonts w:ascii="Consolas" w:eastAsia="Times New Roman" w:hAnsi="Consolas" w:cs="Times New Roman"/>
          <w:color w:val="808080"/>
          <w:sz w:val="21"/>
          <w:szCs w:val="21"/>
        </w:rPr>
        <w:t>&gt;</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t xml:space="preserve">          </w:t>
      </w:r>
      <w:r w:rsidRPr="00EC386C">
        <w:rPr>
          <w:rFonts w:ascii="Consolas" w:eastAsia="Times New Roman" w:hAnsi="Consolas" w:cs="Times New Roman"/>
          <w:color w:val="808080"/>
          <w:sz w:val="21"/>
          <w:szCs w:val="21"/>
        </w:rPr>
        <w:t>&lt;</w:t>
      </w:r>
      <w:r w:rsidRPr="00EC386C">
        <w:rPr>
          <w:rFonts w:ascii="Consolas" w:eastAsia="Times New Roman" w:hAnsi="Consolas" w:cs="Times New Roman"/>
          <w:color w:val="569CD6"/>
          <w:sz w:val="21"/>
          <w:szCs w:val="21"/>
        </w:rPr>
        <w:t>td</w:t>
      </w:r>
      <w:r w:rsidRPr="00EC386C">
        <w:rPr>
          <w:rFonts w:ascii="Consolas" w:eastAsia="Times New Roman" w:hAnsi="Consolas" w:cs="Times New Roman"/>
          <w:color w:val="D4D4D4"/>
          <w:sz w:val="21"/>
          <w:szCs w:val="21"/>
        </w:rPr>
        <w:t xml:space="preserve"> </w:t>
      </w:r>
      <w:proofErr w:type="spellStart"/>
      <w:r w:rsidRPr="00EC386C">
        <w:rPr>
          <w:rFonts w:ascii="Consolas" w:eastAsia="Times New Roman" w:hAnsi="Consolas" w:cs="Times New Roman"/>
          <w:color w:val="9CDCFE"/>
          <w:sz w:val="21"/>
          <w:szCs w:val="21"/>
        </w:rPr>
        <w:t>colspan</w:t>
      </w:r>
      <w:proofErr w:type="spellEnd"/>
      <w:r w:rsidRPr="00EC386C">
        <w:rPr>
          <w:rFonts w:ascii="Consolas" w:eastAsia="Times New Roman" w:hAnsi="Consolas" w:cs="Times New Roman"/>
          <w:color w:val="D4D4D4"/>
          <w:sz w:val="21"/>
          <w:szCs w:val="21"/>
        </w:rPr>
        <w:t>=</w:t>
      </w:r>
      <w:r w:rsidRPr="00EC386C">
        <w:rPr>
          <w:rFonts w:ascii="Consolas" w:eastAsia="Times New Roman" w:hAnsi="Consolas" w:cs="Times New Roman"/>
          <w:color w:val="CE9178"/>
          <w:sz w:val="21"/>
          <w:szCs w:val="21"/>
        </w:rPr>
        <w:t>"2"</w:t>
      </w:r>
      <w:r w:rsidRPr="00EC386C">
        <w:rPr>
          <w:rFonts w:ascii="Consolas" w:eastAsia="Times New Roman" w:hAnsi="Consolas" w:cs="Times New Roman"/>
          <w:color w:val="D4D4D4"/>
          <w:sz w:val="21"/>
          <w:szCs w:val="21"/>
        </w:rPr>
        <w:t xml:space="preserve"> </w:t>
      </w:r>
      <w:r w:rsidRPr="00EC386C">
        <w:rPr>
          <w:rFonts w:ascii="Consolas" w:eastAsia="Times New Roman" w:hAnsi="Consolas" w:cs="Times New Roman"/>
          <w:color w:val="808080"/>
          <w:sz w:val="21"/>
          <w:szCs w:val="21"/>
        </w:rPr>
        <w:t>&gt;</w:t>
      </w:r>
      <w:proofErr w:type="spellStart"/>
      <w:r w:rsidRPr="00EC386C">
        <w:rPr>
          <w:rFonts w:ascii="Consolas" w:eastAsia="Times New Roman" w:hAnsi="Consolas" w:cs="Times New Roman"/>
          <w:color w:val="D4D4D4"/>
          <w:sz w:val="21"/>
          <w:szCs w:val="21"/>
        </w:rPr>
        <w:t>Tharun</w:t>
      </w:r>
      <w:proofErr w:type="spellEnd"/>
      <w:r w:rsidRPr="00EC386C">
        <w:rPr>
          <w:rFonts w:ascii="Consolas" w:eastAsia="Times New Roman" w:hAnsi="Consolas" w:cs="Times New Roman"/>
          <w:color w:val="D4D4D4"/>
          <w:sz w:val="21"/>
          <w:szCs w:val="21"/>
        </w:rPr>
        <w:t xml:space="preserve"> </w:t>
      </w:r>
      <w:proofErr w:type="spellStart"/>
      <w:proofErr w:type="gramStart"/>
      <w:r w:rsidRPr="00EC386C">
        <w:rPr>
          <w:rFonts w:ascii="Consolas" w:eastAsia="Times New Roman" w:hAnsi="Consolas" w:cs="Times New Roman"/>
          <w:color w:val="D4D4D4"/>
          <w:sz w:val="21"/>
          <w:szCs w:val="21"/>
        </w:rPr>
        <w:t>chandra</w:t>
      </w:r>
      <w:proofErr w:type="spellEnd"/>
      <w:proofErr w:type="gramEnd"/>
      <w:r w:rsidRPr="00EC386C">
        <w:rPr>
          <w:rFonts w:ascii="Consolas" w:eastAsia="Times New Roman" w:hAnsi="Consolas" w:cs="Times New Roman"/>
          <w:color w:val="808080"/>
          <w:sz w:val="21"/>
          <w:szCs w:val="21"/>
        </w:rPr>
        <w:t>&lt;/</w:t>
      </w:r>
      <w:r w:rsidRPr="00EC386C">
        <w:rPr>
          <w:rFonts w:ascii="Consolas" w:eastAsia="Times New Roman" w:hAnsi="Consolas" w:cs="Times New Roman"/>
          <w:color w:val="569CD6"/>
          <w:sz w:val="21"/>
          <w:szCs w:val="21"/>
        </w:rPr>
        <w:t>td</w:t>
      </w:r>
      <w:r w:rsidRPr="00EC386C">
        <w:rPr>
          <w:rFonts w:ascii="Consolas" w:eastAsia="Times New Roman" w:hAnsi="Consolas" w:cs="Times New Roman"/>
          <w:color w:val="808080"/>
          <w:sz w:val="21"/>
          <w:szCs w:val="21"/>
        </w:rPr>
        <w:t>&gt;</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t xml:space="preserve">          </w:t>
      </w:r>
      <w:r w:rsidRPr="00EC386C">
        <w:rPr>
          <w:rFonts w:ascii="Consolas" w:eastAsia="Times New Roman" w:hAnsi="Consolas" w:cs="Times New Roman"/>
          <w:color w:val="808080"/>
          <w:sz w:val="21"/>
          <w:szCs w:val="21"/>
        </w:rPr>
        <w:t>&lt;</w:t>
      </w:r>
      <w:proofErr w:type="gramStart"/>
      <w:r w:rsidRPr="00EC386C">
        <w:rPr>
          <w:rFonts w:ascii="Consolas" w:eastAsia="Times New Roman" w:hAnsi="Consolas" w:cs="Times New Roman"/>
          <w:color w:val="569CD6"/>
          <w:sz w:val="21"/>
          <w:szCs w:val="21"/>
        </w:rPr>
        <w:t>td</w:t>
      </w:r>
      <w:proofErr w:type="gramEnd"/>
      <w:r w:rsidRPr="00EC386C">
        <w:rPr>
          <w:rFonts w:ascii="Consolas" w:eastAsia="Times New Roman" w:hAnsi="Consolas" w:cs="Times New Roman"/>
          <w:color w:val="D4D4D4"/>
          <w:sz w:val="21"/>
          <w:szCs w:val="21"/>
        </w:rPr>
        <w:t xml:space="preserve"> </w:t>
      </w:r>
      <w:r w:rsidRPr="00EC386C">
        <w:rPr>
          <w:rFonts w:ascii="Consolas" w:eastAsia="Times New Roman" w:hAnsi="Consolas" w:cs="Times New Roman"/>
          <w:color w:val="808080"/>
          <w:sz w:val="21"/>
          <w:szCs w:val="21"/>
        </w:rPr>
        <w:t>&gt;</w:t>
      </w:r>
      <w:r w:rsidRPr="00EC386C">
        <w:rPr>
          <w:rFonts w:ascii="Consolas" w:eastAsia="Times New Roman" w:hAnsi="Consolas" w:cs="Times New Roman"/>
          <w:color w:val="D4D4D4"/>
          <w:sz w:val="21"/>
          <w:szCs w:val="21"/>
        </w:rPr>
        <w:t>Content writer</w:t>
      </w:r>
      <w:r w:rsidRPr="00EC386C">
        <w:rPr>
          <w:rFonts w:ascii="Consolas" w:eastAsia="Times New Roman" w:hAnsi="Consolas" w:cs="Times New Roman"/>
          <w:color w:val="808080"/>
          <w:sz w:val="21"/>
          <w:szCs w:val="21"/>
        </w:rPr>
        <w:t>&lt;/</w:t>
      </w:r>
      <w:r w:rsidRPr="00EC386C">
        <w:rPr>
          <w:rFonts w:ascii="Consolas" w:eastAsia="Times New Roman" w:hAnsi="Consolas" w:cs="Times New Roman"/>
          <w:color w:val="569CD6"/>
          <w:sz w:val="21"/>
          <w:szCs w:val="21"/>
        </w:rPr>
        <w:t>td</w:t>
      </w:r>
      <w:r w:rsidRPr="00EC386C">
        <w:rPr>
          <w:rFonts w:ascii="Consolas" w:eastAsia="Times New Roman" w:hAnsi="Consolas" w:cs="Times New Roman"/>
          <w:color w:val="808080"/>
          <w:sz w:val="21"/>
          <w:szCs w:val="21"/>
        </w:rPr>
        <w:t>&gt;</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t>       </w:t>
      </w:r>
      <w:r w:rsidRPr="00EC386C">
        <w:rPr>
          <w:rFonts w:ascii="Consolas" w:eastAsia="Times New Roman" w:hAnsi="Consolas" w:cs="Times New Roman"/>
          <w:color w:val="808080"/>
          <w:sz w:val="21"/>
          <w:szCs w:val="21"/>
        </w:rPr>
        <w:t>&lt;/</w:t>
      </w:r>
      <w:proofErr w:type="spellStart"/>
      <w:proofErr w:type="gramStart"/>
      <w:r w:rsidRPr="00EC386C">
        <w:rPr>
          <w:rFonts w:ascii="Consolas" w:eastAsia="Times New Roman" w:hAnsi="Consolas" w:cs="Times New Roman"/>
          <w:color w:val="569CD6"/>
          <w:sz w:val="21"/>
          <w:szCs w:val="21"/>
        </w:rPr>
        <w:t>tr</w:t>
      </w:r>
      <w:proofErr w:type="spellEnd"/>
      <w:proofErr w:type="gramEnd"/>
      <w:r w:rsidRPr="00EC386C">
        <w:rPr>
          <w:rFonts w:ascii="Consolas" w:eastAsia="Times New Roman" w:hAnsi="Consolas" w:cs="Times New Roman"/>
          <w:color w:val="808080"/>
          <w:sz w:val="21"/>
          <w:szCs w:val="21"/>
        </w:rPr>
        <w:t>&gt;</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t>       </w:t>
      </w:r>
      <w:r w:rsidRPr="00EC386C">
        <w:rPr>
          <w:rFonts w:ascii="Consolas" w:eastAsia="Times New Roman" w:hAnsi="Consolas" w:cs="Times New Roman"/>
          <w:color w:val="808080"/>
          <w:sz w:val="21"/>
          <w:szCs w:val="21"/>
        </w:rPr>
        <w:t>&lt;</w:t>
      </w:r>
      <w:proofErr w:type="spellStart"/>
      <w:proofErr w:type="gramStart"/>
      <w:r w:rsidRPr="00EC386C">
        <w:rPr>
          <w:rFonts w:ascii="Consolas" w:eastAsia="Times New Roman" w:hAnsi="Consolas" w:cs="Times New Roman"/>
          <w:color w:val="569CD6"/>
          <w:sz w:val="21"/>
          <w:szCs w:val="21"/>
        </w:rPr>
        <w:t>tr</w:t>
      </w:r>
      <w:proofErr w:type="spellEnd"/>
      <w:proofErr w:type="gramEnd"/>
      <w:r w:rsidRPr="00EC386C">
        <w:rPr>
          <w:rFonts w:ascii="Consolas" w:eastAsia="Times New Roman" w:hAnsi="Consolas" w:cs="Times New Roman"/>
          <w:color w:val="808080"/>
          <w:sz w:val="21"/>
          <w:szCs w:val="21"/>
        </w:rPr>
        <w:t>&gt;</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t xml:space="preserve">          </w:t>
      </w:r>
      <w:r w:rsidRPr="00EC386C">
        <w:rPr>
          <w:rFonts w:ascii="Consolas" w:eastAsia="Times New Roman" w:hAnsi="Consolas" w:cs="Times New Roman"/>
          <w:color w:val="808080"/>
          <w:sz w:val="21"/>
          <w:szCs w:val="21"/>
        </w:rPr>
        <w:t>&lt;</w:t>
      </w:r>
      <w:r w:rsidRPr="00EC386C">
        <w:rPr>
          <w:rFonts w:ascii="Consolas" w:eastAsia="Times New Roman" w:hAnsi="Consolas" w:cs="Times New Roman"/>
          <w:color w:val="569CD6"/>
          <w:sz w:val="21"/>
          <w:szCs w:val="21"/>
        </w:rPr>
        <w:t>td</w:t>
      </w:r>
      <w:r w:rsidRPr="00EC386C">
        <w:rPr>
          <w:rFonts w:ascii="Consolas" w:eastAsia="Times New Roman" w:hAnsi="Consolas" w:cs="Times New Roman"/>
          <w:color w:val="D4D4D4"/>
          <w:sz w:val="21"/>
          <w:szCs w:val="21"/>
        </w:rPr>
        <w:t xml:space="preserve"> </w:t>
      </w:r>
      <w:proofErr w:type="spellStart"/>
      <w:r w:rsidRPr="00EC386C">
        <w:rPr>
          <w:rFonts w:ascii="Consolas" w:eastAsia="Times New Roman" w:hAnsi="Consolas" w:cs="Times New Roman"/>
          <w:color w:val="9CDCFE"/>
          <w:sz w:val="21"/>
          <w:szCs w:val="21"/>
        </w:rPr>
        <w:t>colspan</w:t>
      </w:r>
      <w:proofErr w:type="spellEnd"/>
      <w:r w:rsidRPr="00EC386C">
        <w:rPr>
          <w:rFonts w:ascii="Consolas" w:eastAsia="Times New Roman" w:hAnsi="Consolas" w:cs="Times New Roman"/>
          <w:color w:val="D4D4D4"/>
          <w:sz w:val="21"/>
          <w:szCs w:val="21"/>
        </w:rPr>
        <w:t>=</w:t>
      </w:r>
      <w:r w:rsidRPr="00EC386C">
        <w:rPr>
          <w:rFonts w:ascii="Consolas" w:eastAsia="Times New Roman" w:hAnsi="Consolas" w:cs="Times New Roman"/>
          <w:color w:val="CE9178"/>
          <w:sz w:val="21"/>
          <w:szCs w:val="21"/>
        </w:rPr>
        <w:t>"2"</w:t>
      </w:r>
      <w:r w:rsidRPr="00EC386C">
        <w:rPr>
          <w:rFonts w:ascii="Consolas" w:eastAsia="Times New Roman" w:hAnsi="Consolas" w:cs="Times New Roman"/>
          <w:color w:val="808080"/>
          <w:sz w:val="21"/>
          <w:szCs w:val="21"/>
        </w:rPr>
        <w:t>&gt;</w:t>
      </w:r>
      <w:proofErr w:type="spellStart"/>
      <w:r w:rsidRPr="00EC386C">
        <w:rPr>
          <w:rFonts w:ascii="Consolas" w:eastAsia="Times New Roman" w:hAnsi="Consolas" w:cs="Times New Roman"/>
          <w:color w:val="D4D4D4"/>
          <w:sz w:val="21"/>
          <w:szCs w:val="21"/>
        </w:rPr>
        <w:t>Akshaj</w:t>
      </w:r>
      <w:proofErr w:type="spellEnd"/>
      <w:r w:rsidRPr="00EC386C">
        <w:rPr>
          <w:rFonts w:ascii="Consolas" w:eastAsia="Times New Roman" w:hAnsi="Consolas" w:cs="Times New Roman"/>
          <w:color w:val="D4D4D4"/>
          <w:sz w:val="21"/>
          <w:szCs w:val="21"/>
        </w:rPr>
        <w:t xml:space="preserve"> </w:t>
      </w:r>
      <w:proofErr w:type="spellStart"/>
      <w:r w:rsidRPr="00EC386C">
        <w:rPr>
          <w:rFonts w:ascii="Consolas" w:eastAsia="Times New Roman" w:hAnsi="Consolas" w:cs="Times New Roman"/>
          <w:color w:val="D4D4D4"/>
          <w:sz w:val="21"/>
          <w:szCs w:val="21"/>
        </w:rPr>
        <w:t>Vank</w:t>
      </w:r>
      <w:proofErr w:type="spellEnd"/>
      <w:r w:rsidRPr="00EC386C">
        <w:rPr>
          <w:rFonts w:ascii="Consolas" w:eastAsia="Times New Roman" w:hAnsi="Consolas" w:cs="Times New Roman"/>
          <w:color w:val="808080"/>
          <w:sz w:val="21"/>
          <w:szCs w:val="21"/>
        </w:rPr>
        <w:t>&lt;/</w:t>
      </w:r>
      <w:r w:rsidRPr="00EC386C">
        <w:rPr>
          <w:rFonts w:ascii="Consolas" w:eastAsia="Times New Roman" w:hAnsi="Consolas" w:cs="Times New Roman"/>
          <w:color w:val="569CD6"/>
          <w:sz w:val="21"/>
          <w:szCs w:val="21"/>
        </w:rPr>
        <w:t>td</w:t>
      </w:r>
      <w:r w:rsidRPr="00EC386C">
        <w:rPr>
          <w:rFonts w:ascii="Consolas" w:eastAsia="Times New Roman" w:hAnsi="Consolas" w:cs="Times New Roman"/>
          <w:color w:val="808080"/>
          <w:sz w:val="21"/>
          <w:szCs w:val="21"/>
        </w:rPr>
        <w:t>&gt;</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t xml:space="preserve">          </w:t>
      </w:r>
      <w:r w:rsidRPr="00EC386C">
        <w:rPr>
          <w:rFonts w:ascii="Consolas" w:eastAsia="Times New Roman" w:hAnsi="Consolas" w:cs="Times New Roman"/>
          <w:color w:val="808080"/>
          <w:sz w:val="21"/>
          <w:szCs w:val="21"/>
        </w:rPr>
        <w:t>&lt;</w:t>
      </w:r>
      <w:proofErr w:type="gramStart"/>
      <w:r w:rsidRPr="00EC386C">
        <w:rPr>
          <w:rFonts w:ascii="Consolas" w:eastAsia="Times New Roman" w:hAnsi="Consolas" w:cs="Times New Roman"/>
          <w:color w:val="569CD6"/>
          <w:sz w:val="21"/>
          <w:szCs w:val="21"/>
        </w:rPr>
        <w:t>td</w:t>
      </w:r>
      <w:proofErr w:type="gramEnd"/>
      <w:r w:rsidRPr="00EC386C">
        <w:rPr>
          <w:rFonts w:ascii="Consolas" w:eastAsia="Times New Roman" w:hAnsi="Consolas" w:cs="Times New Roman"/>
          <w:color w:val="D4D4D4"/>
          <w:sz w:val="21"/>
          <w:szCs w:val="21"/>
        </w:rPr>
        <w:t xml:space="preserve"> </w:t>
      </w:r>
      <w:r w:rsidRPr="00EC386C">
        <w:rPr>
          <w:rFonts w:ascii="Consolas" w:eastAsia="Times New Roman" w:hAnsi="Consolas" w:cs="Times New Roman"/>
          <w:color w:val="808080"/>
          <w:sz w:val="21"/>
          <w:szCs w:val="21"/>
        </w:rPr>
        <w:t>&gt;</w:t>
      </w:r>
      <w:r w:rsidRPr="00EC386C">
        <w:rPr>
          <w:rFonts w:ascii="Consolas" w:eastAsia="Times New Roman" w:hAnsi="Consolas" w:cs="Times New Roman"/>
          <w:color w:val="D4D4D4"/>
          <w:sz w:val="21"/>
          <w:szCs w:val="21"/>
        </w:rPr>
        <w:t>Content writer</w:t>
      </w:r>
      <w:r w:rsidRPr="00EC386C">
        <w:rPr>
          <w:rFonts w:ascii="Consolas" w:eastAsia="Times New Roman" w:hAnsi="Consolas" w:cs="Times New Roman"/>
          <w:color w:val="808080"/>
          <w:sz w:val="21"/>
          <w:szCs w:val="21"/>
        </w:rPr>
        <w:t>&lt;/</w:t>
      </w:r>
      <w:r w:rsidRPr="00EC386C">
        <w:rPr>
          <w:rFonts w:ascii="Consolas" w:eastAsia="Times New Roman" w:hAnsi="Consolas" w:cs="Times New Roman"/>
          <w:color w:val="569CD6"/>
          <w:sz w:val="21"/>
          <w:szCs w:val="21"/>
        </w:rPr>
        <w:t>td</w:t>
      </w:r>
      <w:r w:rsidRPr="00EC386C">
        <w:rPr>
          <w:rFonts w:ascii="Consolas" w:eastAsia="Times New Roman" w:hAnsi="Consolas" w:cs="Times New Roman"/>
          <w:color w:val="808080"/>
          <w:sz w:val="21"/>
          <w:szCs w:val="21"/>
        </w:rPr>
        <w:t>&gt;</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t>       </w:t>
      </w:r>
      <w:r w:rsidRPr="00EC386C">
        <w:rPr>
          <w:rFonts w:ascii="Consolas" w:eastAsia="Times New Roman" w:hAnsi="Consolas" w:cs="Times New Roman"/>
          <w:color w:val="808080"/>
          <w:sz w:val="21"/>
          <w:szCs w:val="21"/>
        </w:rPr>
        <w:t>&lt;/</w:t>
      </w:r>
      <w:proofErr w:type="spellStart"/>
      <w:proofErr w:type="gramStart"/>
      <w:r w:rsidRPr="00EC386C">
        <w:rPr>
          <w:rFonts w:ascii="Consolas" w:eastAsia="Times New Roman" w:hAnsi="Consolas" w:cs="Times New Roman"/>
          <w:color w:val="569CD6"/>
          <w:sz w:val="21"/>
          <w:szCs w:val="21"/>
        </w:rPr>
        <w:t>tr</w:t>
      </w:r>
      <w:proofErr w:type="spellEnd"/>
      <w:proofErr w:type="gramEnd"/>
      <w:r w:rsidRPr="00EC386C">
        <w:rPr>
          <w:rFonts w:ascii="Consolas" w:eastAsia="Times New Roman" w:hAnsi="Consolas" w:cs="Times New Roman"/>
          <w:color w:val="808080"/>
          <w:sz w:val="21"/>
          <w:szCs w:val="21"/>
        </w:rPr>
        <w:t>&gt;</w:t>
      </w:r>
      <w:r w:rsidRPr="00EC386C">
        <w:rPr>
          <w:rFonts w:ascii="Consolas" w:eastAsia="Times New Roman" w:hAnsi="Consolas" w:cs="Times New Roman"/>
          <w:color w:val="D4D4D4"/>
          <w:sz w:val="21"/>
          <w:szCs w:val="21"/>
        </w:rPr>
        <w:t xml:space="preserve"> </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t>       </w:t>
      </w:r>
      <w:r w:rsidRPr="00EC386C">
        <w:rPr>
          <w:rFonts w:ascii="Consolas" w:eastAsia="Times New Roman" w:hAnsi="Consolas" w:cs="Times New Roman"/>
          <w:color w:val="808080"/>
          <w:sz w:val="21"/>
          <w:szCs w:val="21"/>
        </w:rPr>
        <w:t>&lt;/</w:t>
      </w:r>
      <w:r w:rsidRPr="00EC386C">
        <w:rPr>
          <w:rFonts w:ascii="Consolas" w:eastAsia="Times New Roman" w:hAnsi="Consolas" w:cs="Times New Roman"/>
          <w:color w:val="569CD6"/>
          <w:sz w:val="21"/>
          <w:szCs w:val="21"/>
        </w:rPr>
        <w:t>table</w:t>
      </w:r>
      <w:r w:rsidRPr="00EC386C">
        <w:rPr>
          <w:rFonts w:ascii="Consolas" w:eastAsia="Times New Roman" w:hAnsi="Consolas" w:cs="Times New Roman"/>
          <w:color w:val="808080"/>
          <w:sz w:val="21"/>
          <w:szCs w:val="21"/>
        </w:rPr>
        <w:t>&gt;</w:t>
      </w:r>
    </w:p>
    <w:p w:rsidR="00EC386C" w:rsidRDefault="00EC386C" w:rsidP="003C0F9C">
      <w:pPr>
        <w:rPr>
          <w:rFonts w:asciiTheme="majorHAnsi" w:hAnsiTheme="majorHAnsi"/>
          <w:sz w:val="32"/>
          <w:szCs w:val="32"/>
        </w:rPr>
      </w:pPr>
    </w:p>
    <w:p w:rsidR="00EC386C" w:rsidRDefault="00EC386C" w:rsidP="003C0F9C">
      <w:pPr>
        <w:rPr>
          <w:rFonts w:asciiTheme="majorHAnsi" w:hAnsiTheme="majorHAnsi"/>
          <w:sz w:val="32"/>
          <w:szCs w:val="32"/>
        </w:rPr>
      </w:pPr>
      <w:r>
        <w:rPr>
          <w:rFonts w:asciiTheme="majorHAnsi" w:hAnsiTheme="majorHAnsi"/>
          <w:sz w:val="32"/>
          <w:szCs w:val="32"/>
        </w:rPr>
        <w:t>Output-</w:t>
      </w:r>
    </w:p>
    <w:p w:rsidR="00EC386C" w:rsidRDefault="00EC386C" w:rsidP="00EC386C">
      <w:pPr>
        <w:pStyle w:val="Heading2"/>
        <w:rPr>
          <w:color w:val="000000"/>
        </w:rPr>
      </w:pPr>
      <w:r>
        <w:rPr>
          <w:color w:val="000000"/>
        </w:rPr>
        <w:t>Tables in HTML</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21"/>
        <w:gridCol w:w="1267"/>
        <w:gridCol w:w="1720"/>
      </w:tblGrid>
      <w:tr w:rsidR="00EC386C" w:rsidTr="00EC386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386C" w:rsidRDefault="00EC386C">
            <w:pPr>
              <w:jc w:val="center"/>
              <w:rPr>
                <w:b/>
                <w:bCs/>
                <w:color w:val="000000"/>
                <w:sz w:val="27"/>
                <w:szCs w:val="27"/>
              </w:rPr>
            </w:pPr>
            <w:r>
              <w:rPr>
                <w:b/>
                <w:bCs/>
                <w:color w:val="000000"/>
                <w:sz w:val="27"/>
                <w:szCs w:val="27"/>
              </w:rPr>
              <w:t>First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EC386C" w:rsidRDefault="00EC386C">
            <w:pPr>
              <w:jc w:val="center"/>
              <w:rPr>
                <w:b/>
                <w:bCs/>
                <w:color w:val="000000"/>
                <w:sz w:val="27"/>
                <w:szCs w:val="27"/>
              </w:rPr>
            </w:pPr>
            <w:r>
              <w:rPr>
                <w:b/>
                <w:bCs/>
                <w:color w:val="000000"/>
                <w:sz w:val="27"/>
                <w:szCs w:val="27"/>
              </w:rPr>
              <w:t>Last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EC386C" w:rsidRDefault="00EC386C">
            <w:pPr>
              <w:jc w:val="center"/>
              <w:rPr>
                <w:b/>
                <w:bCs/>
                <w:color w:val="000000"/>
                <w:sz w:val="27"/>
                <w:szCs w:val="27"/>
              </w:rPr>
            </w:pPr>
            <w:r>
              <w:rPr>
                <w:b/>
                <w:bCs/>
                <w:color w:val="000000"/>
                <w:sz w:val="27"/>
                <w:szCs w:val="27"/>
              </w:rPr>
              <w:t>Job role</w:t>
            </w:r>
          </w:p>
        </w:tc>
      </w:tr>
      <w:tr w:rsidR="00EC386C" w:rsidTr="00EC386C">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C386C" w:rsidRDefault="00EC386C">
            <w:pPr>
              <w:rPr>
                <w:color w:val="000000"/>
                <w:sz w:val="27"/>
                <w:szCs w:val="27"/>
              </w:rPr>
            </w:pPr>
            <w:proofErr w:type="spellStart"/>
            <w:r>
              <w:rPr>
                <w:color w:val="000000"/>
                <w:sz w:val="27"/>
                <w:szCs w:val="27"/>
              </w:rPr>
              <w:t>Tharun</w:t>
            </w:r>
            <w:proofErr w:type="spellEnd"/>
            <w:r>
              <w:rPr>
                <w:color w:val="000000"/>
                <w:sz w:val="27"/>
                <w:szCs w:val="27"/>
              </w:rPr>
              <w:t xml:space="preserve"> </w:t>
            </w:r>
            <w:proofErr w:type="spellStart"/>
            <w:r>
              <w:rPr>
                <w:color w:val="000000"/>
                <w:sz w:val="27"/>
                <w:szCs w:val="27"/>
              </w:rPr>
              <w:t>chandra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C386C" w:rsidRDefault="00EC386C">
            <w:pPr>
              <w:rPr>
                <w:color w:val="000000"/>
                <w:sz w:val="27"/>
                <w:szCs w:val="27"/>
              </w:rPr>
            </w:pPr>
            <w:r>
              <w:rPr>
                <w:color w:val="000000"/>
                <w:sz w:val="27"/>
                <w:szCs w:val="27"/>
              </w:rPr>
              <w:t>Content writer</w:t>
            </w:r>
          </w:p>
        </w:tc>
      </w:tr>
      <w:tr w:rsidR="00EC386C" w:rsidTr="00EC386C">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C386C" w:rsidRDefault="00EC386C">
            <w:pPr>
              <w:rPr>
                <w:color w:val="000000"/>
                <w:sz w:val="27"/>
                <w:szCs w:val="27"/>
              </w:rPr>
            </w:pPr>
            <w:proofErr w:type="spellStart"/>
            <w:r>
              <w:rPr>
                <w:color w:val="000000"/>
                <w:sz w:val="27"/>
                <w:szCs w:val="27"/>
              </w:rPr>
              <w:t>Akshaj</w:t>
            </w:r>
            <w:proofErr w:type="spellEnd"/>
            <w:r>
              <w:rPr>
                <w:color w:val="000000"/>
                <w:sz w:val="27"/>
                <w:szCs w:val="27"/>
              </w:rPr>
              <w:t xml:space="preserve"> </w:t>
            </w:r>
            <w:proofErr w:type="spellStart"/>
            <w:r>
              <w:rPr>
                <w:color w:val="000000"/>
                <w:sz w:val="27"/>
                <w:szCs w:val="27"/>
              </w:rPr>
              <w:t>Vank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C386C" w:rsidRDefault="00EC386C">
            <w:pPr>
              <w:rPr>
                <w:color w:val="000000"/>
                <w:sz w:val="27"/>
                <w:szCs w:val="27"/>
              </w:rPr>
            </w:pPr>
            <w:r>
              <w:rPr>
                <w:color w:val="000000"/>
                <w:sz w:val="27"/>
                <w:szCs w:val="27"/>
              </w:rPr>
              <w:t>Content writer</w:t>
            </w:r>
          </w:p>
        </w:tc>
      </w:tr>
    </w:tbl>
    <w:p w:rsidR="00EC386C" w:rsidRDefault="00EC386C" w:rsidP="003C0F9C">
      <w:pPr>
        <w:rPr>
          <w:rFonts w:asciiTheme="majorHAnsi" w:hAnsiTheme="majorHAnsi"/>
          <w:sz w:val="32"/>
          <w:szCs w:val="32"/>
        </w:rPr>
      </w:pPr>
    </w:p>
    <w:p w:rsidR="00EC386C" w:rsidRDefault="00EC386C" w:rsidP="00EC386C">
      <w:pPr>
        <w:pStyle w:val="Heading3"/>
        <w:shd w:val="clear" w:color="auto" w:fill="FFFFFF"/>
        <w:spacing w:before="0"/>
        <w:rPr>
          <w:rFonts w:ascii="Arial" w:hAnsi="Arial" w:cs="Arial"/>
          <w:b w:val="0"/>
          <w:bCs w:val="0"/>
          <w:sz w:val="30"/>
          <w:szCs w:val="30"/>
        </w:rPr>
      </w:pPr>
      <w:r>
        <w:rPr>
          <w:rFonts w:ascii="Arial" w:hAnsi="Arial" w:cs="Arial"/>
          <w:b w:val="0"/>
          <w:bCs w:val="0"/>
          <w:sz w:val="30"/>
          <w:szCs w:val="30"/>
        </w:rPr>
        <w:t>Example</w:t>
      </w:r>
    </w:p>
    <w:p w:rsidR="00EC386C" w:rsidRDefault="00EC386C" w:rsidP="00EC386C">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 xml:space="preserve">Following is the example program where we are performing both </w:t>
      </w:r>
      <w:proofErr w:type="spellStart"/>
      <w:r>
        <w:rPr>
          <w:rFonts w:ascii="Arial" w:hAnsi="Arial" w:cs="Arial"/>
          <w:color w:val="000000"/>
        </w:rPr>
        <w:t>rowspan</w:t>
      </w:r>
      <w:proofErr w:type="spellEnd"/>
      <w:r>
        <w:rPr>
          <w:rFonts w:ascii="Arial" w:hAnsi="Arial" w:cs="Arial"/>
          <w:color w:val="000000"/>
        </w:rPr>
        <w:t xml:space="preserve"> and </w:t>
      </w:r>
      <w:proofErr w:type="spellStart"/>
      <w:r>
        <w:rPr>
          <w:rFonts w:ascii="Arial" w:hAnsi="Arial" w:cs="Arial"/>
          <w:color w:val="000000"/>
        </w:rPr>
        <w:t>colspan</w:t>
      </w:r>
      <w:proofErr w:type="spellEnd"/>
      <w:r>
        <w:rPr>
          <w:rFonts w:ascii="Arial" w:hAnsi="Arial" w:cs="Arial"/>
          <w:color w:val="000000"/>
        </w:rPr>
        <w:t xml:space="preserve"> on a HTML table.</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t> </w:t>
      </w:r>
      <w:r w:rsidRPr="00EC386C">
        <w:rPr>
          <w:rFonts w:ascii="Consolas" w:eastAsia="Times New Roman" w:hAnsi="Consolas" w:cs="Times New Roman"/>
          <w:color w:val="808080"/>
          <w:sz w:val="21"/>
          <w:szCs w:val="21"/>
        </w:rPr>
        <w:t>&lt;</w:t>
      </w:r>
      <w:r w:rsidRPr="00EC386C">
        <w:rPr>
          <w:rFonts w:ascii="Consolas" w:eastAsia="Times New Roman" w:hAnsi="Consolas" w:cs="Times New Roman"/>
          <w:color w:val="569CD6"/>
          <w:sz w:val="21"/>
          <w:szCs w:val="21"/>
        </w:rPr>
        <w:t>h2</w:t>
      </w:r>
      <w:r w:rsidRPr="00EC386C">
        <w:rPr>
          <w:rFonts w:ascii="Consolas" w:eastAsia="Times New Roman" w:hAnsi="Consolas" w:cs="Times New Roman"/>
          <w:color w:val="808080"/>
          <w:sz w:val="21"/>
          <w:szCs w:val="21"/>
        </w:rPr>
        <w:t>&gt;</w:t>
      </w:r>
      <w:r w:rsidRPr="00EC386C">
        <w:rPr>
          <w:rFonts w:ascii="Consolas" w:eastAsia="Times New Roman" w:hAnsi="Consolas" w:cs="Times New Roman"/>
          <w:color w:val="D4D4D4"/>
          <w:sz w:val="21"/>
          <w:szCs w:val="21"/>
        </w:rPr>
        <w:t>Tables in HTML</w:t>
      </w:r>
      <w:r w:rsidRPr="00EC386C">
        <w:rPr>
          <w:rFonts w:ascii="Consolas" w:eastAsia="Times New Roman" w:hAnsi="Consolas" w:cs="Times New Roman"/>
          <w:color w:val="808080"/>
          <w:sz w:val="21"/>
          <w:szCs w:val="21"/>
        </w:rPr>
        <w:t>&lt;/</w:t>
      </w:r>
      <w:r w:rsidRPr="00EC386C">
        <w:rPr>
          <w:rFonts w:ascii="Consolas" w:eastAsia="Times New Roman" w:hAnsi="Consolas" w:cs="Times New Roman"/>
          <w:color w:val="569CD6"/>
          <w:sz w:val="21"/>
          <w:szCs w:val="21"/>
        </w:rPr>
        <w:t>h2</w:t>
      </w:r>
      <w:r w:rsidRPr="00EC386C">
        <w:rPr>
          <w:rFonts w:ascii="Consolas" w:eastAsia="Times New Roman" w:hAnsi="Consolas" w:cs="Times New Roman"/>
          <w:color w:val="808080"/>
          <w:sz w:val="21"/>
          <w:szCs w:val="21"/>
        </w:rPr>
        <w:t>&gt;</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t>   </w:t>
      </w:r>
      <w:r w:rsidRPr="00EC386C">
        <w:rPr>
          <w:rFonts w:ascii="Consolas" w:eastAsia="Times New Roman" w:hAnsi="Consolas" w:cs="Times New Roman"/>
          <w:color w:val="808080"/>
          <w:sz w:val="21"/>
          <w:szCs w:val="21"/>
        </w:rPr>
        <w:t>&lt;</w:t>
      </w:r>
      <w:r w:rsidRPr="00EC386C">
        <w:rPr>
          <w:rFonts w:ascii="Consolas" w:eastAsia="Times New Roman" w:hAnsi="Consolas" w:cs="Times New Roman"/>
          <w:color w:val="569CD6"/>
          <w:sz w:val="21"/>
          <w:szCs w:val="21"/>
        </w:rPr>
        <w:t>table</w:t>
      </w:r>
      <w:r w:rsidRPr="00EC386C">
        <w:rPr>
          <w:rFonts w:ascii="Consolas" w:eastAsia="Times New Roman" w:hAnsi="Consolas" w:cs="Times New Roman"/>
          <w:color w:val="D4D4D4"/>
          <w:sz w:val="21"/>
          <w:szCs w:val="21"/>
        </w:rPr>
        <w:t xml:space="preserve"> </w:t>
      </w:r>
      <w:r w:rsidRPr="00EC386C">
        <w:rPr>
          <w:rFonts w:ascii="Consolas" w:eastAsia="Times New Roman" w:hAnsi="Consolas" w:cs="Times New Roman"/>
          <w:color w:val="F44747"/>
          <w:sz w:val="21"/>
          <w:szCs w:val="21"/>
        </w:rPr>
        <w:t>border</w:t>
      </w:r>
      <w:r w:rsidRPr="00EC386C">
        <w:rPr>
          <w:rFonts w:ascii="Consolas" w:eastAsia="Times New Roman" w:hAnsi="Consolas" w:cs="Times New Roman"/>
          <w:color w:val="D4D4D4"/>
          <w:sz w:val="21"/>
          <w:szCs w:val="21"/>
        </w:rPr>
        <w:t>=</w:t>
      </w:r>
      <w:r w:rsidRPr="00EC386C">
        <w:rPr>
          <w:rFonts w:ascii="Consolas" w:eastAsia="Times New Roman" w:hAnsi="Consolas" w:cs="Times New Roman"/>
          <w:color w:val="CE9178"/>
          <w:sz w:val="21"/>
          <w:szCs w:val="21"/>
        </w:rPr>
        <w:t>"1"</w:t>
      </w:r>
      <w:r w:rsidRPr="00EC386C">
        <w:rPr>
          <w:rFonts w:ascii="Consolas" w:eastAsia="Times New Roman" w:hAnsi="Consolas" w:cs="Times New Roman"/>
          <w:color w:val="808080"/>
          <w:sz w:val="21"/>
          <w:szCs w:val="21"/>
        </w:rPr>
        <w:t>&gt;</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t xml:space="preserve">      </w:t>
      </w:r>
      <w:r w:rsidRPr="00EC386C">
        <w:rPr>
          <w:rFonts w:ascii="Consolas" w:eastAsia="Times New Roman" w:hAnsi="Consolas" w:cs="Times New Roman"/>
          <w:color w:val="808080"/>
          <w:sz w:val="21"/>
          <w:szCs w:val="21"/>
        </w:rPr>
        <w:t>&lt;</w:t>
      </w:r>
      <w:proofErr w:type="spellStart"/>
      <w:proofErr w:type="gramStart"/>
      <w:r w:rsidRPr="00EC386C">
        <w:rPr>
          <w:rFonts w:ascii="Consolas" w:eastAsia="Times New Roman" w:hAnsi="Consolas" w:cs="Times New Roman"/>
          <w:color w:val="569CD6"/>
          <w:sz w:val="21"/>
          <w:szCs w:val="21"/>
        </w:rPr>
        <w:t>tr</w:t>
      </w:r>
      <w:proofErr w:type="spellEnd"/>
      <w:proofErr w:type="gramEnd"/>
      <w:r w:rsidRPr="00EC386C">
        <w:rPr>
          <w:rFonts w:ascii="Consolas" w:eastAsia="Times New Roman" w:hAnsi="Consolas" w:cs="Times New Roman"/>
          <w:color w:val="808080"/>
          <w:sz w:val="21"/>
          <w:szCs w:val="21"/>
        </w:rPr>
        <w:t>&gt;</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t>         </w:t>
      </w:r>
      <w:r w:rsidRPr="00EC386C">
        <w:rPr>
          <w:rFonts w:ascii="Consolas" w:eastAsia="Times New Roman" w:hAnsi="Consolas" w:cs="Times New Roman"/>
          <w:color w:val="808080"/>
          <w:sz w:val="21"/>
          <w:szCs w:val="21"/>
        </w:rPr>
        <w:t>&lt;</w:t>
      </w:r>
      <w:proofErr w:type="spellStart"/>
      <w:proofErr w:type="gramStart"/>
      <w:r w:rsidRPr="00EC386C">
        <w:rPr>
          <w:rFonts w:ascii="Consolas" w:eastAsia="Times New Roman" w:hAnsi="Consolas" w:cs="Times New Roman"/>
          <w:color w:val="569CD6"/>
          <w:sz w:val="21"/>
          <w:szCs w:val="21"/>
        </w:rPr>
        <w:t>th</w:t>
      </w:r>
      <w:proofErr w:type="spellEnd"/>
      <w:proofErr w:type="gramEnd"/>
      <w:r w:rsidRPr="00EC386C">
        <w:rPr>
          <w:rFonts w:ascii="Consolas" w:eastAsia="Times New Roman" w:hAnsi="Consolas" w:cs="Times New Roman"/>
          <w:color w:val="D4D4D4"/>
          <w:sz w:val="21"/>
          <w:szCs w:val="21"/>
        </w:rPr>
        <w:t xml:space="preserve"> </w:t>
      </w:r>
      <w:r w:rsidRPr="00EC386C">
        <w:rPr>
          <w:rFonts w:ascii="Consolas" w:eastAsia="Times New Roman" w:hAnsi="Consolas" w:cs="Times New Roman"/>
          <w:color w:val="808080"/>
          <w:sz w:val="21"/>
          <w:szCs w:val="21"/>
        </w:rPr>
        <w:t>&gt;</w:t>
      </w:r>
      <w:r w:rsidRPr="00EC386C">
        <w:rPr>
          <w:rFonts w:ascii="Consolas" w:eastAsia="Times New Roman" w:hAnsi="Consolas" w:cs="Times New Roman"/>
          <w:color w:val="D4D4D4"/>
          <w:sz w:val="21"/>
          <w:szCs w:val="21"/>
        </w:rPr>
        <w:t xml:space="preserve">First Name </w:t>
      </w:r>
      <w:r w:rsidRPr="00EC386C">
        <w:rPr>
          <w:rFonts w:ascii="Consolas" w:eastAsia="Times New Roman" w:hAnsi="Consolas" w:cs="Times New Roman"/>
          <w:color w:val="808080"/>
          <w:sz w:val="21"/>
          <w:szCs w:val="21"/>
        </w:rPr>
        <w:t>&lt;/</w:t>
      </w:r>
      <w:proofErr w:type="spellStart"/>
      <w:r w:rsidRPr="00EC386C">
        <w:rPr>
          <w:rFonts w:ascii="Consolas" w:eastAsia="Times New Roman" w:hAnsi="Consolas" w:cs="Times New Roman"/>
          <w:color w:val="569CD6"/>
          <w:sz w:val="21"/>
          <w:szCs w:val="21"/>
        </w:rPr>
        <w:t>th</w:t>
      </w:r>
      <w:proofErr w:type="spellEnd"/>
      <w:r w:rsidRPr="00EC386C">
        <w:rPr>
          <w:rFonts w:ascii="Consolas" w:eastAsia="Times New Roman" w:hAnsi="Consolas" w:cs="Times New Roman"/>
          <w:color w:val="808080"/>
          <w:sz w:val="21"/>
          <w:szCs w:val="21"/>
        </w:rPr>
        <w:t>&gt;</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t>         </w:t>
      </w:r>
      <w:r w:rsidRPr="00EC386C">
        <w:rPr>
          <w:rFonts w:ascii="Consolas" w:eastAsia="Times New Roman" w:hAnsi="Consolas" w:cs="Times New Roman"/>
          <w:color w:val="808080"/>
          <w:sz w:val="21"/>
          <w:szCs w:val="21"/>
        </w:rPr>
        <w:t>&lt;</w:t>
      </w:r>
      <w:proofErr w:type="spellStart"/>
      <w:proofErr w:type="gramStart"/>
      <w:r w:rsidRPr="00EC386C">
        <w:rPr>
          <w:rFonts w:ascii="Consolas" w:eastAsia="Times New Roman" w:hAnsi="Consolas" w:cs="Times New Roman"/>
          <w:color w:val="569CD6"/>
          <w:sz w:val="21"/>
          <w:szCs w:val="21"/>
        </w:rPr>
        <w:t>th</w:t>
      </w:r>
      <w:proofErr w:type="spellEnd"/>
      <w:r w:rsidRPr="00EC386C">
        <w:rPr>
          <w:rFonts w:ascii="Consolas" w:eastAsia="Times New Roman" w:hAnsi="Consolas" w:cs="Times New Roman"/>
          <w:color w:val="808080"/>
          <w:sz w:val="21"/>
          <w:szCs w:val="21"/>
        </w:rPr>
        <w:t>&gt;</w:t>
      </w:r>
      <w:proofErr w:type="gramEnd"/>
      <w:r w:rsidRPr="00EC386C">
        <w:rPr>
          <w:rFonts w:ascii="Consolas" w:eastAsia="Times New Roman" w:hAnsi="Consolas" w:cs="Times New Roman"/>
          <w:color w:val="D4D4D4"/>
          <w:sz w:val="21"/>
          <w:szCs w:val="21"/>
        </w:rPr>
        <w:t>Job role</w:t>
      </w:r>
      <w:r w:rsidRPr="00EC386C">
        <w:rPr>
          <w:rFonts w:ascii="Consolas" w:eastAsia="Times New Roman" w:hAnsi="Consolas" w:cs="Times New Roman"/>
          <w:color w:val="808080"/>
          <w:sz w:val="21"/>
          <w:szCs w:val="21"/>
        </w:rPr>
        <w:t>&lt;/</w:t>
      </w:r>
      <w:proofErr w:type="spellStart"/>
      <w:r w:rsidRPr="00EC386C">
        <w:rPr>
          <w:rFonts w:ascii="Consolas" w:eastAsia="Times New Roman" w:hAnsi="Consolas" w:cs="Times New Roman"/>
          <w:color w:val="569CD6"/>
          <w:sz w:val="21"/>
          <w:szCs w:val="21"/>
        </w:rPr>
        <w:t>th</w:t>
      </w:r>
      <w:proofErr w:type="spellEnd"/>
      <w:r w:rsidRPr="00EC386C">
        <w:rPr>
          <w:rFonts w:ascii="Consolas" w:eastAsia="Times New Roman" w:hAnsi="Consolas" w:cs="Times New Roman"/>
          <w:color w:val="808080"/>
          <w:sz w:val="21"/>
          <w:szCs w:val="21"/>
        </w:rPr>
        <w:t>&gt;</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t xml:space="preserve">      </w:t>
      </w:r>
      <w:r w:rsidRPr="00EC386C">
        <w:rPr>
          <w:rFonts w:ascii="Consolas" w:eastAsia="Times New Roman" w:hAnsi="Consolas" w:cs="Times New Roman"/>
          <w:color w:val="808080"/>
          <w:sz w:val="21"/>
          <w:szCs w:val="21"/>
        </w:rPr>
        <w:t>&lt;/</w:t>
      </w:r>
      <w:proofErr w:type="spellStart"/>
      <w:proofErr w:type="gramStart"/>
      <w:r w:rsidRPr="00EC386C">
        <w:rPr>
          <w:rFonts w:ascii="Consolas" w:eastAsia="Times New Roman" w:hAnsi="Consolas" w:cs="Times New Roman"/>
          <w:color w:val="569CD6"/>
          <w:sz w:val="21"/>
          <w:szCs w:val="21"/>
        </w:rPr>
        <w:t>tr</w:t>
      </w:r>
      <w:proofErr w:type="spellEnd"/>
      <w:proofErr w:type="gramEnd"/>
      <w:r w:rsidRPr="00EC386C">
        <w:rPr>
          <w:rFonts w:ascii="Consolas" w:eastAsia="Times New Roman" w:hAnsi="Consolas" w:cs="Times New Roman"/>
          <w:color w:val="808080"/>
          <w:sz w:val="21"/>
          <w:szCs w:val="21"/>
        </w:rPr>
        <w:t>&gt;</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t xml:space="preserve">      </w:t>
      </w:r>
      <w:r w:rsidRPr="00EC386C">
        <w:rPr>
          <w:rFonts w:ascii="Consolas" w:eastAsia="Times New Roman" w:hAnsi="Consolas" w:cs="Times New Roman"/>
          <w:color w:val="808080"/>
          <w:sz w:val="21"/>
          <w:szCs w:val="21"/>
        </w:rPr>
        <w:t>&lt;</w:t>
      </w:r>
      <w:proofErr w:type="spellStart"/>
      <w:proofErr w:type="gramStart"/>
      <w:r w:rsidRPr="00EC386C">
        <w:rPr>
          <w:rFonts w:ascii="Consolas" w:eastAsia="Times New Roman" w:hAnsi="Consolas" w:cs="Times New Roman"/>
          <w:color w:val="569CD6"/>
          <w:sz w:val="21"/>
          <w:szCs w:val="21"/>
        </w:rPr>
        <w:t>tr</w:t>
      </w:r>
      <w:proofErr w:type="spellEnd"/>
      <w:proofErr w:type="gramEnd"/>
      <w:r w:rsidRPr="00EC386C">
        <w:rPr>
          <w:rFonts w:ascii="Consolas" w:eastAsia="Times New Roman" w:hAnsi="Consolas" w:cs="Times New Roman"/>
          <w:color w:val="808080"/>
          <w:sz w:val="21"/>
          <w:szCs w:val="21"/>
        </w:rPr>
        <w:t>&gt;</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lastRenderedPageBreak/>
        <w:t>         </w:t>
      </w:r>
      <w:r w:rsidRPr="00EC386C">
        <w:rPr>
          <w:rFonts w:ascii="Consolas" w:eastAsia="Times New Roman" w:hAnsi="Consolas" w:cs="Times New Roman"/>
          <w:color w:val="808080"/>
          <w:sz w:val="21"/>
          <w:szCs w:val="21"/>
        </w:rPr>
        <w:t>&lt;</w:t>
      </w:r>
      <w:proofErr w:type="gramStart"/>
      <w:r w:rsidRPr="00EC386C">
        <w:rPr>
          <w:rFonts w:ascii="Consolas" w:eastAsia="Times New Roman" w:hAnsi="Consolas" w:cs="Times New Roman"/>
          <w:color w:val="569CD6"/>
          <w:sz w:val="21"/>
          <w:szCs w:val="21"/>
        </w:rPr>
        <w:t>td</w:t>
      </w:r>
      <w:proofErr w:type="gramEnd"/>
      <w:r w:rsidRPr="00EC386C">
        <w:rPr>
          <w:rFonts w:ascii="Consolas" w:eastAsia="Times New Roman" w:hAnsi="Consolas" w:cs="Times New Roman"/>
          <w:color w:val="D4D4D4"/>
          <w:sz w:val="21"/>
          <w:szCs w:val="21"/>
        </w:rPr>
        <w:t xml:space="preserve"> </w:t>
      </w:r>
      <w:r w:rsidRPr="00EC386C">
        <w:rPr>
          <w:rFonts w:ascii="Consolas" w:eastAsia="Times New Roman" w:hAnsi="Consolas" w:cs="Times New Roman"/>
          <w:color w:val="808080"/>
          <w:sz w:val="21"/>
          <w:szCs w:val="21"/>
        </w:rPr>
        <w:t>&gt;</w:t>
      </w:r>
      <w:proofErr w:type="spellStart"/>
      <w:r w:rsidRPr="00EC386C">
        <w:rPr>
          <w:rFonts w:ascii="Consolas" w:eastAsia="Times New Roman" w:hAnsi="Consolas" w:cs="Times New Roman"/>
          <w:color w:val="D4D4D4"/>
          <w:sz w:val="21"/>
          <w:szCs w:val="21"/>
        </w:rPr>
        <w:t>Tharun</w:t>
      </w:r>
      <w:proofErr w:type="spellEnd"/>
      <w:r w:rsidRPr="00EC386C">
        <w:rPr>
          <w:rFonts w:ascii="Consolas" w:eastAsia="Times New Roman" w:hAnsi="Consolas" w:cs="Times New Roman"/>
          <w:color w:val="808080"/>
          <w:sz w:val="21"/>
          <w:szCs w:val="21"/>
        </w:rPr>
        <w:t>&lt;/</w:t>
      </w:r>
      <w:r w:rsidRPr="00EC386C">
        <w:rPr>
          <w:rFonts w:ascii="Consolas" w:eastAsia="Times New Roman" w:hAnsi="Consolas" w:cs="Times New Roman"/>
          <w:color w:val="569CD6"/>
          <w:sz w:val="21"/>
          <w:szCs w:val="21"/>
        </w:rPr>
        <w:t>td</w:t>
      </w:r>
      <w:r w:rsidRPr="00EC386C">
        <w:rPr>
          <w:rFonts w:ascii="Consolas" w:eastAsia="Times New Roman" w:hAnsi="Consolas" w:cs="Times New Roman"/>
          <w:color w:val="808080"/>
          <w:sz w:val="21"/>
          <w:szCs w:val="21"/>
        </w:rPr>
        <w:t>&gt;</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t>         </w:t>
      </w:r>
      <w:r w:rsidRPr="00EC386C">
        <w:rPr>
          <w:rFonts w:ascii="Consolas" w:eastAsia="Times New Roman" w:hAnsi="Consolas" w:cs="Times New Roman"/>
          <w:color w:val="808080"/>
          <w:sz w:val="21"/>
          <w:szCs w:val="21"/>
        </w:rPr>
        <w:t>&lt;</w:t>
      </w:r>
      <w:r w:rsidRPr="00EC386C">
        <w:rPr>
          <w:rFonts w:ascii="Consolas" w:eastAsia="Times New Roman" w:hAnsi="Consolas" w:cs="Times New Roman"/>
          <w:color w:val="569CD6"/>
          <w:sz w:val="21"/>
          <w:szCs w:val="21"/>
        </w:rPr>
        <w:t>td</w:t>
      </w:r>
      <w:r w:rsidRPr="00EC386C">
        <w:rPr>
          <w:rFonts w:ascii="Consolas" w:eastAsia="Times New Roman" w:hAnsi="Consolas" w:cs="Times New Roman"/>
          <w:color w:val="D4D4D4"/>
          <w:sz w:val="21"/>
          <w:szCs w:val="21"/>
        </w:rPr>
        <w:t xml:space="preserve"> </w:t>
      </w:r>
      <w:proofErr w:type="spellStart"/>
      <w:r w:rsidRPr="00EC386C">
        <w:rPr>
          <w:rFonts w:ascii="Consolas" w:eastAsia="Times New Roman" w:hAnsi="Consolas" w:cs="Times New Roman"/>
          <w:color w:val="9CDCFE"/>
          <w:sz w:val="21"/>
          <w:szCs w:val="21"/>
        </w:rPr>
        <w:t>rowspan</w:t>
      </w:r>
      <w:proofErr w:type="spellEnd"/>
      <w:r w:rsidRPr="00EC386C">
        <w:rPr>
          <w:rFonts w:ascii="Consolas" w:eastAsia="Times New Roman" w:hAnsi="Consolas" w:cs="Times New Roman"/>
          <w:color w:val="D4D4D4"/>
          <w:sz w:val="21"/>
          <w:szCs w:val="21"/>
        </w:rPr>
        <w:t>=</w:t>
      </w:r>
      <w:r w:rsidRPr="00EC386C">
        <w:rPr>
          <w:rFonts w:ascii="Consolas" w:eastAsia="Times New Roman" w:hAnsi="Consolas" w:cs="Times New Roman"/>
          <w:color w:val="CE9178"/>
          <w:sz w:val="21"/>
          <w:szCs w:val="21"/>
        </w:rPr>
        <w:t>"2"</w:t>
      </w:r>
      <w:r w:rsidRPr="00EC386C">
        <w:rPr>
          <w:rFonts w:ascii="Consolas" w:eastAsia="Times New Roman" w:hAnsi="Consolas" w:cs="Times New Roman"/>
          <w:color w:val="808080"/>
          <w:sz w:val="21"/>
          <w:szCs w:val="21"/>
        </w:rPr>
        <w:t>&gt;</w:t>
      </w:r>
      <w:r w:rsidRPr="00EC386C">
        <w:rPr>
          <w:rFonts w:ascii="Consolas" w:eastAsia="Times New Roman" w:hAnsi="Consolas" w:cs="Times New Roman"/>
          <w:color w:val="D4D4D4"/>
          <w:sz w:val="21"/>
          <w:szCs w:val="21"/>
        </w:rPr>
        <w:t>Content writer</w:t>
      </w:r>
      <w:r w:rsidRPr="00EC386C">
        <w:rPr>
          <w:rFonts w:ascii="Consolas" w:eastAsia="Times New Roman" w:hAnsi="Consolas" w:cs="Times New Roman"/>
          <w:color w:val="808080"/>
          <w:sz w:val="21"/>
          <w:szCs w:val="21"/>
        </w:rPr>
        <w:t>&lt;/</w:t>
      </w:r>
      <w:r w:rsidRPr="00EC386C">
        <w:rPr>
          <w:rFonts w:ascii="Consolas" w:eastAsia="Times New Roman" w:hAnsi="Consolas" w:cs="Times New Roman"/>
          <w:color w:val="569CD6"/>
          <w:sz w:val="21"/>
          <w:szCs w:val="21"/>
        </w:rPr>
        <w:t>td</w:t>
      </w:r>
      <w:r w:rsidRPr="00EC386C">
        <w:rPr>
          <w:rFonts w:ascii="Consolas" w:eastAsia="Times New Roman" w:hAnsi="Consolas" w:cs="Times New Roman"/>
          <w:color w:val="808080"/>
          <w:sz w:val="21"/>
          <w:szCs w:val="21"/>
        </w:rPr>
        <w:t>&gt;</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t xml:space="preserve">      </w:t>
      </w:r>
      <w:r w:rsidRPr="00EC386C">
        <w:rPr>
          <w:rFonts w:ascii="Consolas" w:eastAsia="Times New Roman" w:hAnsi="Consolas" w:cs="Times New Roman"/>
          <w:color w:val="808080"/>
          <w:sz w:val="21"/>
          <w:szCs w:val="21"/>
        </w:rPr>
        <w:t>&lt;/</w:t>
      </w:r>
      <w:proofErr w:type="spellStart"/>
      <w:proofErr w:type="gramStart"/>
      <w:r w:rsidRPr="00EC386C">
        <w:rPr>
          <w:rFonts w:ascii="Consolas" w:eastAsia="Times New Roman" w:hAnsi="Consolas" w:cs="Times New Roman"/>
          <w:color w:val="569CD6"/>
          <w:sz w:val="21"/>
          <w:szCs w:val="21"/>
        </w:rPr>
        <w:t>tr</w:t>
      </w:r>
      <w:proofErr w:type="spellEnd"/>
      <w:proofErr w:type="gramEnd"/>
      <w:r w:rsidRPr="00EC386C">
        <w:rPr>
          <w:rFonts w:ascii="Consolas" w:eastAsia="Times New Roman" w:hAnsi="Consolas" w:cs="Times New Roman"/>
          <w:color w:val="808080"/>
          <w:sz w:val="21"/>
          <w:szCs w:val="21"/>
        </w:rPr>
        <w:t>&gt;</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t xml:space="preserve">      </w:t>
      </w:r>
      <w:r w:rsidRPr="00EC386C">
        <w:rPr>
          <w:rFonts w:ascii="Consolas" w:eastAsia="Times New Roman" w:hAnsi="Consolas" w:cs="Times New Roman"/>
          <w:color w:val="808080"/>
          <w:sz w:val="21"/>
          <w:szCs w:val="21"/>
        </w:rPr>
        <w:t>&lt;</w:t>
      </w:r>
      <w:proofErr w:type="spellStart"/>
      <w:proofErr w:type="gramStart"/>
      <w:r w:rsidRPr="00EC386C">
        <w:rPr>
          <w:rFonts w:ascii="Consolas" w:eastAsia="Times New Roman" w:hAnsi="Consolas" w:cs="Times New Roman"/>
          <w:color w:val="569CD6"/>
          <w:sz w:val="21"/>
          <w:szCs w:val="21"/>
        </w:rPr>
        <w:t>tr</w:t>
      </w:r>
      <w:proofErr w:type="spellEnd"/>
      <w:proofErr w:type="gramEnd"/>
      <w:r w:rsidRPr="00EC386C">
        <w:rPr>
          <w:rFonts w:ascii="Consolas" w:eastAsia="Times New Roman" w:hAnsi="Consolas" w:cs="Times New Roman"/>
          <w:color w:val="808080"/>
          <w:sz w:val="21"/>
          <w:szCs w:val="21"/>
        </w:rPr>
        <w:t>&gt;</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t>         </w:t>
      </w:r>
      <w:r w:rsidRPr="00EC386C">
        <w:rPr>
          <w:rFonts w:ascii="Consolas" w:eastAsia="Times New Roman" w:hAnsi="Consolas" w:cs="Times New Roman"/>
          <w:color w:val="808080"/>
          <w:sz w:val="21"/>
          <w:szCs w:val="21"/>
        </w:rPr>
        <w:t>&lt;</w:t>
      </w:r>
      <w:proofErr w:type="gramStart"/>
      <w:r w:rsidRPr="00EC386C">
        <w:rPr>
          <w:rFonts w:ascii="Consolas" w:eastAsia="Times New Roman" w:hAnsi="Consolas" w:cs="Times New Roman"/>
          <w:color w:val="569CD6"/>
          <w:sz w:val="21"/>
          <w:szCs w:val="21"/>
        </w:rPr>
        <w:t>td</w:t>
      </w:r>
      <w:proofErr w:type="gramEnd"/>
      <w:r w:rsidRPr="00EC386C">
        <w:rPr>
          <w:rFonts w:ascii="Consolas" w:eastAsia="Times New Roman" w:hAnsi="Consolas" w:cs="Times New Roman"/>
          <w:color w:val="D4D4D4"/>
          <w:sz w:val="21"/>
          <w:szCs w:val="21"/>
        </w:rPr>
        <w:t xml:space="preserve"> </w:t>
      </w:r>
      <w:r w:rsidRPr="00EC386C">
        <w:rPr>
          <w:rFonts w:ascii="Consolas" w:eastAsia="Times New Roman" w:hAnsi="Consolas" w:cs="Times New Roman"/>
          <w:color w:val="808080"/>
          <w:sz w:val="21"/>
          <w:szCs w:val="21"/>
        </w:rPr>
        <w:t>&gt;</w:t>
      </w:r>
      <w:proofErr w:type="spellStart"/>
      <w:r w:rsidRPr="00EC386C">
        <w:rPr>
          <w:rFonts w:ascii="Consolas" w:eastAsia="Times New Roman" w:hAnsi="Consolas" w:cs="Times New Roman"/>
          <w:color w:val="D4D4D4"/>
          <w:sz w:val="21"/>
          <w:szCs w:val="21"/>
        </w:rPr>
        <w:t>Akshaj</w:t>
      </w:r>
      <w:proofErr w:type="spellEnd"/>
      <w:r w:rsidRPr="00EC386C">
        <w:rPr>
          <w:rFonts w:ascii="Consolas" w:eastAsia="Times New Roman" w:hAnsi="Consolas" w:cs="Times New Roman"/>
          <w:color w:val="808080"/>
          <w:sz w:val="21"/>
          <w:szCs w:val="21"/>
        </w:rPr>
        <w:t>&lt;/</w:t>
      </w:r>
      <w:r w:rsidRPr="00EC386C">
        <w:rPr>
          <w:rFonts w:ascii="Consolas" w:eastAsia="Times New Roman" w:hAnsi="Consolas" w:cs="Times New Roman"/>
          <w:color w:val="569CD6"/>
          <w:sz w:val="21"/>
          <w:szCs w:val="21"/>
        </w:rPr>
        <w:t>td</w:t>
      </w:r>
      <w:r w:rsidRPr="00EC386C">
        <w:rPr>
          <w:rFonts w:ascii="Consolas" w:eastAsia="Times New Roman" w:hAnsi="Consolas" w:cs="Times New Roman"/>
          <w:color w:val="808080"/>
          <w:sz w:val="21"/>
          <w:szCs w:val="21"/>
        </w:rPr>
        <w:t>&gt;</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t xml:space="preserve">      </w:t>
      </w:r>
      <w:r w:rsidRPr="00EC386C">
        <w:rPr>
          <w:rFonts w:ascii="Consolas" w:eastAsia="Times New Roman" w:hAnsi="Consolas" w:cs="Times New Roman"/>
          <w:color w:val="808080"/>
          <w:sz w:val="21"/>
          <w:szCs w:val="21"/>
        </w:rPr>
        <w:t>&lt;/</w:t>
      </w:r>
      <w:proofErr w:type="spellStart"/>
      <w:proofErr w:type="gramStart"/>
      <w:r w:rsidRPr="00EC386C">
        <w:rPr>
          <w:rFonts w:ascii="Consolas" w:eastAsia="Times New Roman" w:hAnsi="Consolas" w:cs="Times New Roman"/>
          <w:color w:val="569CD6"/>
          <w:sz w:val="21"/>
          <w:szCs w:val="21"/>
        </w:rPr>
        <w:t>tr</w:t>
      </w:r>
      <w:proofErr w:type="spellEnd"/>
      <w:proofErr w:type="gramEnd"/>
      <w:r w:rsidRPr="00EC386C">
        <w:rPr>
          <w:rFonts w:ascii="Consolas" w:eastAsia="Times New Roman" w:hAnsi="Consolas" w:cs="Times New Roman"/>
          <w:color w:val="808080"/>
          <w:sz w:val="21"/>
          <w:szCs w:val="21"/>
        </w:rPr>
        <w:t>&gt;</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t xml:space="preserve">      </w:t>
      </w:r>
      <w:r w:rsidRPr="00EC386C">
        <w:rPr>
          <w:rFonts w:ascii="Consolas" w:eastAsia="Times New Roman" w:hAnsi="Consolas" w:cs="Times New Roman"/>
          <w:color w:val="808080"/>
          <w:sz w:val="21"/>
          <w:szCs w:val="21"/>
        </w:rPr>
        <w:t>&lt;</w:t>
      </w:r>
      <w:proofErr w:type="spellStart"/>
      <w:proofErr w:type="gramStart"/>
      <w:r w:rsidRPr="00EC386C">
        <w:rPr>
          <w:rFonts w:ascii="Consolas" w:eastAsia="Times New Roman" w:hAnsi="Consolas" w:cs="Times New Roman"/>
          <w:color w:val="569CD6"/>
          <w:sz w:val="21"/>
          <w:szCs w:val="21"/>
        </w:rPr>
        <w:t>tr</w:t>
      </w:r>
      <w:proofErr w:type="spellEnd"/>
      <w:proofErr w:type="gramEnd"/>
      <w:r w:rsidRPr="00EC386C">
        <w:rPr>
          <w:rFonts w:ascii="Consolas" w:eastAsia="Times New Roman" w:hAnsi="Consolas" w:cs="Times New Roman"/>
          <w:color w:val="808080"/>
          <w:sz w:val="21"/>
          <w:szCs w:val="21"/>
        </w:rPr>
        <w:t>&gt;</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t>         </w:t>
      </w:r>
      <w:r w:rsidRPr="00EC386C">
        <w:rPr>
          <w:rFonts w:ascii="Consolas" w:eastAsia="Times New Roman" w:hAnsi="Consolas" w:cs="Times New Roman"/>
          <w:color w:val="808080"/>
          <w:sz w:val="21"/>
          <w:szCs w:val="21"/>
        </w:rPr>
        <w:t>&lt;</w:t>
      </w:r>
      <w:r w:rsidRPr="00EC386C">
        <w:rPr>
          <w:rFonts w:ascii="Consolas" w:eastAsia="Times New Roman" w:hAnsi="Consolas" w:cs="Times New Roman"/>
          <w:color w:val="569CD6"/>
          <w:sz w:val="21"/>
          <w:szCs w:val="21"/>
        </w:rPr>
        <w:t>td</w:t>
      </w:r>
      <w:r w:rsidRPr="00EC386C">
        <w:rPr>
          <w:rFonts w:ascii="Consolas" w:eastAsia="Times New Roman" w:hAnsi="Consolas" w:cs="Times New Roman"/>
          <w:color w:val="D4D4D4"/>
          <w:sz w:val="21"/>
          <w:szCs w:val="21"/>
        </w:rPr>
        <w:t xml:space="preserve"> </w:t>
      </w:r>
      <w:proofErr w:type="spellStart"/>
      <w:r w:rsidRPr="00EC386C">
        <w:rPr>
          <w:rFonts w:ascii="Consolas" w:eastAsia="Times New Roman" w:hAnsi="Consolas" w:cs="Times New Roman"/>
          <w:color w:val="9CDCFE"/>
          <w:sz w:val="21"/>
          <w:szCs w:val="21"/>
        </w:rPr>
        <w:t>colspan</w:t>
      </w:r>
      <w:proofErr w:type="spellEnd"/>
      <w:r w:rsidRPr="00EC386C">
        <w:rPr>
          <w:rFonts w:ascii="Consolas" w:eastAsia="Times New Roman" w:hAnsi="Consolas" w:cs="Times New Roman"/>
          <w:color w:val="D4D4D4"/>
          <w:sz w:val="21"/>
          <w:szCs w:val="21"/>
        </w:rPr>
        <w:t>=</w:t>
      </w:r>
      <w:r w:rsidRPr="00EC386C">
        <w:rPr>
          <w:rFonts w:ascii="Consolas" w:eastAsia="Times New Roman" w:hAnsi="Consolas" w:cs="Times New Roman"/>
          <w:color w:val="CE9178"/>
          <w:sz w:val="21"/>
          <w:szCs w:val="21"/>
        </w:rPr>
        <w:t>"2"</w:t>
      </w:r>
      <w:r w:rsidRPr="00EC386C">
        <w:rPr>
          <w:rFonts w:ascii="Consolas" w:eastAsia="Times New Roman" w:hAnsi="Consolas" w:cs="Times New Roman"/>
          <w:color w:val="808080"/>
          <w:sz w:val="21"/>
          <w:szCs w:val="21"/>
        </w:rPr>
        <w:t>&gt;</w:t>
      </w:r>
      <w:r w:rsidRPr="00EC386C">
        <w:rPr>
          <w:rFonts w:ascii="Consolas" w:eastAsia="Times New Roman" w:hAnsi="Consolas" w:cs="Times New Roman"/>
          <w:color w:val="D4D4D4"/>
          <w:sz w:val="21"/>
          <w:szCs w:val="21"/>
        </w:rPr>
        <w:t>Welcome to the company</w:t>
      </w:r>
      <w:r w:rsidRPr="00EC386C">
        <w:rPr>
          <w:rFonts w:ascii="Consolas" w:eastAsia="Times New Roman" w:hAnsi="Consolas" w:cs="Times New Roman"/>
          <w:color w:val="808080"/>
          <w:sz w:val="21"/>
          <w:szCs w:val="21"/>
        </w:rPr>
        <w:t>&lt;/</w:t>
      </w:r>
      <w:r w:rsidRPr="00EC386C">
        <w:rPr>
          <w:rFonts w:ascii="Consolas" w:eastAsia="Times New Roman" w:hAnsi="Consolas" w:cs="Times New Roman"/>
          <w:color w:val="569CD6"/>
          <w:sz w:val="21"/>
          <w:szCs w:val="21"/>
        </w:rPr>
        <w:t>td</w:t>
      </w:r>
      <w:r w:rsidRPr="00EC386C">
        <w:rPr>
          <w:rFonts w:ascii="Consolas" w:eastAsia="Times New Roman" w:hAnsi="Consolas" w:cs="Times New Roman"/>
          <w:color w:val="808080"/>
          <w:sz w:val="21"/>
          <w:szCs w:val="21"/>
        </w:rPr>
        <w:t>&gt;</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t xml:space="preserve">      </w:t>
      </w:r>
      <w:r w:rsidRPr="00EC386C">
        <w:rPr>
          <w:rFonts w:ascii="Consolas" w:eastAsia="Times New Roman" w:hAnsi="Consolas" w:cs="Times New Roman"/>
          <w:color w:val="808080"/>
          <w:sz w:val="21"/>
          <w:szCs w:val="21"/>
        </w:rPr>
        <w:t>&lt;/</w:t>
      </w:r>
      <w:proofErr w:type="spellStart"/>
      <w:proofErr w:type="gramStart"/>
      <w:r w:rsidRPr="00EC386C">
        <w:rPr>
          <w:rFonts w:ascii="Consolas" w:eastAsia="Times New Roman" w:hAnsi="Consolas" w:cs="Times New Roman"/>
          <w:color w:val="569CD6"/>
          <w:sz w:val="21"/>
          <w:szCs w:val="21"/>
        </w:rPr>
        <w:t>tr</w:t>
      </w:r>
      <w:proofErr w:type="spellEnd"/>
      <w:proofErr w:type="gramEnd"/>
      <w:r w:rsidRPr="00EC386C">
        <w:rPr>
          <w:rFonts w:ascii="Consolas" w:eastAsia="Times New Roman" w:hAnsi="Consolas" w:cs="Times New Roman"/>
          <w:color w:val="808080"/>
          <w:sz w:val="21"/>
          <w:szCs w:val="21"/>
        </w:rPr>
        <w:t>&gt;</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D4D4D4"/>
          <w:sz w:val="21"/>
          <w:szCs w:val="21"/>
        </w:rPr>
        <w:t xml:space="preserve">  </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808080"/>
          <w:sz w:val="21"/>
          <w:szCs w:val="21"/>
        </w:rPr>
        <w:t>&lt;/</w:t>
      </w:r>
      <w:r w:rsidRPr="00EC386C">
        <w:rPr>
          <w:rFonts w:ascii="Consolas" w:eastAsia="Times New Roman" w:hAnsi="Consolas" w:cs="Times New Roman"/>
          <w:color w:val="569CD6"/>
          <w:sz w:val="21"/>
          <w:szCs w:val="21"/>
        </w:rPr>
        <w:t>body</w:t>
      </w:r>
      <w:r w:rsidRPr="00EC386C">
        <w:rPr>
          <w:rFonts w:ascii="Consolas" w:eastAsia="Times New Roman" w:hAnsi="Consolas" w:cs="Times New Roman"/>
          <w:color w:val="808080"/>
          <w:sz w:val="21"/>
          <w:szCs w:val="21"/>
        </w:rPr>
        <w:t>&gt;</w:t>
      </w:r>
    </w:p>
    <w:p w:rsidR="00EC386C" w:rsidRPr="00EC386C" w:rsidRDefault="00EC386C" w:rsidP="00EC386C">
      <w:pPr>
        <w:shd w:val="clear" w:color="auto" w:fill="1E1E1E"/>
        <w:spacing w:after="0" w:line="285" w:lineRule="atLeast"/>
        <w:rPr>
          <w:rFonts w:ascii="Consolas" w:eastAsia="Times New Roman" w:hAnsi="Consolas" w:cs="Times New Roman"/>
          <w:color w:val="D4D4D4"/>
          <w:sz w:val="21"/>
          <w:szCs w:val="21"/>
        </w:rPr>
      </w:pPr>
      <w:r w:rsidRPr="00EC386C">
        <w:rPr>
          <w:rFonts w:ascii="Consolas" w:eastAsia="Times New Roman" w:hAnsi="Consolas" w:cs="Times New Roman"/>
          <w:color w:val="808080"/>
          <w:sz w:val="21"/>
          <w:szCs w:val="21"/>
        </w:rPr>
        <w:t>&lt;/</w:t>
      </w:r>
      <w:r w:rsidRPr="00EC386C">
        <w:rPr>
          <w:rFonts w:ascii="Consolas" w:eastAsia="Times New Roman" w:hAnsi="Consolas" w:cs="Times New Roman"/>
          <w:color w:val="569CD6"/>
          <w:sz w:val="21"/>
          <w:szCs w:val="21"/>
        </w:rPr>
        <w:t>html</w:t>
      </w:r>
      <w:r w:rsidRPr="00EC386C">
        <w:rPr>
          <w:rFonts w:ascii="Consolas" w:eastAsia="Times New Roman" w:hAnsi="Consolas" w:cs="Times New Roman"/>
          <w:color w:val="808080"/>
          <w:sz w:val="21"/>
          <w:szCs w:val="21"/>
        </w:rPr>
        <w:t>&gt;</w:t>
      </w:r>
    </w:p>
    <w:p w:rsidR="00EC386C" w:rsidRDefault="00EC386C" w:rsidP="00EC386C">
      <w:pPr>
        <w:rPr>
          <w:rFonts w:asciiTheme="majorHAnsi" w:hAnsiTheme="majorHAnsi"/>
          <w:sz w:val="32"/>
          <w:szCs w:val="32"/>
        </w:rPr>
      </w:pPr>
    </w:p>
    <w:p w:rsidR="00EC386C" w:rsidRDefault="00EC386C" w:rsidP="00EC386C">
      <w:pPr>
        <w:rPr>
          <w:rFonts w:asciiTheme="majorHAnsi" w:hAnsiTheme="majorHAnsi"/>
          <w:sz w:val="32"/>
          <w:szCs w:val="32"/>
        </w:rPr>
      </w:pPr>
      <w:r>
        <w:rPr>
          <w:rFonts w:asciiTheme="majorHAnsi" w:hAnsiTheme="majorHAnsi"/>
          <w:sz w:val="32"/>
          <w:szCs w:val="32"/>
        </w:rPr>
        <w:t>Output-</w:t>
      </w:r>
    </w:p>
    <w:p w:rsidR="00EC386C" w:rsidRDefault="00EC386C" w:rsidP="00EC386C">
      <w:pPr>
        <w:pStyle w:val="Heading2"/>
        <w:rPr>
          <w:color w:val="000000"/>
        </w:rPr>
      </w:pPr>
      <w:r>
        <w:rPr>
          <w:color w:val="000000"/>
        </w:rPr>
        <w:t>Tables in HTML</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21"/>
        <w:gridCol w:w="1720"/>
      </w:tblGrid>
      <w:tr w:rsidR="00EC386C" w:rsidTr="00EC386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386C" w:rsidRDefault="00EC386C">
            <w:pPr>
              <w:jc w:val="center"/>
              <w:rPr>
                <w:b/>
                <w:bCs/>
                <w:color w:val="000000"/>
                <w:sz w:val="27"/>
                <w:szCs w:val="27"/>
              </w:rPr>
            </w:pPr>
            <w:r>
              <w:rPr>
                <w:b/>
                <w:bCs/>
                <w:color w:val="000000"/>
                <w:sz w:val="27"/>
                <w:szCs w:val="27"/>
              </w:rPr>
              <w:t>First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EC386C" w:rsidRDefault="00EC386C">
            <w:pPr>
              <w:jc w:val="center"/>
              <w:rPr>
                <w:b/>
                <w:bCs/>
                <w:color w:val="000000"/>
                <w:sz w:val="27"/>
                <w:szCs w:val="27"/>
              </w:rPr>
            </w:pPr>
            <w:r>
              <w:rPr>
                <w:b/>
                <w:bCs/>
                <w:color w:val="000000"/>
                <w:sz w:val="27"/>
                <w:szCs w:val="27"/>
              </w:rPr>
              <w:t>Job role</w:t>
            </w:r>
          </w:p>
        </w:tc>
      </w:tr>
      <w:tr w:rsidR="00EC386C" w:rsidTr="00EC386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386C" w:rsidRDefault="00EC386C">
            <w:pPr>
              <w:rPr>
                <w:color w:val="000000"/>
                <w:sz w:val="27"/>
                <w:szCs w:val="27"/>
              </w:rPr>
            </w:pPr>
            <w:proofErr w:type="spellStart"/>
            <w:r>
              <w:rPr>
                <w:color w:val="000000"/>
                <w:sz w:val="27"/>
                <w:szCs w:val="27"/>
              </w:rPr>
              <w:t>Tharun</w:t>
            </w:r>
            <w:proofErr w:type="spellEnd"/>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EC386C" w:rsidRDefault="00EC386C">
            <w:pPr>
              <w:rPr>
                <w:color w:val="000000"/>
                <w:sz w:val="27"/>
                <w:szCs w:val="27"/>
              </w:rPr>
            </w:pPr>
            <w:r>
              <w:rPr>
                <w:color w:val="000000"/>
                <w:sz w:val="27"/>
                <w:szCs w:val="27"/>
              </w:rPr>
              <w:t>Content writer</w:t>
            </w:r>
          </w:p>
        </w:tc>
      </w:tr>
      <w:tr w:rsidR="00EC386C" w:rsidTr="00EC386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386C" w:rsidRDefault="00EC386C">
            <w:pPr>
              <w:rPr>
                <w:color w:val="000000"/>
                <w:sz w:val="27"/>
                <w:szCs w:val="27"/>
              </w:rPr>
            </w:pPr>
            <w:proofErr w:type="spellStart"/>
            <w:r>
              <w:rPr>
                <w:color w:val="000000"/>
                <w:sz w:val="27"/>
                <w:szCs w:val="27"/>
              </w:rPr>
              <w:t>Akshaj</w:t>
            </w:r>
            <w:proofErr w:type="spellEnd"/>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C386C" w:rsidRDefault="00EC386C">
            <w:pPr>
              <w:rPr>
                <w:color w:val="000000"/>
                <w:sz w:val="27"/>
                <w:szCs w:val="27"/>
              </w:rPr>
            </w:pPr>
          </w:p>
        </w:tc>
      </w:tr>
      <w:tr w:rsidR="00EC386C" w:rsidTr="00EC386C">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C386C" w:rsidRDefault="00EC386C">
            <w:pPr>
              <w:rPr>
                <w:color w:val="000000"/>
                <w:sz w:val="27"/>
                <w:szCs w:val="27"/>
              </w:rPr>
            </w:pPr>
            <w:r>
              <w:rPr>
                <w:color w:val="000000"/>
                <w:sz w:val="27"/>
                <w:szCs w:val="27"/>
              </w:rPr>
              <w:t>Welcome to the company</w:t>
            </w:r>
          </w:p>
        </w:tc>
      </w:tr>
    </w:tbl>
    <w:p w:rsidR="00EC386C" w:rsidRDefault="00EC386C" w:rsidP="00EC386C">
      <w:pPr>
        <w:rPr>
          <w:rFonts w:asciiTheme="majorHAnsi" w:hAnsiTheme="majorHAnsi"/>
          <w:sz w:val="32"/>
          <w:szCs w:val="32"/>
        </w:rPr>
      </w:pPr>
    </w:p>
    <w:p w:rsidR="00B139FE" w:rsidRDefault="00B139FE" w:rsidP="00EC386C">
      <w:pPr>
        <w:rPr>
          <w:rFonts w:asciiTheme="majorHAnsi" w:hAnsiTheme="majorHAnsi"/>
          <w:sz w:val="32"/>
          <w:szCs w:val="32"/>
        </w:rPr>
      </w:pPr>
    </w:p>
    <w:p w:rsidR="00B139FE" w:rsidRDefault="00B139FE" w:rsidP="00EC386C">
      <w:pPr>
        <w:rPr>
          <w:rFonts w:asciiTheme="majorHAnsi" w:hAnsiTheme="majorHAnsi"/>
          <w:sz w:val="32"/>
          <w:szCs w:val="32"/>
        </w:rPr>
      </w:pPr>
    </w:p>
    <w:p w:rsidR="00B139FE" w:rsidRDefault="00B139FE" w:rsidP="00EC386C">
      <w:pPr>
        <w:rPr>
          <w:rFonts w:asciiTheme="majorHAnsi" w:hAnsiTheme="majorHAnsi"/>
          <w:sz w:val="32"/>
          <w:szCs w:val="32"/>
        </w:rPr>
      </w:pPr>
      <w:r>
        <w:rPr>
          <w:rFonts w:asciiTheme="majorHAnsi" w:hAnsiTheme="majorHAnsi"/>
          <w:sz w:val="32"/>
          <w:szCs w:val="32"/>
        </w:rPr>
        <w:t xml:space="preserve">WHAT IS THE DIFFERENCE BETWEEN A BLOCK-LEVEL ELEMENT AN INLINE </w:t>
      </w:r>
      <w:proofErr w:type="gramStart"/>
      <w:r>
        <w:rPr>
          <w:rFonts w:asciiTheme="majorHAnsi" w:hAnsiTheme="majorHAnsi"/>
          <w:sz w:val="32"/>
          <w:szCs w:val="32"/>
        </w:rPr>
        <w:t>ELEMENT ?</w:t>
      </w:r>
      <w:proofErr w:type="gramEnd"/>
    </w:p>
    <w:p w:rsidR="00B139FE" w:rsidRDefault="00B139FE" w:rsidP="00B139FE">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Block-level Elements</w:t>
      </w:r>
    </w:p>
    <w:p w:rsidR="00B139FE" w:rsidRDefault="00B139FE" w:rsidP="00B139F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block-level element always starts on a new line, and the browsers automatically add some space (a margin) before and after the element.</w:t>
      </w:r>
    </w:p>
    <w:p w:rsidR="00B139FE" w:rsidRDefault="00B139FE" w:rsidP="00B139F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 block-level element always takes up the full width available (stretches out to the left and right as far as it can).</w:t>
      </w:r>
    </w:p>
    <w:p w:rsidR="00B139FE" w:rsidRDefault="00B139FE" w:rsidP="00B139F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Two commonly used block elements are: </w:t>
      </w:r>
      <w:r>
        <w:rPr>
          <w:rStyle w:val="HTMLCode"/>
          <w:rFonts w:ascii="Consolas" w:eastAsiaTheme="majorEastAsia" w:hAnsi="Consolas"/>
          <w:color w:val="DC143C"/>
        </w:rPr>
        <w:t>&lt;p&gt;</w:t>
      </w:r>
      <w:r>
        <w:rPr>
          <w:rFonts w:ascii="Verdana" w:hAnsi="Verdana"/>
          <w:color w:val="000000"/>
          <w:sz w:val="23"/>
          <w:szCs w:val="23"/>
        </w:rPr>
        <w:t> and </w:t>
      </w:r>
      <w:r>
        <w:rPr>
          <w:rStyle w:val="HTMLCode"/>
          <w:rFonts w:ascii="Consolas" w:eastAsiaTheme="majorEastAsia" w:hAnsi="Consolas"/>
          <w:color w:val="DC143C"/>
        </w:rPr>
        <w:t>&lt;div&gt;</w:t>
      </w:r>
      <w:r>
        <w:rPr>
          <w:rFonts w:ascii="Verdana" w:hAnsi="Verdana"/>
          <w:color w:val="000000"/>
          <w:sz w:val="23"/>
          <w:szCs w:val="23"/>
        </w:rPr>
        <w:t>.</w:t>
      </w:r>
    </w:p>
    <w:p w:rsidR="00B139FE" w:rsidRDefault="00B139FE" w:rsidP="00B139F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&lt;p&gt;</w:t>
      </w:r>
      <w:r>
        <w:rPr>
          <w:rFonts w:ascii="Verdana" w:hAnsi="Verdana"/>
          <w:color w:val="000000"/>
          <w:sz w:val="23"/>
          <w:szCs w:val="23"/>
        </w:rPr>
        <w:t> element defines a paragraph in an HTML document.</w:t>
      </w:r>
    </w:p>
    <w:p w:rsidR="00B139FE" w:rsidRDefault="00B139FE" w:rsidP="00B139F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&lt;div&gt;</w:t>
      </w:r>
      <w:r>
        <w:rPr>
          <w:rFonts w:ascii="Verdana" w:hAnsi="Verdana"/>
          <w:color w:val="000000"/>
          <w:sz w:val="23"/>
          <w:szCs w:val="23"/>
        </w:rPr>
        <w:t> element defines a division or a section in an HTML document.</w:t>
      </w:r>
    </w:p>
    <w:p w:rsidR="00B139FE" w:rsidRDefault="00B139FE" w:rsidP="00EC386C">
      <w:pPr>
        <w:rPr>
          <w:rFonts w:asciiTheme="majorHAnsi" w:hAnsiTheme="majorHAnsi"/>
          <w:sz w:val="32"/>
          <w:szCs w:val="32"/>
        </w:rPr>
      </w:pPr>
      <w:r>
        <w:rPr>
          <w:rFonts w:ascii="Verdana" w:hAnsi="Verdana"/>
          <w:color w:val="000000"/>
          <w:sz w:val="23"/>
          <w:szCs w:val="23"/>
          <w:shd w:val="clear" w:color="auto" w:fill="FFFFFF"/>
        </w:rPr>
        <w:t>The &lt;p&gt; element is a block-level element.</w:t>
      </w:r>
    </w:p>
    <w:p w:rsidR="00B139FE" w:rsidRDefault="00B139FE" w:rsidP="00EC386C">
      <w:pPr>
        <w:rPr>
          <w:rFonts w:ascii="Verdana" w:hAnsi="Verdana"/>
          <w:color w:val="000000"/>
          <w:sz w:val="23"/>
          <w:szCs w:val="23"/>
          <w:shd w:val="clear" w:color="auto" w:fill="FFFFFF"/>
        </w:rPr>
      </w:pPr>
      <w:r>
        <w:rPr>
          <w:rFonts w:ascii="Verdana" w:hAnsi="Verdana"/>
          <w:color w:val="000000"/>
          <w:sz w:val="23"/>
          <w:szCs w:val="23"/>
          <w:shd w:val="clear" w:color="auto" w:fill="FFFFFF"/>
        </w:rPr>
        <w:t>The &lt;div&gt; element is a block-level element.</w:t>
      </w:r>
    </w:p>
    <w:p w:rsidR="00091037" w:rsidRDefault="00091037" w:rsidP="00091037">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91037" w:rsidRPr="00091037" w:rsidRDefault="00091037" w:rsidP="00091037">
      <w:pPr>
        <w:rPr>
          <w:rFonts w:asciiTheme="majorHAnsi" w:hAnsiTheme="majorHAnsi"/>
          <w:sz w:val="32"/>
          <w:szCs w:val="32"/>
        </w:rPr>
      </w:pPr>
      <w:proofErr w:type="gramStart"/>
      <w:r w:rsidRPr="00091037">
        <w:rPr>
          <w:rFonts w:asciiTheme="majorHAnsi" w:hAnsiTheme="majorHAnsi"/>
          <w:sz w:val="32"/>
          <w:szCs w:val="32"/>
        </w:rPr>
        <w:t>&lt;!DOCTYPE</w:t>
      </w:r>
      <w:proofErr w:type="gramEnd"/>
      <w:r w:rsidRPr="00091037">
        <w:rPr>
          <w:rFonts w:asciiTheme="majorHAnsi" w:hAnsiTheme="majorHAnsi"/>
          <w:sz w:val="32"/>
          <w:szCs w:val="32"/>
        </w:rPr>
        <w:t xml:space="preserve"> html&gt;</w:t>
      </w:r>
    </w:p>
    <w:p w:rsidR="00091037" w:rsidRPr="00091037" w:rsidRDefault="00091037" w:rsidP="00091037">
      <w:pPr>
        <w:rPr>
          <w:rFonts w:asciiTheme="majorHAnsi" w:hAnsiTheme="majorHAnsi"/>
          <w:sz w:val="32"/>
          <w:szCs w:val="32"/>
        </w:rPr>
      </w:pPr>
      <w:r w:rsidRPr="00091037">
        <w:rPr>
          <w:rFonts w:asciiTheme="majorHAnsi" w:hAnsiTheme="majorHAnsi"/>
          <w:sz w:val="32"/>
          <w:szCs w:val="32"/>
        </w:rPr>
        <w:t>&lt;</w:t>
      </w:r>
      <w:proofErr w:type="gramStart"/>
      <w:r w:rsidRPr="00091037">
        <w:rPr>
          <w:rFonts w:asciiTheme="majorHAnsi" w:hAnsiTheme="majorHAnsi"/>
          <w:sz w:val="32"/>
          <w:szCs w:val="32"/>
        </w:rPr>
        <w:t>html</w:t>
      </w:r>
      <w:proofErr w:type="gramEnd"/>
      <w:r w:rsidRPr="00091037">
        <w:rPr>
          <w:rFonts w:asciiTheme="majorHAnsi" w:hAnsiTheme="majorHAnsi"/>
          <w:sz w:val="32"/>
          <w:szCs w:val="32"/>
        </w:rPr>
        <w:t>&gt;</w:t>
      </w:r>
    </w:p>
    <w:p w:rsidR="00091037" w:rsidRPr="00091037" w:rsidRDefault="00091037" w:rsidP="00091037">
      <w:pPr>
        <w:rPr>
          <w:rFonts w:asciiTheme="majorHAnsi" w:hAnsiTheme="majorHAnsi"/>
          <w:sz w:val="32"/>
          <w:szCs w:val="32"/>
        </w:rPr>
      </w:pPr>
      <w:r w:rsidRPr="00091037">
        <w:rPr>
          <w:rFonts w:asciiTheme="majorHAnsi" w:hAnsiTheme="majorHAnsi"/>
          <w:sz w:val="32"/>
          <w:szCs w:val="32"/>
        </w:rPr>
        <w:t>&lt;</w:t>
      </w:r>
      <w:proofErr w:type="gramStart"/>
      <w:r w:rsidRPr="00091037">
        <w:rPr>
          <w:rFonts w:asciiTheme="majorHAnsi" w:hAnsiTheme="majorHAnsi"/>
          <w:sz w:val="32"/>
          <w:szCs w:val="32"/>
        </w:rPr>
        <w:t>body</w:t>
      </w:r>
      <w:proofErr w:type="gramEnd"/>
      <w:r w:rsidRPr="00091037">
        <w:rPr>
          <w:rFonts w:asciiTheme="majorHAnsi" w:hAnsiTheme="majorHAnsi"/>
          <w:sz w:val="32"/>
          <w:szCs w:val="32"/>
        </w:rPr>
        <w:t>&gt;</w:t>
      </w:r>
    </w:p>
    <w:p w:rsidR="00091037" w:rsidRPr="00091037" w:rsidRDefault="00091037" w:rsidP="00091037">
      <w:pPr>
        <w:rPr>
          <w:rFonts w:asciiTheme="majorHAnsi" w:hAnsiTheme="majorHAnsi"/>
          <w:sz w:val="32"/>
          <w:szCs w:val="32"/>
        </w:rPr>
      </w:pPr>
    </w:p>
    <w:p w:rsidR="00091037" w:rsidRPr="00091037" w:rsidRDefault="00091037" w:rsidP="00091037">
      <w:pPr>
        <w:rPr>
          <w:rFonts w:asciiTheme="majorHAnsi" w:hAnsiTheme="majorHAnsi"/>
          <w:sz w:val="32"/>
          <w:szCs w:val="32"/>
        </w:rPr>
      </w:pPr>
      <w:r w:rsidRPr="00091037">
        <w:rPr>
          <w:rFonts w:asciiTheme="majorHAnsi" w:hAnsiTheme="majorHAnsi"/>
          <w:sz w:val="32"/>
          <w:szCs w:val="32"/>
        </w:rPr>
        <w:t>&lt;p style="border: 1px solid black"&gt;Hello World&lt;/p&gt;</w:t>
      </w:r>
    </w:p>
    <w:p w:rsidR="00091037" w:rsidRPr="00091037" w:rsidRDefault="00091037" w:rsidP="00091037">
      <w:pPr>
        <w:rPr>
          <w:rFonts w:asciiTheme="majorHAnsi" w:hAnsiTheme="majorHAnsi"/>
          <w:sz w:val="32"/>
          <w:szCs w:val="32"/>
        </w:rPr>
      </w:pPr>
      <w:r w:rsidRPr="00091037">
        <w:rPr>
          <w:rFonts w:asciiTheme="majorHAnsi" w:hAnsiTheme="majorHAnsi"/>
          <w:sz w:val="32"/>
          <w:szCs w:val="32"/>
        </w:rPr>
        <w:t>&lt;div style="border: 1px solid black"&gt;Hello World&lt;/div&gt;</w:t>
      </w:r>
    </w:p>
    <w:p w:rsidR="00091037" w:rsidRPr="00091037" w:rsidRDefault="00091037" w:rsidP="00091037">
      <w:pPr>
        <w:rPr>
          <w:rFonts w:asciiTheme="majorHAnsi" w:hAnsiTheme="majorHAnsi"/>
          <w:sz w:val="32"/>
          <w:szCs w:val="32"/>
        </w:rPr>
      </w:pPr>
    </w:p>
    <w:p w:rsidR="00091037" w:rsidRPr="00091037" w:rsidRDefault="00091037" w:rsidP="00091037">
      <w:pPr>
        <w:rPr>
          <w:rFonts w:asciiTheme="majorHAnsi" w:hAnsiTheme="majorHAnsi"/>
          <w:sz w:val="32"/>
          <w:szCs w:val="32"/>
        </w:rPr>
      </w:pPr>
      <w:r w:rsidRPr="00091037">
        <w:rPr>
          <w:rFonts w:asciiTheme="majorHAnsi" w:hAnsiTheme="majorHAnsi"/>
          <w:sz w:val="32"/>
          <w:szCs w:val="32"/>
        </w:rPr>
        <w:t>&lt;p&gt;The P and the DIV elements are both block elements, and they will always start on a new line and take up the full width available (stretches out to the left and right as far as it can).&lt;/p&gt;</w:t>
      </w:r>
    </w:p>
    <w:p w:rsidR="00091037" w:rsidRPr="00091037" w:rsidRDefault="00091037" w:rsidP="00091037">
      <w:pPr>
        <w:rPr>
          <w:rFonts w:asciiTheme="majorHAnsi" w:hAnsiTheme="majorHAnsi"/>
          <w:sz w:val="32"/>
          <w:szCs w:val="32"/>
        </w:rPr>
      </w:pPr>
    </w:p>
    <w:p w:rsidR="00091037" w:rsidRPr="00091037" w:rsidRDefault="00091037" w:rsidP="00091037">
      <w:pPr>
        <w:rPr>
          <w:rFonts w:asciiTheme="majorHAnsi" w:hAnsiTheme="majorHAnsi"/>
          <w:sz w:val="32"/>
          <w:szCs w:val="32"/>
        </w:rPr>
      </w:pPr>
      <w:r w:rsidRPr="00091037">
        <w:rPr>
          <w:rFonts w:asciiTheme="majorHAnsi" w:hAnsiTheme="majorHAnsi"/>
          <w:sz w:val="32"/>
          <w:szCs w:val="32"/>
        </w:rPr>
        <w:t>&lt;/body&gt;</w:t>
      </w:r>
    </w:p>
    <w:p w:rsidR="00091037" w:rsidRDefault="00091037" w:rsidP="00091037">
      <w:pPr>
        <w:rPr>
          <w:rFonts w:asciiTheme="majorHAnsi" w:hAnsiTheme="majorHAnsi"/>
          <w:sz w:val="32"/>
          <w:szCs w:val="32"/>
        </w:rPr>
      </w:pPr>
      <w:r w:rsidRPr="00091037">
        <w:rPr>
          <w:rFonts w:asciiTheme="majorHAnsi" w:hAnsiTheme="majorHAnsi"/>
          <w:sz w:val="32"/>
          <w:szCs w:val="32"/>
        </w:rPr>
        <w:t>&lt;/html&gt;</w:t>
      </w:r>
    </w:p>
    <w:p w:rsidR="00091037" w:rsidRDefault="00091037" w:rsidP="00091037">
      <w:pPr>
        <w:rPr>
          <w:rFonts w:asciiTheme="majorHAnsi" w:hAnsiTheme="majorHAnsi"/>
          <w:sz w:val="32"/>
          <w:szCs w:val="32"/>
        </w:rPr>
      </w:pPr>
    </w:p>
    <w:p w:rsidR="00091037" w:rsidRDefault="00091037" w:rsidP="00091037">
      <w:pPr>
        <w:rPr>
          <w:rFonts w:asciiTheme="majorHAnsi" w:hAnsiTheme="majorHAnsi"/>
          <w:sz w:val="32"/>
          <w:szCs w:val="32"/>
        </w:rPr>
      </w:pPr>
      <w:r>
        <w:rPr>
          <w:rFonts w:asciiTheme="majorHAnsi" w:hAnsiTheme="majorHAnsi"/>
          <w:sz w:val="32"/>
          <w:szCs w:val="32"/>
        </w:rPr>
        <w:lastRenderedPageBreak/>
        <w:t>Output-</w:t>
      </w:r>
    </w:p>
    <w:p w:rsidR="00091037" w:rsidRPr="00091037" w:rsidRDefault="00091037" w:rsidP="00091037">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rPr>
          <w:rFonts w:ascii="Times New Roman" w:eastAsia="Times New Roman" w:hAnsi="Times New Roman" w:cs="Times New Roman"/>
          <w:color w:val="000000"/>
          <w:sz w:val="27"/>
          <w:szCs w:val="27"/>
        </w:rPr>
      </w:pPr>
      <w:r w:rsidRPr="00091037">
        <w:rPr>
          <w:rFonts w:ascii="Times New Roman" w:eastAsia="Times New Roman" w:hAnsi="Times New Roman" w:cs="Times New Roman"/>
          <w:color w:val="000000"/>
          <w:sz w:val="27"/>
          <w:szCs w:val="27"/>
        </w:rPr>
        <w:t>Hello World</w:t>
      </w:r>
    </w:p>
    <w:p w:rsidR="00091037" w:rsidRPr="00091037" w:rsidRDefault="00091037" w:rsidP="00091037">
      <w:pPr>
        <w:spacing w:after="0" w:line="240" w:lineRule="auto"/>
        <w:rPr>
          <w:rFonts w:ascii="Times New Roman" w:eastAsia="Times New Roman" w:hAnsi="Times New Roman" w:cs="Times New Roman"/>
          <w:color w:val="000000"/>
          <w:sz w:val="27"/>
          <w:szCs w:val="27"/>
        </w:rPr>
      </w:pPr>
      <w:r w:rsidRPr="00091037">
        <w:rPr>
          <w:rFonts w:ascii="Times New Roman" w:eastAsia="Times New Roman" w:hAnsi="Times New Roman" w:cs="Times New Roman"/>
          <w:color w:val="000000"/>
          <w:sz w:val="27"/>
          <w:szCs w:val="27"/>
        </w:rPr>
        <w:t>Hello World</w:t>
      </w:r>
    </w:p>
    <w:p w:rsidR="00091037" w:rsidRDefault="00091037" w:rsidP="00091037">
      <w:pPr>
        <w:spacing w:before="100" w:beforeAutospacing="1" w:after="100" w:afterAutospacing="1" w:line="240" w:lineRule="auto"/>
        <w:rPr>
          <w:rFonts w:ascii="Times New Roman" w:eastAsia="Times New Roman" w:hAnsi="Times New Roman" w:cs="Times New Roman"/>
          <w:color w:val="000000"/>
          <w:sz w:val="27"/>
          <w:szCs w:val="27"/>
        </w:rPr>
      </w:pPr>
      <w:r w:rsidRPr="00091037">
        <w:rPr>
          <w:rFonts w:ascii="Times New Roman" w:eastAsia="Times New Roman" w:hAnsi="Times New Roman" w:cs="Times New Roman"/>
          <w:color w:val="000000"/>
          <w:sz w:val="27"/>
          <w:szCs w:val="27"/>
        </w:rPr>
        <w:t>The P and the DIV elements are both block elements, and they will always start on a new line and take up the full width available (stretches out to the left and right as far as it can).</w:t>
      </w:r>
    </w:p>
    <w:p w:rsidR="00091037" w:rsidRDefault="00091037" w:rsidP="000910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are the block-level elements in HTML:</w:t>
      </w:r>
    </w:p>
    <w:p w:rsidR="00091037" w:rsidRDefault="00A746C0" w:rsidP="00091037">
      <w:pPr>
        <w:shd w:val="clear" w:color="auto" w:fill="FFFFFF"/>
        <w:spacing w:line="375" w:lineRule="atLeast"/>
        <w:rPr>
          <w:rFonts w:ascii="Consolas" w:hAnsi="Consolas"/>
          <w:color w:val="000000"/>
          <w:sz w:val="23"/>
          <w:szCs w:val="23"/>
        </w:rPr>
      </w:pPr>
      <w:hyperlink r:id="rId24" w:history="1">
        <w:r w:rsidR="00091037">
          <w:rPr>
            <w:rStyle w:val="tagcolor"/>
            <w:rFonts w:ascii="Consolas" w:hAnsi="Consolas"/>
            <w:color w:val="0000CD"/>
            <w:sz w:val="23"/>
            <w:szCs w:val="23"/>
          </w:rPr>
          <w:t>&lt;</w:t>
        </w:r>
        <w:proofErr w:type="gramStart"/>
        <w:r w:rsidR="00091037">
          <w:rPr>
            <w:rStyle w:val="tagnamecolor"/>
            <w:rFonts w:ascii="Consolas" w:hAnsi="Consolas"/>
            <w:color w:val="A52A2A"/>
            <w:sz w:val="23"/>
            <w:szCs w:val="23"/>
          </w:rPr>
          <w:t>address</w:t>
        </w:r>
        <w:proofErr w:type="gramEnd"/>
        <w:r w:rsidR="00091037">
          <w:rPr>
            <w:rStyle w:val="tagcolor"/>
            <w:rFonts w:ascii="Consolas" w:hAnsi="Consolas"/>
            <w:color w:val="0000CD"/>
            <w:sz w:val="23"/>
            <w:szCs w:val="23"/>
          </w:rPr>
          <w:t>&gt;</w:t>
        </w:r>
      </w:hyperlink>
    </w:p>
    <w:p w:rsidR="00091037" w:rsidRDefault="00A746C0" w:rsidP="00091037">
      <w:pPr>
        <w:shd w:val="clear" w:color="auto" w:fill="FFFFFF"/>
        <w:spacing w:line="375" w:lineRule="atLeast"/>
        <w:rPr>
          <w:rFonts w:ascii="Consolas" w:hAnsi="Consolas"/>
          <w:color w:val="000000"/>
          <w:sz w:val="23"/>
          <w:szCs w:val="23"/>
        </w:rPr>
      </w:pPr>
      <w:hyperlink r:id="rId25" w:history="1">
        <w:r w:rsidR="00091037">
          <w:rPr>
            <w:rStyle w:val="tagcolor"/>
            <w:rFonts w:ascii="Consolas" w:hAnsi="Consolas"/>
            <w:color w:val="0000CD"/>
            <w:sz w:val="23"/>
            <w:szCs w:val="23"/>
          </w:rPr>
          <w:t>&lt;</w:t>
        </w:r>
        <w:proofErr w:type="gramStart"/>
        <w:r w:rsidR="00091037">
          <w:rPr>
            <w:rStyle w:val="tagnamecolor"/>
            <w:rFonts w:ascii="Consolas" w:hAnsi="Consolas"/>
            <w:color w:val="A52A2A"/>
            <w:sz w:val="23"/>
            <w:szCs w:val="23"/>
          </w:rPr>
          <w:t>article</w:t>
        </w:r>
        <w:proofErr w:type="gramEnd"/>
        <w:r w:rsidR="00091037">
          <w:rPr>
            <w:rStyle w:val="tagcolor"/>
            <w:rFonts w:ascii="Consolas" w:hAnsi="Consolas"/>
            <w:color w:val="0000CD"/>
            <w:sz w:val="23"/>
            <w:szCs w:val="23"/>
          </w:rPr>
          <w:t>&gt;</w:t>
        </w:r>
      </w:hyperlink>
    </w:p>
    <w:p w:rsidR="00091037" w:rsidRDefault="00A746C0" w:rsidP="00091037">
      <w:pPr>
        <w:shd w:val="clear" w:color="auto" w:fill="FFFFFF"/>
        <w:spacing w:line="375" w:lineRule="atLeast"/>
        <w:rPr>
          <w:rFonts w:ascii="Consolas" w:hAnsi="Consolas"/>
          <w:color w:val="000000"/>
          <w:sz w:val="23"/>
          <w:szCs w:val="23"/>
        </w:rPr>
      </w:pPr>
      <w:hyperlink r:id="rId26" w:history="1">
        <w:r w:rsidR="00091037">
          <w:rPr>
            <w:rStyle w:val="tagcolor"/>
            <w:rFonts w:ascii="Consolas" w:hAnsi="Consolas"/>
            <w:color w:val="0000CD"/>
            <w:sz w:val="23"/>
            <w:szCs w:val="23"/>
          </w:rPr>
          <w:t>&lt;</w:t>
        </w:r>
        <w:proofErr w:type="gramStart"/>
        <w:r w:rsidR="00091037">
          <w:rPr>
            <w:rStyle w:val="tagnamecolor"/>
            <w:rFonts w:ascii="Consolas" w:hAnsi="Consolas"/>
            <w:color w:val="A52A2A"/>
            <w:sz w:val="23"/>
            <w:szCs w:val="23"/>
          </w:rPr>
          <w:t>aside</w:t>
        </w:r>
        <w:proofErr w:type="gramEnd"/>
        <w:r w:rsidR="00091037">
          <w:rPr>
            <w:rStyle w:val="tagcolor"/>
            <w:rFonts w:ascii="Consolas" w:hAnsi="Consolas"/>
            <w:color w:val="0000CD"/>
            <w:sz w:val="23"/>
            <w:szCs w:val="23"/>
          </w:rPr>
          <w:t>&gt;</w:t>
        </w:r>
      </w:hyperlink>
    </w:p>
    <w:p w:rsidR="00091037" w:rsidRDefault="00A746C0" w:rsidP="00091037">
      <w:pPr>
        <w:shd w:val="clear" w:color="auto" w:fill="FFFFFF"/>
        <w:spacing w:line="375" w:lineRule="atLeast"/>
        <w:rPr>
          <w:rFonts w:ascii="Consolas" w:hAnsi="Consolas"/>
          <w:color w:val="000000"/>
          <w:sz w:val="23"/>
          <w:szCs w:val="23"/>
        </w:rPr>
      </w:pPr>
      <w:hyperlink r:id="rId27" w:history="1">
        <w:r w:rsidR="00091037">
          <w:rPr>
            <w:rStyle w:val="tagcolor"/>
            <w:rFonts w:ascii="Consolas" w:hAnsi="Consolas"/>
            <w:color w:val="0000CD"/>
            <w:sz w:val="23"/>
            <w:szCs w:val="23"/>
          </w:rPr>
          <w:t>&lt;</w:t>
        </w:r>
        <w:proofErr w:type="spellStart"/>
        <w:proofErr w:type="gramStart"/>
        <w:r w:rsidR="00091037">
          <w:rPr>
            <w:rStyle w:val="tagnamecolor"/>
            <w:rFonts w:ascii="Consolas" w:hAnsi="Consolas"/>
            <w:color w:val="A52A2A"/>
            <w:sz w:val="23"/>
            <w:szCs w:val="23"/>
          </w:rPr>
          <w:t>blockquote</w:t>
        </w:r>
        <w:proofErr w:type="spellEnd"/>
        <w:proofErr w:type="gramEnd"/>
        <w:r w:rsidR="00091037">
          <w:rPr>
            <w:rStyle w:val="tagcolor"/>
            <w:rFonts w:ascii="Consolas" w:hAnsi="Consolas"/>
            <w:color w:val="0000CD"/>
            <w:sz w:val="23"/>
            <w:szCs w:val="23"/>
          </w:rPr>
          <w:t>&gt;</w:t>
        </w:r>
      </w:hyperlink>
    </w:p>
    <w:p w:rsidR="00091037" w:rsidRDefault="00A746C0" w:rsidP="00091037">
      <w:pPr>
        <w:shd w:val="clear" w:color="auto" w:fill="FFFFFF"/>
        <w:spacing w:line="375" w:lineRule="atLeast"/>
        <w:rPr>
          <w:rFonts w:ascii="Consolas" w:hAnsi="Consolas"/>
          <w:color w:val="000000"/>
          <w:sz w:val="23"/>
          <w:szCs w:val="23"/>
        </w:rPr>
      </w:pPr>
      <w:hyperlink r:id="rId28" w:history="1">
        <w:r w:rsidR="00091037">
          <w:rPr>
            <w:rStyle w:val="tagcolor"/>
            <w:rFonts w:ascii="Consolas" w:hAnsi="Consolas"/>
            <w:color w:val="0000CD"/>
            <w:sz w:val="23"/>
            <w:szCs w:val="23"/>
          </w:rPr>
          <w:t>&lt;</w:t>
        </w:r>
        <w:proofErr w:type="gramStart"/>
        <w:r w:rsidR="00091037">
          <w:rPr>
            <w:rStyle w:val="tagnamecolor"/>
            <w:rFonts w:ascii="Consolas" w:hAnsi="Consolas"/>
            <w:color w:val="A52A2A"/>
            <w:sz w:val="23"/>
            <w:szCs w:val="23"/>
          </w:rPr>
          <w:t>canvas</w:t>
        </w:r>
        <w:proofErr w:type="gramEnd"/>
        <w:r w:rsidR="00091037">
          <w:rPr>
            <w:rStyle w:val="tagcolor"/>
            <w:rFonts w:ascii="Consolas" w:hAnsi="Consolas"/>
            <w:color w:val="0000CD"/>
            <w:sz w:val="23"/>
            <w:szCs w:val="23"/>
          </w:rPr>
          <w:t>&gt;</w:t>
        </w:r>
      </w:hyperlink>
    </w:p>
    <w:p w:rsidR="00091037" w:rsidRDefault="00A746C0" w:rsidP="00091037">
      <w:pPr>
        <w:shd w:val="clear" w:color="auto" w:fill="FFFFFF"/>
        <w:spacing w:line="375" w:lineRule="atLeast"/>
        <w:rPr>
          <w:rFonts w:ascii="Consolas" w:hAnsi="Consolas"/>
          <w:color w:val="000000"/>
          <w:sz w:val="23"/>
          <w:szCs w:val="23"/>
        </w:rPr>
      </w:pPr>
      <w:hyperlink r:id="rId29" w:history="1">
        <w:r w:rsidR="00091037">
          <w:rPr>
            <w:rStyle w:val="tagcolor"/>
            <w:rFonts w:ascii="Consolas" w:hAnsi="Consolas"/>
            <w:color w:val="0000CD"/>
            <w:sz w:val="23"/>
            <w:szCs w:val="23"/>
          </w:rPr>
          <w:t>&lt;</w:t>
        </w:r>
        <w:proofErr w:type="spellStart"/>
        <w:proofErr w:type="gramStart"/>
        <w:r w:rsidR="00091037">
          <w:rPr>
            <w:rStyle w:val="tagnamecolor"/>
            <w:rFonts w:ascii="Consolas" w:hAnsi="Consolas"/>
            <w:color w:val="A52A2A"/>
            <w:sz w:val="23"/>
            <w:szCs w:val="23"/>
          </w:rPr>
          <w:t>dd</w:t>
        </w:r>
        <w:proofErr w:type="spellEnd"/>
        <w:proofErr w:type="gramEnd"/>
        <w:r w:rsidR="00091037">
          <w:rPr>
            <w:rStyle w:val="tagcolor"/>
            <w:rFonts w:ascii="Consolas" w:hAnsi="Consolas"/>
            <w:color w:val="0000CD"/>
            <w:sz w:val="23"/>
            <w:szCs w:val="23"/>
          </w:rPr>
          <w:t>&gt;</w:t>
        </w:r>
      </w:hyperlink>
    </w:p>
    <w:p w:rsidR="00091037" w:rsidRDefault="00A746C0" w:rsidP="00091037">
      <w:pPr>
        <w:shd w:val="clear" w:color="auto" w:fill="FFFFFF"/>
        <w:spacing w:line="375" w:lineRule="atLeast"/>
        <w:rPr>
          <w:rFonts w:ascii="Consolas" w:hAnsi="Consolas"/>
          <w:color w:val="000000"/>
          <w:sz w:val="23"/>
          <w:szCs w:val="23"/>
        </w:rPr>
      </w:pPr>
      <w:hyperlink r:id="rId30" w:history="1">
        <w:r w:rsidR="00091037">
          <w:rPr>
            <w:rStyle w:val="tagcolor"/>
            <w:rFonts w:ascii="Consolas" w:hAnsi="Consolas"/>
            <w:color w:val="0000CD"/>
            <w:sz w:val="23"/>
            <w:szCs w:val="23"/>
          </w:rPr>
          <w:t>&lt;</w:t>
        </w:r>
        <w:proofErr w:type="gramStart"/>
        <w:r w:rsidR="00091037">
          <w:rPr>
            <w:rStyle w:val="tagnamecolor"/>
            <w:rFonts w:ascii="Consolas" w:hAnsi="Consolas"/>
            <w:color w:val="A52A2A"/>
            <w:sz w:val="23"/>
            <w:szCs w:val="23"/>
          </w:rPr>
          <w:t>div</w:t>
        </w:r>
        <w:proofErr w:type="gramEnd"/>
        <w:r w:rsidR="00091037">
          <w:rPr>
            <w:rStyle w:val="tagcolor"/>
            <w:rFonts w:ascii="Consolas" w:hAnsi="Consolas"/>
            <w:color w:val="0000CD"/>
            <w:sz w:val="23"/>
            <w:szCs w:val="23"/>
          </w:rPr>
          <w:t>&gt;</w:t>
        </w:r>
      </w:hyperlink>
    </w:p>
    <w:p w:rsidR="00091037" w:rsidRDefault="00A746C0" w:rsidP="00091037">
      <w:pPr>
        <w:shd w:val="clear" w:color="auto" w:fill="FFFFFF"/>
        <w:spacing w:line="375" w:lineRule="atLeast"/>
        <w:rPr>
          <w:rFonts w:ascii="Consolas" w:hAnsi="Consolas"/>
          <w:color w:val="000000"/>
          <w:sz w:val="23"/>
          <w:szCs w:val="23"/>
        </w:rPr>
      </w:pPr>
      <w:hyperlink r:id="rId31" w:history="1">
        <w:r w:rsidR="00091037">
          <w:rPr>
            <w:rStyle w:val="tagcolor"/>
            <w:rFonts w:ascii="Consolas" w:hAnsi="Consolas"/>
            <w:color w:val="0000CD"/>
            <w:sz w:val="23"/>
            <w:szCs w:val="23"/>
          </w:rPr>
          <w:t>&lt;</w:t>
        </w:r>
        <w:proofErr w:type="gramStart"/>
        <w:r w:rsidR="00091037">
          <w:rPr>
            <w:rStyle w:val="tagnamecolor"/>
            <w:rFonts w:ascii="Consolas" w:hAnsi="Consolas"/>
            <w:color w:val="A52A2A"/>
            <w:sz w:val="23"/>
            <w:szCs w:val="23"/>
          </w:rPr>
          <w:t>dl</w:t>
        </w:r>
        <w:proofErr w:type="gramEnd"/>
        <w:r w:rsidR="00091037">
          <w:rPr>
            <w:rStyle w:val="tagcolor"/>
            <w:rFonts w:ascii="Consolas" w:hAnsi="Consolas"/>
            <w:color w:val="0000CD"/>
            <w:sz w:val="23"/>
            <w:szCs w:val="23"/>
          </w:rPr>
          <w:t>&gt;</w:t>
        </w:r>
      </w:hyperlink>
    </w:p>
    <w:p w:rsidR="00091037" w:rsidRDefault="00A746C0" w:rsidP="00091037">
      <w:pPr>
        <w:shd w:val="clear" w:color="auto" w:fill="FFFFFF"/>
        <w:spacing w:line="375" w:lineRule="atLeast"/>
        <w:rPr>
          <w:rFonts w:ascii="Consolas" w:hAnsi="Consolas"/>
          <w:color w:val="000000"/>
          <w:sz w:val="23"/>
          <w:szCs w:val="23"/>
        </w:rPr>
      </w:pPr>
      <w:hyperlink r:id="rId32" w:history="1">
        <w:r w:rsidR="00091037">
          <w:rPr>
            <w:rStyle w:val="tagcolor"/>
            <w:rFonts w:ascii="Consolas" w:hAnsi="Consolas"/>
            <w:color w:val="0000CD"/>
            <w:sz w:val="23"/>
            <w:szCs w:val="23"/>
          </w:rPr>
          <w:t>&lt;</w:t>
        </w:r>
        <w:proofErr w:type="spellStart"/>
        <w:proofErr w:type="gramStart"/>
        <w:r w:rsidR="00091037">
          <w:rPr>
            <w:rStyle w:val="tagnamecolor"/>
            <w:rFonts w:ascii="Consolas" w:hAnsi="Consolas"/>
            <w:color w:val="A52A2A"/>
            <w:sz w:val="23"/>
            <w:szCs w:val="23"/>
          </w:rPr>
          <w:t>dt</w:t>
        </w:r>
        <w:proofErr w:type="spellEnd"/>
        <w:proofErr w:type="gramEnd"/>
        <w:r w:rsidR="00091037">
          <w:rPr>
            <w:rStyle w:val="tagcolor"/>
            <w:rFonts w:ascii="Consolas" w:hAnsi="Consolas"/>
            <w:color w:val="0000CD"/>
            <w:sz w:val="23"/>
            <w:szCs w:val="23"/>
          </w:rPr>
          <w:t>&gt;</w:t>
        </w:r>
      </w:hyperlink>
    </w:p>
    <w:p w:rsidR="00091037" w:rsidRDefault="00A746C0" w:rsidP="00091037">
      <w:pPr>
        <w:shd w:val="clear" w:color="auto" w:fill="FFFFFF"/>
        <w:spacing w:line="375" w:lineRule="atLeast"/>
        <w:rPr>
          <w:rFonts w:ascii="Consolas" w:hAnsi="Consolas"/>
          <w:color w:val="000000"/>
          <w:sz w:val="23"/>
          <w:szCs w:val="23"/>
        </w:rPr>
      </w:pPr>
      <w:hyperlink r:id="rId33" w:history="1">
        <w:r w:rsidR="00091037">
          <w:rPr>
            <w:rStyle w:val="tagcolor"/>
            <w:rFonts w:ascii="Consolas" w:hAnsi="Consolas"/>
            <w:color w:val="0000CD"/>
            <w:sz w:val="23"/>
            <w:szCs w:val="23"/>
          </w:rPr>
          <w:t>&lt;</w:t>
        </w:r>
        <w:proofErr w:type="spellStart"/>
        <w:proofErr w:type="gramStart"/>
        <w:r w:rsidR="00091037">
          <w:rPr>
            <w:rStyle w:val="tagnamecolor"/>
            <w:rFonts w:ascii="Consolas" w:hAnsi="Consolas"/>
            <w:color w:val="A52A2A"/>
            <w:sz w:val="23"/>
            <w:szCs w:val="23"/>
          </w:rPr>
          <w:t>fieldset</w:t>
        </w:r>
        <w:proofErr w:type="spellEnd"/>
        <w:proofErr w:type="gramEnd"/>
        <w:r w:rsidR="00091037">
          <w:rPr>
            <w:rStyle w:val="tagcolor"/>
            <w:rFonts w:ascii="Consolas" w:hAnsi="Consolas"/>
            <w:color w:val="0000CD"/>
            <w:sz w:val="23"/>
            <w:szCs w:val="23"/>
          </w:rPr>
          <w:t>&gt;</w:t>
        </w:r>
      </w:hyperlink>
    </w:p>
    <w:p w:rsidR="00091037" w:rsidRDefault="00A746C0" w:rsidP="00091037">
      <w:pPr>
        <w:shd w:val="clear" w:color="auto" w:fill="FFFFFF"/>
        <w:spacing w:line="375" w:lineRule="atLeast"/>
        <w:rPr>
          <w:rFonts w:ascii="Consolas" w:hAnsi="Consolas"/>
          <w:color w:val="000000"/>
          <w:sz w:val="23"/>
          <w:szCs w:val="23"/>
        </w:rPr>
      </w:pPr>
      <w:hyperlink r:id="rId34" w:history="1">
        <w:r w:rsidR="00091037">
          <w:rPr>
            <w:rStyle w:val="tagcolor"/>
            <w:rFonts w:ascii="Consolas" w:hAnsi="Consolas"/>
            <w:color w:val="0000CD"/>
            <w:sz w:val="23"/>
            <w:szCs w:val="23"/>
          </w:rPr>
          <w:t>&lt;</w:t>
        </w:r>
        <w:proofErr w:type="spellStart"/>
        <w:proofErr w:type="gramStart"/>
        <w:r w:rsidR="00091037">
          <w:rPr>
            <w:rStyle w:val="tagnamecolor"/>
            <w:rFonts w:ascii="Consolas" w:hAnsi="Consolas"/>
            <w:color w:val="A52A2A"/>
            <w:sz w:val="23"/>
            <w:szCs w:val="23"/>
          </w:rPr>
          <w:t>figcaption</w:t>
        </w:r>
        <w:proofErr w:type="spellEnd"/>
        <w:proofErr w:type="gramEnd"/>
        <w:r w:rsidR="00091037">
          <w:rPr>
            <w:rStyle w:val="tagcolor"/>
            <w:rFonts w:ascii="Consolas" w:hAnsi="Consolas"/>
            <w:color w:val="0000CD"/>
            <w:sz w:val="23"/>
            <w:szCs w:val="23"/>
          </w:rPr>
          <w:t>&gt;</w:t>
        </w:r>
      </w:hyperlink>
    </w:p>
    <w:p w:rsidR="00091037" w:rsidRDefault="00A746C0" w:rsidP="00091037">
      <w:pPr>
        <w:shd w:val="clear" w:color="auto" w:fill="FFFFFF"/>
        <w:spacing w:line="375" w:lineRule="atLeast"/>
        <w:rPr>
          <w:rFonts w:ascii="Consolas" w:hAnsi="Consolas"/>
          <w:color w:val="000000"/>
          <w:sz w:val="23"/>
          <w:szCs w:val="23"/>
        </w:rPr>
      </w:pPr>
      <w:hyperlink r:id="rId35" w:history="1">
        <w:r w:rsidR="00091037">
          <w:rPr>
            <w:rStyle w:val="tagcolor"/>
            <w:rFonts w:ascii="Consolas" w:hAnsi="Consolas"/>
            <w:color w:val="0000CD"/>
            <w:sz w:val="23"/>
            <w:szCs w:val="23"/>
          </w:rPr>
          <w:t>&lt;</w:t>
        </w:r>
        <w:proofErr w:type="gramStart"/>
        <w:r w:rsidR="00091037">
          <w:rPr>
            <w:rStyle w:val="tagnamecolor"/>
            <w:rFonts w:ascii="Consolas" w:hAnsi="Consolas"/>
            <w:color w:val="A52A2A"/>
            <w:sz w:val="23"/>
            <w:szCs w:val="23"/>
          </w:rPr>
          <w:t>figure</w:t>
        </w:r>
        <w:proofErr w:type="gramEnd"/>
        <w:r w:rsidR="00091037">
          <w:rPr>
            <w:rStyle w:val="tagcolor"/>
            <w:rFonts w:ascii="Consolas" w:hAnsi="Consolas"/>
            <w:color w:val="0000CD"/>
            <w:sz w:val="23"/>
            <w:szCs w:val="23"/>
          </w:rPr>
          <w:t>&gt;</w:t>
        </w:r>
      </w:hyperlink>
    </w:p>
    <w:p w:rsidR="00091037" w:rsidRDefault="00A746C0" w:rsidP="00091037">
      <w:pPr>
        <w:shd w:val="clear" w:color="auto" w:fill="FFFFFF"/>
        <w:spacing w:line="375" w:lineRule="atLeast"/>
        <w:rPr>
          <w:rFonts w:ascii="Consolas" w:hAnsi="Consolas"/>
          <w:color w:val="000000"/>
          <w:sz w:val="23"/>
          <w:szCs w:val="23"/>
        </w:rPr>
      </w:pPr>
      <w:hyperlink r:id="rId36" w:history="1">
        <w:r w:rsidR="00091037">
          <w:rPr>
            <w:rStyle w:val="tagcolor"/>
            <w:rFonts w:ascii="Consolas" w:hAnsi="Consolas"/>
            <w:color w:val="0000CD"/>
            <w:sz w:val="23"/>
            <w:szCs w:val="23"/>
          </w:rPr>
          <w:t>&lt;</w:t>
        </w:r>
        <w:proofErr w:type="gramStart"/>
        <w:r w:rsidR="00091037">
          <w:rPr>
            <w:rStyle w:val="tagnamecolor"/>
            <w:rFonts w:ascii="Consolas" w:hAnsi="Consolas"/>
            <w:color w:val="A52A2A"/>
            <w:sz w:val="23"/>
            <w:szCs w:val="23"/>
          </w:rPr>
          <w:t>footer</w:t>
        </w:r>
        <w:proofErr w:type="gramEnd"/>
        <w:r w:rsidR="00091037">
          <w:rPr>
            <w:rStyle w:val="tagcolor"/>
            <w:rFonts w:ascii="Consolas" w:hAnsi="Consolas"/>
            <w:color w:val="0000CD"/>
            <w:sz w:val="23"/>
            <w:szCs w:val="23"/>
          </w:rPr>
          <w:t>&gt;</w:t>
        </w:r>
      </w:hyperlink>
    </w:p>
    <w:p w:rsidR="00091037" w:rsidRDefault="00A746C0" w:rsidP="00091037">
      <w:pPr>
        <w:shd w:val="clear" w:color="auto" w:fill="FFFFFF"/>
        <w:spacing w:line="375" w:lineRule="atLeast"/>
        <w:rPr>
          <w:rFonts w:ascii="Consolas" w:hAnsi="Consolas"/>
          <w:color w:val="000000"/>
          <w:sz w:val="23"/>
          <w:szCs w:val="23"/>
        </w:rPr>
      </w:pPr>
      <w:hyperlink r:id="rId37" w:history="1">
        <w:r w:rsidR="00091037">
          <w:rPr>
            <w:rStyle w:val="tagcolor"/>
            <w:rFonts w:ascii="Consolas" w:hAnsi="Consolas"/>
            <w:color w:val="0000CD"/>
            <w:sz w:val="23"/>
            <w:szCs w:val="23"/>
          </w:rPr>
          <w:t>&lt;</w:t>
        </w:r>
        <w:proofErr w:type="gramStart"/>
        <w:r w:rsidR="00091037">
          <w:rPr>
            <w:rStyle w:val="tagnamecolor"/>
            <w:rFonts w:ascii="Consolas" w:hAnsi="Consolas"/>
            <w:color w:val="A52A2A"/>
            <w:sz w:val="23"/>
            <w:szCs w:val="23"/>
          </w:rPr>
          <w:t>form</w:t>
        </w:r>
        <w:proofErr w:type="gramEnd"/>
        <w:r w:rsidR="00091037">
          <w:rPr>
            <w:rStyle w:val="tagcolor"/>
            <w:rFonts w:ascii="Consolas" w:hAnsi="Consolas"/>
            <w:color w:val="0000CD"/>
            <w:sz w:val="23"/>
            <w:szCs w:val="23"/>
          </w:rPr>
          <w:t>&gt;</w:t>
        </w:r>
      </w:hyperlink>
    </w:p>
    <w:p w:rsidR="00091037" w:rsidRDefault="00A746C0" w:rsidP="00091037">
      <w:pPr>
        <w:shd w:val="clear" w:color="auto" w:fill="FFFFFF"/>
        <w:spacing w:line="375" w:lineRule="atLeast"/>
        <w:rPr>
          <w:rFonts w:ascii="Consolas" w:hAnsi="Consolas"/>
          <w:color w:val="000000"/>
          <w:sz w:val="23"/>
          <w:szCs w:val="23"/>
        </w:rPr>
      </w:pPr>
      <w:hyperlink r:id="rId38" w:history="1">
        <w:r w:rsidR="00091037">
          <w:rPr>
            <w:rStyle w:val="tagcolor"/>
            <w:rFonts w:ascii="Consolas" w:hAnsi="Consolas"/>
            <w:color w:val="0000CD"/>
            <w:sz w:val="23"/>
            <w:szCs w:val="23"/>
          </w:rPr>
          <w:t>&lt;</w:t>
        </w:r>
        <w:r w:rsidR="00091037">
          <w:rPr>
            <w:rStyle w:val="tagnamecolor"/>
            <w:rFonts w:ascii="Consolas" w:hAnsi="Consolas"/>
            <w:color w:val="A52A2A"/>
            <w:sz w:val="23"/>
            <w:szCs w:val="23"/>
          </w:rPr>
          <w:t>h1</w:t>
        </w:r>
        <w:r w:rsidR="00091037">
          <w:rPr>
            <w:rStyle w:val="tagcolor"/>
            <w:rFonts w:ascii="Consolas" w:hAnsi="Consolas"/>
            <w:color w:val="0000CD"/>
            <w:sz w:val="23"/>
            <w:szCs w:val="23"/>
          </w:rPr>
          <w:t>&gt;</w:t>
        </w:r>
        <w:r w:rsidR="00091037">
          <w:rPr>
            <w:rStyle w:val="Hyperlink"/>
            <w:rFonts w:ascii="Consolas" w:hAnsi="Consolas"/>
            <w:sz w:val="23"/>
            <w:szCs w:val="23"/>
          </w:rPr>
          <w:t>-</w:t>
        </w:r>
        <w:r w:rsidR="00091037">
          <w:rPr>
            <w:rStyle w:val="tagcolor"/>
            <w:rFonts w:ascii="Consolas" w:hAnsi="Consolas"/>
            <w:color w:val="0000CD"/>
            <w:sz w:val="23"/>
            <w:szCs w:val="23"/>
          </w:rPr>
          <w:t>&lt;</w:t>
        </w:r>
        <w:r w:rsidR="00091037">
          <w:rPr>
            <w:rStyle w:val="tagnamecolor"/>
            <w:rFonts w:ascii="Consolas" w:hAnsi="Consolas"/>
            <w:color w:val="A52A2A"/>
            <w:sz w:val="23"/>
            <w:szCs w:val="23"/>
          </w:rPr>
          <w:t>h6</w:t>
        </w:r>
        <w:r w:rsidR="00091037">
          <w:rPr>
            <w:rStyle w:val="tagcolor"/>
            <w:rFonts w:ascii="Consolas" w:hAnsi="Consolas"/>
            <w:color w:val="0000CD"/>
            <w:sz w:val="23"/>
            <w:szCs w:val="23"/>
          </w:rPr>
          <w:t>&gt;</w:t>
        </w:r>
      </w:hyperlink>
    </w:p>
    <w:p w:rsidR="00091037" w:rsidRDefault="00A746C0" w:rsidP="00091037">
      <w:pPr>
        <w:shd w:val="clear" w:color="auto" w:fill="FFFFFF"/>
        <w:spacing w:line="375" w:lineRule="atLeast"/>
        <w:rPr>
          <w:rFonts w:ascii="Consolas" w:hAnsi="Consolas"/>
          <w:color w:val="000000"/>
          <w:sz w:val="23"/>
          <w:szCs w:val="23"/>
        </w:rPr>
      </w:pPr>
      <w:hyperlink r:id="rId39" w:history="1">
        <w:r w:rsidR="00091037">
          <w:rPr>
            <w:rStyle w:val="tagcolor"/>
            <w:rFonts w:ascii="Consolas" w:hAnsi="Consolas"/>
            <w:color w:val="0000CD"/>
            <w:sz w:val="23"/>
            <w:szCs w:val="23"/>
          </w:rPr>
          <w:t>&lt;</w:t>
        </w:r>
        <w:proofErr w:type="gramStart"/>
        <w:r w:rsidR="00091037">
          <w:rPr>
            <w:rStyle w:val="tagnamecolor"/>
            <w:rFonts w:ascii="Consolas" w:hAnsi="Consolas"/>
            <w:color w:val="A52A2A"/>
            <w:sz w:val="23"/>
            <w:szCs w:val="23"/>
          </w:rPr>
          <w:t>header</w:t>
        </w:r>
        <w:proofErr w:type="gramEnd"/>
        <w:r w:rsidR="00091037">
          <w:rPr>
            <w:rStyle w:val="tagcolor"/>
            <w:rFonts w:ascii="Consolas" w:hAnsi="Consolas"/>
            <w:color w:val="0000CD"/>
            <w:sz w:val="23"/>
            <w:szCs w:val="23"/>
          </w:rPr>
          <w:t>&gt;</w:t>
        </w:r>
      </w:hyperlink>
    </w:p>
    <w:p w:rsidR="00091037" w:rsidRDefault="00A746C0" w:rsidP="00091037">
      <w:pPr>
        <w:shd w:val="clear" w:color="auto" w:fill="FFFFFF"/>
        <w:spacing w:line="375" w:lineRule="atLeast"/>
        <w:rPr>
          <w:rFonts w:ascii="Consolas" w:hAnsi="Consolas"/>
          <w:color w:val="000000"/>
          <w:sz w:val="23"/>
          <w:szCs w:val="23"/>
        </w:rPr>
      </w:pPr>
      <w:hyperlink r:id="rId40" w:history="1">
        <w:r w:rsidR="00091037">
          <w:rPr>
            <w:rStyle w:val="tagcolor"/>
            <w:rFonts w:ascii="Consolas" w:hAnsi="Consolas"/>
            <w:color w:val="0000CD"/>
            <w:sz w:val="23"/>
            <w:szCs w:val="23"/>
          </w:rPr>
          <w:t>&lt;</w:t>
        </w:r>
        <w:proofErr w:type="gramStart"/>
        <w:r w:rsidR="00091037">
          <w:rPr>
            <w:rStyle w:val="tagnamecolor"/>
            <w:rFonts w:ascii="Consolas" w:hAnsi="Consolas"/>
            <w:color w:val="A52A2A"/>
            <w:sz w:val="23"/>
            <w:szCs w:val="23"/>
          </w:rPr>
          <w:t>hr</w:t>
        </w:r>
        <w:proofErr w:type="gramEnd"/>
        <w:r w:rsidR="00091037">
          <w:rPr>
            <w:rStyle w:val="tagcolor"/>
            <w:rFonts w:ascii="Consolas" w:hAnsi="Consolas"/>
            <w:color w:val="0000CD"/>
            <w:sz w:val="23"/>
            <w:szCs w:val="23"/>
          </w:rPr>
          <w:t>&gt;</w:t>
        </w:r>
      </w:hyperlink>
    </w:p>
    <w:p w:rsidR="00091037" w:rsidRDefault="00A746C0" w:rsidP="00091037">
      <w:pPr>
        <w:shd w:val="clear" w:color="auto" w:fill="FFFFFF"/>
        <w:spacing w:line="375" w:lineRule="atLeast"/>
        <w:rPr>
          <w:rFonts w:ascii="Consolas" w:hAnsi="Consolas"/>
          <w:color w:val="000000"/>
          <w:sz w:val="23"/>
          <w:szCs w:val="23"/>
        </w:rPr>
      </w:pPr>
      <w:hyperlink r:id="rId41" w:history="1">
        <w:r w:rsidR="00091037">
          <w:rPr>
            <w:rStyle w:val="tagcolor"/>
            <w:rFonts w:ascii="Consolas" w:hAnsi="Consolas"/>
            <w:color w:val="0000CD"/>
            <w:sz w:val="23"/>
            <w:szCs w:val="23"/>
          </w:rPr>
          <w:t>&lt;</w:t>
        </w:r>
        <w:proofErr w:type="spellStart"/>
        <w:proofErr w:type="gramStart"/>
        <w:r w:rsidR="00091037">
          <w:rPr>
            <w:rStyle w:val="tagnamecolor"/>
            <w:rFonts w:ascii="Consolas" w:hAnsi="Consolas"/>
            <w:color w:val="A52A2A"/>
            <w:sz w:val="23"/>
            <w:szCs w:val="23"/>
          </w:rPr>
          <w:t>li</w:t>
        </w:r>
        <w:proofErr w:type="spellEnd"/>
        <w:proofErr w:type="gramEnd"/>
        <w:r w:rsidR="00091037">
          <w:rPr>
            <w:rStyle w:val="tagcolor"/>
            <w:rFonts w:ascii="Consolas" w:hAnsi="Consolas"/>
            <w:color w:val="0000CD"/>
            <w:sz w:val="23"/>
            <w:szCs w:val="23"/>
          </w:rPr>
          <w:t>&gt;</w:t>
        </w:r>
      </w:hyperlink>
    </w:p>
    <w:p w:rsidR="00091037" w:rsidRDefault="00A746C0" w:rsidP="00091037">
      <w:pPr>
        <w:shd w:val="clear" w:color="auto" w:fill="FFFFFF"/>
        <w:spacing w:line="375" w:lineRule="atLeast"/>
        <w:rPr>
          <w:rFonts w:ascii="Consolas" w:hAnsi="Consolas"/>
          <w:color w:val="000000"/>
          <w:sz w:val="23"/>
          <w:szCs w:val="23"/>
        </w:rPr>
      </w:pPr>
      <w:hyperlink r:id="rId42" w:history="1">
        <w:r w:rsidR="00091037">
          <w:rPr>
            <w:rStyle w:val="tagcolor"/>
            <w:rFonts w:ascii="Consolas" w:hAnsi="Consolas"/>
            <w:color w:val="0000CD"/>
            <w:sz w:val="23"/>
            <w:szCs w:val="23"/>
          </w:rPr>
          <w:t>&lt;</w:t>
        </w:r>
        <w:proofErr w:type="gramStart"/>
        <w:r w:rsidR="00091037">
          <w:rPr>
            <w:rStyle w:val="tagnamecolor"/>
            <w:rFonts w:ascii="Consolas" w:hAnsi="Consolas"/>
            <w:color w:val="A52A2A"/>
            <w:sz w:val="23"/>
            <w:szCs w:val="23"/>
          </w:rPr>
          <w:t>main</w:t>
        </w:r>
        <w:proofErr w:type="gramEnd"/>
        <w:r w:rsidR="00091037">
          <w:rPr>
            <w:rStyle w:val="tagcolor"/>
            <w:rFonts w:ascii="Consolas" w:hAnsi="Consolas"/>
            <w:color w:val="0000CD"/>
            <w:sz w:val="23"/>
            <w:szCs w:val="23"/>
          </w:rPr>
          <w:t>&gt;</w:t>
        </w:r>
      </w:hyperlink>
    </w:p>
    <w:p w:rsidR="00091037" w:rsidRDefault="00A746C0" w:rsidP="00091037">
      <w:pPr>
        <w:shd w:val="clear" w:color="auto" w:fill="FFFFFF"/>
        <w:spacing w:line="375" w:lineRule="atLeast"/>
        <w:rPr>
          <w:rFonts w:ascii="Consolas" w:hAnsi="Consolas"/>
          <w:color w:val="000000"/>
          <w:sz w:val="23"/>
          <w:szCs w:val="23"/>
        </w:rPr>
      </w:pPr>
      <w:hyperlink r:id="rId43" w:history="1">
        <w:r w:rsidR="00091037">
          <w:rPr>
            <w:rStyle w:val="tagcolor"/>
            <w:rFonts w:ascii="Consolas" w:hAnsi="Consolas"/>
            <w:color w:val="0000CD"/>
            <w:sz w:val="23"/>
            <w:szCs w:val="23"/>
          </w:rPr>
          <w:t>&lt;</w:t>
        </w:r>
        <w:proofErr w:type="spellStart"/>
        <w:proofErr w:type="gramStart"/>
        <w:r w:rsidR="00091037">
          <w:rPr>
            <w:rStyle w:val="tagnamecolor"/>
            <w:rFonts w:ascii="Consolas" w:hAnsi="Consolas"/>
            <w:color w:val="A52A2A"/>
            <w:sz w:val="23"/>
            <w:szCs w:val="23"/>
          </w:rPr>
          <w:t>nav</w:t>
        </w:r>
        <w:proofErr w:type="spellEnd"/>
        <w:proofErr w:type="gramEnd"/>
        <w:r w:rsidR="00091037">
          <w:rPr>
            <w:rStyle w:val="tagcolor"/>
            <w:rFonts w:ascii="Consolas" w:hAnsi="Consolas"/>
            <w:color w:val="0000CD"/>
            <w:sz w:val="23"/>
            <w:szCs w:val="23"/>
          </w:rPr>
          <w:t>&gt;</w:t>
        </w:r>
      </w:hyperlink>
    </w:p>
    <w:p w:rsidR="00091037" w:rsidRDefault="00A746C0" w:rsidP="00091037">
      <w:pPr>
        <w:shd w:val="clear" w:color="auto" w:fill="FFFFFF"/>
        <w:spacing w:line="375" w:lineRule="atLeast"/>
        <w:rPr>
          <w:rFonts w:ascii="Consolas" w:hAnsi="Consolas"/>
          <w:color w:val="000000"/>
          <w:sz w:val="23"/>
          <w:szCs w:val="23"/>
        </w:rPr>
      </w:pPr>
      <w:hyperlink r:id="rId44" w:history="1">
        <w:r w:rsidR="00091037">
          <w:rPr>
            <w:rStyle w:val="tagcolor"/>
            <w:rFonts w:ascii="Consolas" w:hAnsi="Consolas"/>
            <w:color w:val="0000CD"/>
            <w:sz w:val="23"/>
            <w:szCs w:val="23"/>
          </w:rPr>
          <w:t>&lt;</w:t>
        </w:r>
        <w:proofErr w:type="spellStart"/>
        <w:proofErr w:type="gramStart"/>
        <w:r w:rsidR="00091037">
          <w:rPr>
            <w:rStyle w:val="tagnamecolor"/>
            <w:rFonts w:ascii="Consolas" w:hAnsi="Consolas"/>
            <w:color w:val="A52A2A"/>
            <w:sz w:val="23"/>
            <w:szCs w:val="23"/>
          </w:rPr>
          <w:t>noscript</w:t>
        </w:r>
        <w:proofErr w:type="spellEnd"/>
        <w:proofErr w:type="gramEnd"/>
        <w:r w:rsidR="00091037">
          <w:rPr>
            <w:rStyle w:val="tagcolor"/>
            <w:rFonts w:ascii="Consolas" w:hAnsi="Consolas"/>
            <w:color w:val="0000CD"/>
            <w:sz w:val="23"/>
            <w:szCs w:val="23"/>
          </w:rPr>
          <w:t>&gt;</w:t>
        </w:r>
      </w:hyperlink>
    </w:p>
    <w:p w:rsidR="00091037" w:rsidRDefault="00A746C0" w:rsidP="00091037">
      <w:pPr>
        <w:shd w:val="clear" w:color="auto" w:fill="FFFFFF"/>
        <w:spacing w:line="375" w:lineRule="atLeast"/>
        <w:rPr>
          <w:rFonts w:ascii="Consolas" w:hAnsi="Consolas"/>
          <w:color w:val="000000"/>
          <w:sz w:val="23"/>
          <w:szCs w:val="23"/>
        </w:rPr>
      </w:pPr>
      <w:hyperlink r:id="rId45" w:history="1">
        <w:r w:rsidR="00091037">
          <w:rPr>
            <w:rStyle w:val="tagcolor"/>
            <w:rFonts w:ascii="Consolas" w:hAnsi="Consolas"/>
            <w:color w:val="0000CD"/>
            <w:sz w:val="23"/>
            <w:szCs w:val="23"/>
          </w:rPr>
          <w:t>&lt;</w:t>
        </w:r>
        <w:proofErr w:type="spellStart"/>
        <w:proofErr w:type="gramStart"/>
        <w:r w:rsidR="00091037">
          <w:rPr>
            <w:rStyle w:val="tagnamecolor"/>
            <w:rFonts w:ascii="Consolas" w:hAnsi="Consolas"/>
            <w:color w:val="A52A2A"/>
            <w:sz w:val="23"/>
            <w:szCs w:val="23"/>
          </w:rPr>
          <w:t>ol</w:t>
        </w:r>
        <w:proofErr w:type="spellEnd"/>
        <w:proofErr w:type="gramEnd"/>
        <w:r w:rsidR="00091037">
          <w:rPr>
            <w:rStyle w:val="tagcolor"/>
            <w:rFonts w:ascii="Consolas" w:hAnsi="Consolas"/>
            <w:color w:val="0000CD"/>
            <w:sz w:val="23"/>
            <w:szCs w:val="23"/>
          </w:rPr>
          <w:t>&gt;</w:t>
        </w:r>
      </w:hyperlink>
    </w:p>
    <w:p w:rsidR="00091037" w:rsidRDefault="00A746C0" w:rsidP="00091037">
      <w:pPr>
        <w:shd w:val="clear" w:color="auto" w:fill="FFFFFF"/>
        <w:spacing w:line="375" w:lineRule="atLeast"/>
        <w:rPr>
          <w:rFonts w:ascii="Consolas" w:hAnsi="Consolas"/>
          <w:color w:val="000000"/>
          <w:sz w:val="23"/>
          <w:szCs w:val="23"/>
        </w:rPr>
      </w:pPr>
      <w:hyperlink r:id="rId46" w:history="1">
        <w:r w:rsidR="00091037">
          <w:rPr>
            <w:rStyle w:val="tagcolor"/>
            <w:rFonts w:ascii="Consolas" w:hAnsi="Consolas"/>
            <w:color w:val="0000CD"/>
            <w:sz w:val="23"/>
            <w:szCs w:val="23"/>
          </w:rPr>
          <w:t>&lt;</w:t>
        </w:r>
        <w:r w:rsidR="00091037">
          <w:rPr>
            <w:rStyle w:val="tagnamecolor"/>
            <w:rFonts w:ascii="Consolas" w:hAnsi="Consolas"/>
            <w:color w:val="A52A2A"/>
            <w:sz w:val="23"/>
            <w:szCs w:val="23"/>
          </w:rPr>
          <w:t>p</w:t>
        </w:r>
        <w:r w:rsidR="00091037">
          <w:rPr>
            <w:rStyle w:val="tagcolor"/>
            <w:rFonts w:ascii="Consolas" w:hAnsi="Consolas"/>
            <w:color w:val="0000CD"/>
            <w:sz w:val="23"/>
            <w:szCs w:val="23"/>
          </w:rPr>
          <w:t>&gt;</w:t>
        </w:r>
      </w:hyperlink>
    </w:p>
    <w:p w:rsidR="00091037" w:rsidRDefault="00A746C0" w:rsidP="00091037">
      <w:pPr>
        <w:shd w:val="clear" w:color="auto" w:fill="FFFFFF"/>
        <w:spacing w:line="375" w:lineRule="atLeast"/>
        <w:rPr>
          <w:rFonts w:ascii="Consolas" w:hAnsi="Consolas"/>
          <w:color w:val="000000"/>
          <w:sz w:val="23"/>
          <w:szCs w:val="23"/>
        </w:rPr>
      </w:pPr>
      <w:hyperlink r:id="rId47" w:history="1">
        <w:r w:rsidR="00091037">
          <w:rPr>
            <w:rStyle w:val="tagcolor"/>
            <w:rFonts w:ascii="Consolas" w:hAnsi="Consolas"/>
            <w:color w:val="0000CD"/>
            <w:sz w:val="23"/>
            <w:szCs w:val="23"/>
          </w:rPr>
          <w:t>&lt;</w:t>
        </w:r>
        <w:proofErr w:type="gramStart"/>
        <w:r w:rsidR="00091037">
          <w:rPr>
            <w:rStyle w:val="tagnamecolor"/>
            <w:rFonts w:ascii="Consolas" w:hAnsi="Consolas"/>
            <w:color w:val="A52A2A"/>
            <w:sz w:val="23"/>
            <w:szCs w:val="23"/>
          </w:rPr>
          <w:t>pre</w:t>
        </w:r>
        <w:proofErr w:type="gramEnd"/>
        <w:r w:rsidR="00091037">
          <w:rPr>
            <w:rStyle w:val="tagcolor"/>
            <w:rFonts w:ascii="Consolas" w:hAnsi="Consolas"/>
            <w:color w:val="0000CD"/>
            <w:sz w:val="23"/>
            <w:szCs w:val="23"/>
          </w:rPr>
          <w:t>&gt;</w:t>
        </w:r>
      </w:hyperlink>
    </w:p>
    <w:p w:rsidR="00091037" w:rsidRDefault="00A746C0" w:rsidP="00091037">
      <w:pPr>
        <w:shd w:val="clear" w:color="auto" w:fill="FFFFFF"/>
        <w:spacing w:line="375" w:lineRule="atLeast"/>
        <w:rPr>
          <w:rFonts w:ascii="Consolas" w:hAnsi="Consolas"/>
          <w:color w:val="000000"/>
          <w:sz w:val="23"/>
          <w:szCs w:val="23"/>
        </w:rPr>
      </w:pPr>
      <w:hyperlink r:id="rId48" w:history="1">
        <w:r w:rsidR="00091037">
          <w:rPr>
            <w:rStyle w:val="tagcolor"/>
            <w:rFonts w:ascii="Consolas" w:hAnsi="Consolas"/>
            <w:color w:val="0000CD"/>
            <w:sz w:val="23"/>
            <w:szCs w:val="23"/>
          </w:rPr>
          <w:t>&lt;</w:t>
        </w:r>
        <w:proofErr w:type="gramStart"/>
        <w:r w:rsidR="00091037">
          <w:rPr>
            <w:rStyle w:val="tagnamecolor"/>
            <w:rFonts w:ascii="Consolas" w:hAnsi="Consolas"/>
            <w:color w:val="A52A2A"/>
            <w:sz w:val="23"/>
            <w:szCs w:val="23"/>
          </w:rPr>
          <w:t>section</w:t>
        </w:r>
        <w:proofErr w:type="gramEnd"/>
        <w:r w:rsidR="00091037">
          <w:rPr>
            <w:rStyle w:val="tagcolor"/>
            <w:rFonts w:ascii="Consolas" w:hAnsi="Consolas"/>
            <w:color w:val="0000CD"/>
            <w:sz w:val="23"/>
            <w:szCs w:val="23"/>
          </w:rPr>
          <w:t>&gt;</w:t>
        </w:r>
      </w:hyperlink>
    </w:p>
    <w:p w:rsidR="00091037" w:rsidRDefault="00A746C0" w:rsidP="00091037">
      <w:pPr>
        <w:shd w:val="clear" w:color="auto" w:fill="FFFFFF"/>
        <w:spacing w:line="375" w:lineRule="atLeast"/>
        <w:rPr>
          <w:rFonts w:ascii="Consolas" w:hAnsi="Consolas"/>
          <w:color w:val="000000"/>
          <w:sz w:val="23"/>
          <w:szCs w:val="23"/>
        </w:rPr>
      </w:pPr>
      <w:hyperlink r:id="rId49" w:history="1">
        <w:r w:rsidR="00091037">
          <w:rPr>
            <w:rStyle w:val="tagcolor"/>
            <w:rFonts w:ascii="Consolas" w:hAnsi="Consolas"/>
            <w:color w:val="0000CD"/>
            <w:sz w:val="23"/>
            <w:szCs w:val="23"/>
          </w:rPr>
          <w:t>&lt;</w:t>
        </w:r>
        <w:proofErr w:type="gramStart"/>
        <w:r w:rsidR="00091037">
          <w:rPr>
            <w:rStyle w:val="tagnamecolor"/>
            <w:rFonts w:ascii="Consolas" w:hAnsi="Consolas"/>
            <w:color w:val="A52A2A"/>
            <w:sz w:val="23"/>
            <w:szCs w:val="23"/>
          </w:rPr>
          <w:t>table</w:t>
        </w:r>
        <w:proofErr w:type="gramEnd"/>
        <w:r w:rsidR="00091037">
          <w:rPr>
            <w:rStyle w:val="tagcolor"/>
            <w:rFonts w:ascii="Consolas" w:hAnsi="Consolas"/>
            <w:color w:val="0000CD"/>
            <w:sz w:val="23"/>
            <w:szCs w:val="23"/>
          </w:rPr>
          <w:t>&gt;</w:t>
        </w:r>
      </w:hyperlink>
    </w:p>
    <w:p w:rsidR="00091037" w:rsidRDefault="00A746C0" w:rsidP="00091037">
      <w:pPr>
        <w:shd w:val="clear" w:color="auto" w:fill="FFFFFF"/>
        <w:spacing w:line="375" w:lineRule="atLeast"/>
        <w:rPr>
          <w:rFonts w:ascii="Consolas" w:hAnsi="Consolas"/>
          <w:color w:val="000000"/>
          <w:sz w:val="23"/>
          <w:szCs w:val="23"/>
        </w:rPr>
      </w:pPr>
      <w:hyperlink r:id="rId50" w:history="1">
        <w:r w:rsidR="00091037">
          <w:rPr>
            <w:rStyle w:val="tagcolor"/>
            <w:rFonts w:ascii="Consolas" w:hAnsi="Consolas"/>
            <w:color w:val="0000CD"/>
            <w:sz w:val="23"/>
            <w:szCs w:val="23"/>
          </w:rPr>
          <w:t>&lt;</w:t>
        </w:r>
        <w:proofErr w:type="spellStart"/>
        <w:proofErr w:type="gramStart"/>
        <w:r w:rsidR="00091037">
          <w:rPr>
            <w:rStyle w:val="tagnamecolor"/>
            <w:rFonts w:ascii="Consolas" w:hAnsi="Consolas"/>
            <w:color w:val="A52A2A"/>
            <w:sz w:val="23"/>
            <w:szCs w:val="23"/>
          </w:rPr>
          <w:t>tfoot</w:t>
        </w:r>
        <w:proofErr w:type="spellEnd"/>
        <w:proofErr w:type="gramEnd"/>
        <w:r w:rsidR="00091037">
          <w:rPr>
            <w:rStyle w:val="tagcolor"/>
            <w:rFonts w:ascii="Consolas" w:hAnsi="Consolas"/>
            <w:color w:val="0000CD"/>
            <w:sz w:val="23"/>
            <w:szCs w:val="23"/>
          </w:rPr>
          <w:t>&gt;</w:t>
        </w:r>
      </w:hyperlink>
    </w:p>
    <w:p w:rsidR="00091037" w:rsidRDefault="00A746C0" w:rsidP="00091037">
      <w:pPr>
        <w:shd w:val="clear" w:color="auto" w:fill="FFFFFF"/>
        <w:spacing w:line="375" w:lineRule="atLeast"/>
        <w:rPr>
          <w:rFonts w:ascii="Consolas" w:hAnsi="Consolas"/>
          <w:color w:val="000000"/>
          <w:sz w:val="23"/>
          <w:szCs w:val="23"/>
        </w:rPr>
      </w:pPr>
      <w:hyperlink r:id="rId51" w:history="1">
        <w:r w:rsidR="00091037">
          <w:rPr>
            <w:rStyle w:val="tagcolor"/>
            <w:rFonts w:ascii="Consolas" w:hAnsi="Consolas"/>
            <w:color w:val="0000CD"/>
            <w:sz w:val="23"/>
            <w:szCs w:val="23"/>
          </w:rPr>
          <w:t>&lt;</w:t>
        </w:r>
        <w:proofErr w:type="spellStart"/>
        <w:proofErr w:type="gramStart"/>
        <w:r w:rsidR="00091037">
          <w:rPr>
            <w:rStyle w:val="tagnamecolor"/>
            <w:rFonts w:ascii="Consolas" w:hAnsi="Consolas"/>
            <w:color w:val="A52A2A"/>
            <w:sz w:val="23"/>
            <w:szCs w:val="23"/>
          </w:rPr>
          <w:t>ul</w:t>
        </w:r>
        <w:proofErr w:type="spellEnd"/>
        <w:proofErr w:type="gramEnd"/>
        <w:r w:rsidR="00091037">
          <w:rPr>
            <w:rStyle w:val="tagcolor"/>
            <w:rFonts w:ascii="Consolas" w:hAnsi="Consolas"/>
            <w:color w:val="0000CD"/>
            <w:sz w:val="23"/>
            <w:szCs w:val="23"/>
          </w:rPr>
          <w:t>&gt;</w:t>
        </w:r>
      </w:hyperlink>
    </w:p>
    <w:p w:rsidR="00091037" w:rsidRDefault="00A746C0" w:rsidP="00091037">
      <w:pPr>
        <w:shd w:val="clear" w:color="auto" w:fill="FFFFFF"/>
        <w:spacing w:line="375" w:lineRule="atLeast"/>
        <w:rPr>
          <w:rFonts w:ascii="Consolas" w:hAnsi="Consolas"/>
          <w:color w:val="000000"/>
          <w:sz w:val="23"/>
          <w:szCs w:val="23"/>
        </w:rPr>
      </w:pPr>
      <w:hyperlink r:id="rId52" w:history="1">
        <w:r w:rsidR="00091037">
          <w:rPr>
            <w:rStyle w:val="tagcolor"/>
            <w:rFonts w:ascii="Consolas" w:hAnsi="Consolas"/>
            <w:color w:val="0000CD"/>
            <w:sz w:val="23"/>
            <w:szCs w:val="23"/>
          </w:rPr>
          <w:t>&lt;</w:t>
        </w:r>
        <w:proofErr w:type="gramStart"/>
        <w:r w:rsidR="00091037">
          <w:rPr>
            <w:rStyle w:val="tagnamecolor"/>
            <w:rFonts w:ascii="Consolas" w:hAnsi="Consolas"/>
            <w:color w:val="A52A2A"/>
            <w:sz w:val="23"/>
            <w:szCs w:val="23"/>
          </w:rPr>
          <w:t>video</w:t>
        </w:r>
        <w:proofErr w:type="gramEnd"/>
        <w:r w:rsidR="00091037">
          <w:rPr>
            <w:rStyle w:val="tagcolor"/>
            <w:rFonts w:ascii="Consolas" w:hAnsi="Consolas"/>
            <w:color w:val="0000CD"/>
            <w:sz w:val="23"/>
            <w:szCs w:val="23"/>
          </w:rPr>
          <w:t>&gt;</w:t>
        </w:r>
      </w:hyperlink>
    </w:p>
    <w:p w:rsidR="00091037" w:rsidRPr="00091037" w:rsidRDefault="00091037" w:rsidP="00091037">
      <w:pPr>
        <w:spacing w:before="100" w:beforeAutospacing="1" w:after="100" w:afterAutospacing="1" w:line="240" w:lineRule="auto"/>
        <w:rPr>
          <w:rFonts w:ascii="Times New Roman" w:eastAsia="Times New Roman" w:hAnsi="Times New Roman" w:cs="Times New Roman"/>
          <w:color w:val="000000"/>
          <w:sz w:val="27"/>
          <w:szCs w:val="27"/>
        </w:rPr>
      </w:pPr>
    </w:p>
    <w:p w:rsidR="00091037" w:rsidRDefault="00091037" w:rsidP="00091037">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Inline Elements</w:t>
      </w:r>
    </w:p>
    <w:p w:rsidR="00091037" w:rsidRDefault="00091037" w:rsidP="000910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inline element does not start on a new line.</w:t>
      </w:r>
    </w:p>
    <w:p w:rsidR="00091037" w:rsidRDefault="00091037" w:rsidP="000910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inline element only takes up as much width as necessary.</w:t>
      </w:r>
    </w:p>
    <w:p w:rsidR="00091037" w:rsidRDefault="00091037" w:rsidP="000910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w:t>
      </w:r>
      <w:r>
        <w:rPr>
          <w:rFonts w:ascii="Verdana" w:eastAsiaTheme="majorEastAsia" w:hAnsi="Verdana"/>
          <w:color w:val="000000"/>
          <w:sz w:val="23"/>
          <w:szCs w:val="23"/>
          <w:bdr w:val="single" w:sz="6" w:space="4" w:color="auto" w:frame="1"/>
        </w:rPr>
        <w:t>a &lt;span&gt; element inside</w:t>
      </w:r>
      <w:r>
        <w:rPr>
          <w:rFonts w:ascii="Verdana" w:hAnsi="Verdana"/>
          <w:color w:val="000000"/>
          <w:sz w:val="23"/>
          <w:szCs w:val="23"/>
        </w:rPr>
        <w:t> a paragraph.</w:t>
      </w:r>
    </w:p>
    <w:p w:rsidR="00091037" w:rsidRDefault="00091037" w:rsidP="00091037">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91037" w:rsidRPr="00091037" w:rsidRDefault="00091037" w:rsidP="00091037">
      <w:pPr>
        <w:rPr>
          <w:rFonts w:asciiTheme="majorHAnsi" w:hAnsiTheme="majorHAnsi"/>
          <w:sz w:val="32"/>
          <w:szCs w:val="32"/>
        </w:rPr>
      </w:pPr>
      <w:proofErr w:type="gramStart"/>
      <w:r w:rsidRPr="00091037">
        <w:rPr>
          <w:rFonts w:asciiTheme="majorHAnsi" w:hAnsiTheme="majorHAnsi"/>
          <w:sz w:val="32"/>
          <w:szCs w:val="32"/>
        </w:rPr>
        <w:t>&lt;!DOCTYPE</w:t>
      </w:r>
      <w:proofErr w:type="gramEnd"/>
      <w:r w:rsidRPr="00091037">
        <w:rPr>
          <w:rFonts w:asciiTheme="majorHAnsi" w:hAnsiTheme="majorHAnsi"/>
          <w:sz w:val="32"/>
          <w:szCs w:val="32"/>
        </w:rPr>
        <w:t xml:space="preserve"> html&gt;</w:t>
      </w:r>
    </w:p>
    <w:p w:rsidR="00091037" w:rsidRPr="00091037" w:rsidRDefault="00091037" w:rsidP="00091037">
      <w:pPr>
        <w:rPr>
          <w:rFonts w:asciiTheme="majorHAnsi" w:hAnsiTheme="majorHAnsi"/>
          <w:sz w:val="32"/>
          <w:szCs w:val="32"/>
        </w:rPr>
      </w:pPr>
      <w:r w:rsidRPr="00091037">
        <w:rPr>
          <w:rFonts w:asciiTheme="majorHAnsi" w:hAnsiTheme="majorHAnsi"/>
          <w:sz w:val="32"/>
          <w:szCs w:val="32"/>
        </w:rPr>
        <w:t>&lt;</w:t>
      </w:r>
      <w:proofErr w:type="gramStart"/>
      <w:r w:rsidRPr="00091037">
        <w:rPr>
          <w:rFonts w:asciiTheme="majorHAnsi" w:hAnsiTheme="majorHAnsi"/>
          <w:sz w:val="32"/>
          <w:szCs w:val="32"/>
        </w:rPr>
        <w:t>html</w:t>
      </w:r>
      <w:proofErr w:type="gramEnd"/>
      <w:r w:rsidRPr="00091037">
        <w:rPr>
          <w:rFonts w:asciiTheme="majorHAnsi" w:hAnsiTheme="majorHAnsi"/>
          <w:sz w:val="32"/>
          <w:szCs w:val="32"/>
        </w:rPr>
        <w:t>&gt;</w:t>
      </w:r>
    </w:p>
    <w:p w:rsidR="00091037" w:rsidRPr="00091037" w:rsidRDefault="00091037" w:rsidP="00091037">
      <w:pPr>
        <w:rPr>
          <w:rFonts w:asciiTheme="majorHAnsi" w:hAnsiTheme="majorHAnsi"/>
          <w:sz w:val="32"/>
          <w:szCs w:val="32"/>
        </w:rPr>
      </w:pPr>
      <w:r w:rsidRPr="00091037">
        <w:rPr>
          <w:rFonts w:asciiTheme="majorHAnsi" w:hAnsiTheme="majorHAnsi"/>
          <w:sz w:val="32"/>
          <w:szCs w:val="32"/>
        </w:rPr>
        <w:lastRenderedPageBreak/>
        <w:t>&lt;</w:t>
      </w:r>
      <w:proofErr w:type="gramStart"/>
      <w:r w:rsidRPr="00091037">
        <w:rPr>
          <w:rFonts w:asciiTheme="majorHAnsi" w:hAnsiTheme="majorHAnsi"/>
          <w:sz w:val="32"/>
          <w:szCs w:val="32"/>
        </w:rPr>
        <w:t>body</w:t>
      </w:r>
      <w:proofErr w:type="gramEnd"/>
      <w:r w:rsidRPr="00091037">
        <w:rPr>
          <w:rFonts w:asciiTheme="majorHAnsi" w:hAnsiTheme="majorHAnsi"/>
          <w:sz w:val="32"/>
          <w:szCs w:val="32"/>
        </w:rPr>
        <w:t>&gt;</w:t>
      </w:r>
    </w:p>
    <w:p w:rsidR="00091037" w:rsidRPr="00091037" w:rsidRDefault="00091037" w:rsidP="00091037">
      <w:pPr>
        <w:rPr>
          <w:rFonts w:asciiTheme="majorHAnsi" w:hAnsiTheme="majorHAnsi"/>
          <w:sz w:val="32"/>
          <w:szCs w:val="32"/>
        </w:rPr>
      </w:pPr>
    </w:p>
    <w:p w:rsidR="00091037" w:rsidRPr="00091037" w:rsidRDefault="00091037" w:rsidP="00091037">
      <w:pPr>
        <w:rPr>
          <w:rFonts w:asciiTheme="majorHAnsi" w:hAnsiTheme="majorHAnsi"/>
          <w:sz w:val="32"/>
          <w:szCs w:val="32"/>
        </w:rPr>
      </w:pPr>
      <w:r w:rsidRPr="00091037">
        <w:rPr>
          <w:rFonts w:asciiTheme="majorHAnsi" w:hAnsiTheme="majorHAnsi"/>
          <w:sz w:val="32"/>
          <w:szCs w:val="32"/>
        </w:rPr>
        <w:t>&lt;p&gt;This is an inline span &lt;span style="border: 1px solid black"&gt;Hello World&lt;/span&gt; element inside a paragraph</w:t>
      </w:r>
      <w:proofErr w:type="gramStart"/>
      <w:r w:rsidRPr="00091037">
        <w:rPr>
          <w:rFonts w:asciiTheme="majorHAnsi" w:hAnsiTheme="majorHAnsi"/>
          <w:sz w:val="32"/>
          <w:szCs w:val="32"/>
        </w:rPr>
        <w:t>.&lt;</w:t>
      </w:r>
      <w:proofErr w:type="gramEnd"/>
      <w:r w:rsidRPr="00091037">
        <w:rPr>
          <w:rFonts w:asciiTheme="majorHAnsi" w:hAnsiTheme="majorHAnsi"/>
          <w:sz w:val="32"/>
          <w:szCs w:val="32"/>
        </w:rPr>
        <w:t>/p&gt;</w:t>
      </w:r>
    </w:p>
    <w:p w:rsidR="00091037" w:rsidRPr="00091037" w:rsidRDefault="00091037" w:rsidP="00091037">
      <w:pPr>
        <w:rPr>
          <w:rFonts w:asciiTheme="majorHAnsi" w:hAnsiTheme="majorHAnsi"/>
          <w:sz w:val="32"/>
          <w:szCs w:val="32"/>
        </w:rPr>
      </w:pPr>
    </w:p>
    <w:p w:rsidR="00091037" w:rsidRPr="00091037" w:rsidRDefault="00091037" w:rsidP="00091037">
      <w:pPr>
        <w:rPr>
          <w:rFonts w:asciiTheme="majorHAnsi" w:hAnsiTheme="majorHAnsi"/>
          <w:sz w:val="32"/>
          <w:szCs w:val="32"/>
        </w:rPr>
      </w:pPr>
      <w:r w:rsidRPr="00091037">
        <w:rPr>
          <w:rFonts w:asciiTheme="majorHAnsi" w:hAnsiTheme="majorHAnsi"/>
          <w:sz w:val="32"/>
          <w:szCs w:val="32"/>
        </w:rPr>
        <w:t>&lt;p&gt;The SPAN element is an inline element, and will not start on a new line and only takes up as much width as necessary</w:t>
      </w:r>
      <w:proofErr w:type="gramStart"/>
      <w:r w:rsidRPr="00091037">
        <w:rPr>
          <w:rFonts w:asciiTheme="majorHAnsi" w:hAnsiTheme="majorHAnsi"/>
          <w:sz w:val="32"/>
          <w:szCs w:val="32"/>
        </w:rPr>
        <w:t>.&lt;</w:t>
      </w:r>
      <w:proofErr w:type="gramEnd"/>
      <w:r w:rsidRPr="00091037">
        <w:rPr>
          <w:rFonts w:asciiTheme="majorHAnsi" w:hAnsiTheme="majorHAnsi"/>
          <w:sz w:val="32"/>
          <w:szCs w:val="32"/>
        </w:rPr>
        <w:t>/p&gt;</w:t>
      </w:r>
    </w:p>
    <w:p w:rsidR="00091037" w:rsidRPr="00091037" w:rsidRDefault="00091037" w:rsidP="00091037">
      <w:pPr>
        <w:rPr>
          <w:rFonts w:asciiTheme="majorHAnsi" w:hAnsiTheme="majorHAnsi"/>
          <w:sz w:val="32"/>
          <w:szCs w:val="32"/>
        </w:rPr>
      </w:pPr>
    </w:p>
    <w:p w:rsidR="00091037" w:rsidRPr="00091037" w:rsidRDefault="00091037" w:rsidP="00091037">
      <w:pPr>
        <w:rPr>
          <w:rFonts w:asciiTheme="majorHAnsi" w:hAnsiTheme="majorHAnsi"/>
          <w:sz w:val="32"/>
          <w:szCs w:val="32"/>
        </w:rPr>
      </w:pPr>
      <w:r w:rsidRPr="00091037">
        <w:rPr>
          <w:rFonts w:asciiTheme="majorHAnsi" w:hAnsiTheme="majorHAnsi"/>
          <w:sz w:val="32"/>
          <w:szCs w:val="32"/>
        </w:rPr>
        <w:t>&lt;/body&gt;</w:t>
      </w:r>
    </w:p>
    <w:p w:rsidR="00091037" w:rsidRPr="00091037" w:rsidRDefault="00091037" w:rsidP="00091037">
      <w:pPr>
        <w:rPr>
          <w:rFonts w:asciiTheme="majorHAnsi" w:hAnsiTheme="majorHAnsi"/>
          <w:sz w:val="32"/>
          <w:szCs w:val="32"/>
        </w:rPr>
      </w:pPr>
      <w:r w:rsidRPr="00091037">
        <w:rPr>
          <w:rFonts w:asciiTheme="majorHAnsi" w:hAnsiTheme="majorHAnsi"/>
          <w:sz w:val="32"/>
          <w:szCs w:val="32"/>
        </w:rPr>
        <w:t>&lt;/html&gt;</w:t>
      </w:r>
    </w:p>
    <w:p w:rsidR="00091037" w:rsidRDefault="00091037" w:rsidP="00091037">
      <w:pPr>
        <w:rPr>
          <w:rFonts w:asciiTheme="majorHAnsi" w:hAnsiTheme="majorHAnsi"/>
          <w:sz w:val="32"/>
          <w:szCs w:val="32"/>
        </w:rPr>
      </w:pPr>
      <w:r>
        <w:rPr>
          <w:rFonts w:asciiTheme="majorHAnsi" w:hAnsiTheme="majorHAnsi"/>
          <w:sz w:val="32"/>
          <w:szCs w:val="32"/>
        </w:rPr>
        <w:t>Output-</w:t>
      </w:r>
    </w:p>
    <w:p w:rsidR="00091037" w:rsidRDefault="00091037" w:rsidP="00091037">
      <w:pPr>
        <w:pStyle w:val="NormalWeb"/>
        <w:rPr>
          <w:color w:val="000000"/>
          <w:sz w:val="27"/>
          <w:szCs w:val="27"/>
        </w:rPr>
      </w:pPr>
      <w:r>
        <w:rPr>
          <w:color w:val="000000"/>
          <w:sz w:val="27"/>
          <w:szCs w:val="27"/>
        </w:rPr>
        <w:t>This is an inline span </w:t>
      </w:r>
      <w:r>
        <w:rPr>
          <w:color w:val="000000"/>
          <w:sz w:val="27"/>
          <w:szCs w:val="27"/>
          <w:bdr w:val="single" w:sz="6" w:space="0" w:color="000000" w:frame="1"/>
        </w:rPr>
        <w:t>Hello World</w:t>
      </w:r>
      <w:r>
        <w:rPr>
          <w:color w:val="000000"/>
          <w:sz w:val="27"/>
          <w:szCs w:val="27"/>
        </w:rPr>
        <w:t> element inside a paragraph.</w:t>
      </w:r>
    </w:p>
    <w:p w:rsidR="00091037" w:rsidRDefault="00091037" w:rsidP="00091037">
      <w:pPr>
        <w:pStyle w:val="NormalWeb"/>
        <w:rPr>
          <w:color w:val="000000"/>
          <w:sz w:val="27"/>
          <w:szCs w:val="27"/>
        </w:rPr>
      </w:pPr>
      <w:r>
        <w:rPr>
          <w:color w:val="000000"/>
          <w:sz w:val="27"/>
          <w:szCs w:val="27"/>
        </w:rPr>
        <w:t>The SPAN element is an inline element, and will not start on a new line and only takes up as much width as necessary.</w:t>
      </w:r>
    </w:p>
    <w:p w:rsidR="008D44BE" w:rsidRPr="008D44BE" w:rsidRDefault="008D44BE" w:rsidP="008D44BE">
      <w:pPr>
        <w:shd w:val="clear" w:color="auto" w:fill="FFFFFF"/>
        <w:spacing w:before="288" w:after="288" w:line="240" w:lineRule="auto"/>
        <w:rPr>
          <w:rFonts w:ascii="Verdana" w:eastAsia="Times New Roman" w:hAnsi="Verdana" w:cs="Times New Roman"/>
          <w:color w:val="000000"/>
          <w:sz w:val="23"/>
          <w:szCs w:val="23"/>
        </w:rPr>
      </w:pPr>
      <w:r w:rsidRPr="008D44BE">
        <w:rPr>
          <w:rFonts w:ascii="Verdana" w:eastAsia="Times New Roman" w:hAnsi="Verdana" w:cs="Times New Roman"/>
          <w:color w:val="000000"/>
          <w:sz w:val="23"/>
          <w:szCs w:val="23"/>
        </w:rPr>
        <w:t>Here are the inline elements in HTML:</w:t>
      </w:r>
    </w:p>
    <w:p w:rsidR="008D44BE" w:rsidRPr="008D44BE" w:rsidRDefault="00A746C0" w:rsidP="008D44BE">
      <w:pPr>
        <w:shd w:val="clear" w:color="auto" w:fill="FFFFFF"/>
        <w:spacing w:after="0" w:line="375" w:lineRule="atLeast"/>
        <w:rPr>
          <w:rFonts w:ascii="Consolas" w:eastAsia="Times New Roman" w:hAnsi="Consolas" w:cs="Times New Roman"/>
          <w:color w:val="000000"/>
          <w:sz w:val="23"/>
          <w:szCs w:val="23"/>
        </w:rPr>
      </w:pPr>
      <w:hyperlink r:id="rId53" w:history="1">
        <w:r w:rsidR="008D44BE" w:rsidRPr="008D44BE">
          <w:rPr>
            <w:rFonts w:ascii="Consolas" w:eastAsia="Times New Roman" w:hAnsi="Consolas" w:cs="Times New Roman"/>
            <w:color w:val="0000CD"/>
            <w:sz w:val="23"/>
          </w:rPr>
          <w:t>&lt;</w:t>
        </w:r>
        <w:r w:rsidR="008D44BE" w:rsidRPr="008D44BE">
          <w:rPr>
            <w:rFonts w:ascii="Consolas" w:eastAsia="Times New Roman" w:hAnsi="Consolas" w:cs="Times New Roman"/>
            <w:color w:val="A52A2A"/>
            <w:sz w:val="23"/>
          </w:rPr>
          <w:t>a</w:t>
        </w:r>
        <w:r w:rsidR="008D44BE" w:rsidRPr="008D44BE">
          <w:rPr>
            <w:rFonts w:ascii="Consolas" w:eastAsia="Times New Roman" w:hAnsi="Consolas" w:cs="Times New Roman"/>
            <w:color w:val="0000CD"/>
            <w:sz w:val="23"/>
          </w:rPr>
          <w:t>&gt;</w:t>
        </w:r>
      </w:hyperlink>
    </w:p>
    <w:p w:rsidR="008D44BE" w:rsidRPr="008D44BE" w:rsidRDefault="00A746C0" w:rsidP="008D44BE">
      <w:pPr>
        <w:shd w:val="clear" w:color="auto" w:fill="FFFFFF"/>
        <w:spacing w:after="0" w:line="375" w:lineRule="atLeast"/>
        <w:rPr>
          <w:rFonts w:ascii="Consolas" w:eastAsia="Times New Roman" w:hAnsi="Consolas" w:cs="Times New Roman"/>
          <w:color w:val="000000"/>
          <w:sz w:val="23"/>
          <w:szCs w:val="23"/>
        </w:rPr>
      </w:pPr>
      <w:hyperlink r:id="rId54" w:history="1">
        <w:r w:rsidR="008D44BE" w:rsidRPr="008D44BE">
          <w:rPr>
            <w:rFonts w:ascii="Consolas" w:eastAsia="Times New Roman" w:hAnsi="Consolas" w:cs="Times New Roman"/>
            <w:color w:val="0000CD"/>
            <w:sz w:val="23"/>
          </w:rPr>
          <w:t>&lt;</w:t>
        </w:r>
        <w:proofErr w:type="spellStart"/>
        <w:proofErr w:type="gramStart"/>
        <w:r w:rsidR="008D44BE" w:rsidRPr="008D44BE">
          <w:rPr>
            <w:rFonts w:ascii="Consolas" w:eastAsia="Times New Roman" w:hAnsi="Consolas" w:cs="Times New Roman"/>
            <w:color w:val="A52A2A"/>
            <w:sz w:val="23"/>
          </w:rPr>
          <w:t>abbr</w:t>
        </w:r>
        <w:proofErr w:type="spellEnd"/>
        <w:proofErr w:type="gramEnd"/>
        <w:r w:rsidR="008D44BE" w:rsidRPr="008D44BE">
          <w:rPr>
            <w:rFonts w:ascii="Consolas" w:eastAsia="Times New Roman" w:hAnsi="Consolas" w:cs="Times New Roman"/>
            <w:color w:val="0000CD"/>
            <w:sz w:val="23"/>
          </w:rPr>
          <w:t>&gt;</w:t>
        </w:r>
      </w:hyperlink>
    </w:p>
    <w:p w:rsidR="008D44BE" w:rsidRPr="008D44BE" w:rsidRDefault="00A746C0" w:rsidP="008D44BE">
      <w:pPr>
        <w:shd w:val="clear" w:color="auto" w:fill="FFFFFF"/>
        <w:spacing w:after="0" w:line="375" w:lineRule="atLeast"/>
        <w:rPr>
          <w:rFonts w:ascii="Consolas" w:eastAsia="Times New Roman" w:hAnsi="Consolas" w:cs="Times New Roman"/>
          <w:color w:val="000000"/>
          <w:sz w:val="23"/>
          <w:szCs w:val="23"/>
        </w:rPr>
      </w:pPr>
      <w:hyperlink r:id="rId55" w:history="1">
        <w:r w:rsidR="008D44BE" w:rsidRPr="008D44BE">
          <w:rPr>
            <w:rFonts w:ascii="Consolas" w:eastAsia="Times New Roman" w:hAnsi="Consolas" w:cs="Times New Roman"/>
            <w:color w:val="0000CD"/>
            <w:sz w:val="23"/>
          </w:rPr>
          <w:t>&lt;</w:t>
        </w:r>
        <w:proofErr w:type="gramStart"/>
        <w:r w:rsidR="008D44BE" w:rsidRPr="008D44BE">
          <w:rPr>
            <w:rFonts w:ascii="Consolas" w:eastAsia="Times New Roman" w:hAnsi="Consolas" w:cs="Times New Roman"/>
            <w:color w:val="A52A2A"/>
            <w:sz w:val="23"/>
          </w:rPr>
          <w:t>acronym</w:t>
        </w:r>
        <w:proofErr w:type="gramEnd"/>
        <w:r w:rsidR="008D44BE" w:rsidRPr="008D44BE">
          <w:rPr>
            <w:rFonts w:ascii="Consolas" w:eastAsia="Times New Roman" w:hAnsi="Consolas" w:cs="Times New Roman"/>
            <w:color w:val="0000CD"/>
            <w:sz w:val="23"/>
          </w:rPr>
          <w:t>&gt;</w:t>
        </w:r>
      </w:hyperlink>
    </w:p>
    <w:p w:rsidR="008D44BE" w:rsidRPr="008D44BE" w:rsidRDefault="00A746C0" w:rsidP="008D44BE">
      <w:pPr>
        <w:shd w:val="clear" w:color="auto" w:fill="FFFFFF"/>
        <w:spacing w:after="0" w:line="375" w:lineRule="atLeast"/>
        <w:rPr>
          <w:rFonts w:ascii="Consolas" w:eastAsia="Times New Roman" w:hAnsi="Consolas" w:cs="Times New Roman"/>
          <w:color w:val="000000"/>
          <w:sz w:val="23"/>
          <w:szCs w:val="23"/>
        </w:rPr>
      </w:pPr>
      <w:hyperlink r:id="rId56" w:history="1">
        <w:r w:rsidR="008D44BE" w:rsidRPr="008D44BE">
          <w:rPr>
            <w:rFonts w:ascii="Consolas" w:eastAsia="Times New Roman" w:hAnsi="Consolas" w:cs="Times New Roman"/>
            <w:color w:val="0000CD"/>
            <w:sz w:val="23"/>
          </w:rPr>
          <w:t>&lt;</w:t>
        </w:r>
        <w:r w:rsidR="008D44BE" w:rsidRPr="008D44BE">
          <w:rPr>
            <w:rFonts w:ascii="Consolas" w:eastAsia="Times New Roman" w:hAnsi="Consolas" w:cs="Times New Roman"/>
            <w:color w:val="A52A2A"/>
            <w:sz w:val="23"/>
          </w:rPr>
          <w:t>b</w:t>
        </w:r>
        <w:r w:rsidR="008D44BE" w:rsidRPr="008D44BE">
          <w:rPr>
            <w:rFonts w:ascii="Consolas" w:eastAsia="Times New Roman" w:hAnsi="Consolas" w:cs="Times New Roman"/>
            <w:color w:val="0000CD"/>
            <w:sz w:val="23"/>
          </w:rPr>
          <w:t>&gt;</w:t>
        </w:r>
      </w:hyperlink>
    </w:p>
    <w:p w:rsidR="008D44BE" w:rsidRPr="008D44BE" w:rsidRDefault="00A746C0" w:rsidP="008D44BE">
      <w:pPr>
        <w:shd w:val="clear" w:color="auto" w:fill="FFFFFF"/>
        <w:spacing w:after="0" w:line="375" w:lineRule="atLeast"/>
        <w:rPr>
          <w:rFonts w:ascii="Consolas" w:eastAsia="Times New Roman" w:hAnsi="Consolas" w:cs="Times New Roman"/>
          <w:color w:val="000000"/>
          <w:sz w:val="23"/>
          <w:szCs w:val="23"/>
        </w:rPr>
      </w:pPr>
      <w:hyperlink r:id="rId57" w:history="1">
        <w:r w:rsidR="008D44BE" w:rsidRPr="008D44BE">
          <w:rPr>
            <w:rFonts w:ascii="Consolas" w:eastAsia="Times New Roman" w:hAnsi="Consolas" w:cs="Times New Roman"/>
            <w:color w:val="0000CD"/>
            <w:sz w:val="23"/>
          </w:rPr>
          <w:t>&lt;</w:t>
        </w:r>
        <w:proofErr w:type="spellStart"/>
        <w:proofErr w:type="gramStart"/>
        <w:r w:rsidR="008D44BE" w:rsidRPr="008D44BE">
          <w:rPr>
            <w:rFonts w:ascii="Consolas" w:eastAsia="Times New Roman" w:hAnsi="Consolas" w:cs="Times New Roman"/>
            <w:color w:val="A52A2A"/>
            <w:sz w:val="23"/>
          </w:rPr>
          <w:t>bdo</w:t>
        </w:r>
        <w:proofErr w:type="spellEnd"/>
        <w:proofErr w:type="gramEnd"/>
        <w:r w:rsidR="008D44BE" w:rsidRPr="008D44BE">
          <w:rPr>
            <w:rFonts w:ascii="Consolas" w:eastAsia="Times New Roman" w:hAnsi="Consolas" w:cs="Times New Roman"/>
            <w:color w:val="0000CD"/>
            <w:sz w:val="23"/>
          </w:rPr>
          <w:t>&gt;</w:t>
        </w:r>
      </w:hyperlink>
    </w:p>
    <w:p w:rsidR="008D44BE" w:rsidRPr="008D44BE" w:rsidRDefault="00A746C0" w:rsidP="008D44BE">
      <w:pPr>
        <w:shd w:val="clear" w:color="auto" w:fill="FFFFFF"/>
        <w:spacing w:after="0" w:line="375" w:lineRule="atLeast"/>
        <w:rPr>
          <w:rFonts w:ascii="Consolas" w:eastAsia="Times New Roman" w:hAnsi="Consolas" w:cs="Times New Roman"/>
          <w:color w:val="000000"/>
          <w:sz w:val="23"/>
          <w:szCs w:val="23"/>
        </w:rPr>
      </w:pPr>
      <w:hyperlink r:id="rId58" w:history="1">
        <w:r w:rsidR="008D44BE" w:rsidRPr="008D44BE">
          <w:rPr>
            <w:rFonts w:ascii="Consolas" w:eastAsia="Times New Roman" w:hAnsi="Consolas" w:cs="Times New Roman"/>
            <w:color w:val="0000CD"/>
            <w:sz w:val="23"/>
          </w:rPr>
          <w:t>&lt;</w:t>
        </w:r>
        <w:proofErr w:type="gramStart"/>
        <w:r w:rsidR="008D44BE" w:rsidRPr="008D44BE">
          <w:rPr>
            <w:rFonts w:ascii="Consolas" w:eastAsia="Times New Roman" w:hAnsi="Consolas" w:cs="Times New Roman"/>
            <w:color w:val="A52A2A"/>
            <w:sz w:val="23"/>
          </w:rPr>
          <w:t>big</w:t>
        </w:r>
        <w:proofErr w:type="gramEnd"/>
        <w:r w:rsidR="008D44BE" w:rsidRPr="008D44BE">
          <w:rPr>
            <w:rFonts w:ascii="Consolas" w:eastAsia="Times New Roman" w:hAnsi="Consolas" w:cs="Times New Roman"/>
            <w:color w:val="0000CD"/>
            <w:sz w:val="23"/>
          </w:rPr>
          <w:t>&gt;</w:t>
        </w:r>
      </w:hyperlink>
    </w:p>
    <w:p w:rsidR="008D44BE" w:rsidRPr="008D44BE" w:rsidRDefault="00A746C0" w:rsidP="008D44BE">
      <w:pPr>
        <w:shd w:val="clear" w:color="auto" w:fill="FFFFFF"/>
        <w:spacing w:after="0" w:line="375" w:lineRule="atLeast"/>
        <w:rPr>
          <w:rFonts w:ascii="Consolas" w:eastAsia="Times New Roman" w:hAnsi="Consolas" w:cs="Times New Roman"/>
          <w:color w:val="000000"/>
          <w:sz w:val="23"/>
          <w:szCs w:val="23"/>
        </w:rPr>
      </w:pPr>
      <w:hyperlink r:id="rId59" w:history="1">
        <w:r w:rsidR="008D44BE" w:rsidRPr="008D44BE">
          <w:rPr>
            <w:rFonts w:ascii="Consolas" w:eastAsia="Times New Roman" w:hAnsi="Consolas" w:cs="Times New Roman"/>
            <w:color w:val="0000CD"/>
            <w:sz w:val="23"/>
          </w:rPr>
          <w:t>&lt;</w:t>
        </w:r>
        <w:proofErr w:type="spellStart"/>
        <w:proofErr w:type="gramStart"/>
        <w:r w:rsidR="008D44BE" w:rsidRPr="008D44BE">
          <w:rPr>
            <w:rFonts w:ascii="Consolas" w:eastAsia="Times New Roman" w:hAnsi="Consolas" w:cs="Times New Roman"/>
            <w:color w:val="A52A2A"/>
            <w:sz w:val="23"/>
          </w:rPr>
          <w:t>br</w:t>
        </w:r>
        <w:proofErr w:type="spellEnd"/>
        <w:proofErr w:type="gramEnd"/>
        <w:r w:rsidR="008D44BE" w:rsidRPr="008D44BE">
          <w:rPr>
            <w:rFonts w:ascii="Consolas" w:eastAsia="Times New Roman" w:hAnsi="Consolas" w:cs="Times New Roman"/>
            <w:color w:val="0000CD"/>
            <w:sz w:val="23"/>
          </w:rPr>
          <w:t>&gt;</w:t>
        </w:r>
      </w:hyperlink>
    </w:p>
    <w:p w:rsidR="008D44BE" w:rsidRPr="008D44BE" w:rsidRDefault="00A746C0" w:rsidP="008D44BE">
      <w:pPr>
        <w:shd w:val="clear" w:color="auto" w:fill="FFFFFF"/>
        <w:spacing w:after="0" w:line="375" w:lineRule="atLeast"/>
        <w:rPr>
          <w:rFonts w:ascii="Consolas" w:eastAsia="Times New Roman" w:hAnsi="Consolas" w:cs="Times New Roman"/>
          <w:color w:val="000000"/>
          <w:sz w:val="23"/>
          <w:szCs w:val="23"/>
        </w:rPr>
      </w:pPr>
      <w:hyperlink r:id="rId60" w:history="1">
        <w:r w:rsidR="008D44BE" w:rsidRPr="008D44BE">
          <w:rPr>
            <w:rFonts w:ascii="Consolas" w:eastAsia="Times New Roman" w:hAnsi="Consolas" w:cs="Times New Roman"/>
            <w:color w:val="0000CD"/>
            <w:sz w:val="23"/>
          </w:rPr>
          <w:t>&lt;</w:t>
        </w:r>
        <w:proofErr w:type="gramStart"/>
        <w:r w:rsidR="008D44BE" w:rsidRPr="008D44BE">
          <w:rPr>
            <w:rFonts w:ascii="Consolas" w:eastAsia="Times New Roman" w:hAnsi="Consolas" w:cs="Times New Roman"/>
            <w:color w:val="A52A2A"/>
            <w:sz w:val="23"/>
          </w:rPr>
          <w:t>button</w:t>
        </w:r>
        <w:proofErr w:type="gramEnd"/>
        <w:r w:rsidR="008D44BE" w:rsidRPr="008D44BE">
          <w:rPr>
            <w:rFonts w:ascii="Consolas" w:eastAsia="Times New Roman" w:hAnsi="Consolas" w:cs="Times New Roman"/>
            <w:color w:val="0000CD"/>
            <w:sz w:val="23"/>
          </w:rPr>
          <w:t>&gt;</w:t>
        </w:r>
      </w:hyperlink>
    </w:p>
    <w:p w:rsidR="008D44BE" w:rsidRPr="008D44BE" w:rsidRDefault="00A746C0" w:rsidP="008D44BE">
      <w:pPr>
        <w:shd w:val="clear" w:color="auto" w:fill="FFFFFF"/>
        <w:spacing w:after="0" w:line="375" w:lineRule="atLeast"/>
        <w:rPr>
          <w:rFonts w:ascii="Consolas" w:eastAsia="Times New Roman" w:hAnsi="Consolas" w:cs="Times New Roman"/>
          <w:color w:val="000000"/>
          <w:sz w:val="23"/>
          <w:szCs w:val="23"/>
        </w:rPr>
      </w:pPr>
      <w:hyperlink r:id="rId61" w:history="1">
        <w:r w:rsidR="008D44BE" w:rsidRPr="008D44BE">
          <w:rPr>
            <w:rFonts w:ascii="Consolas" w:eastAsia="Times New Roman" w:hAnsi="Consolas" w:cs="Times New Roman"/>
            <w:color w:val="0000CD"/>
            <w:sz w:val="23"/>
          </w:rPr>
          <w:t>&lt;</w:t>
        </w:r>
        <w:proofErr w:type="gramStart"/>
        <w:r w:rsidR="008D44BE" w:rsidRPr="008D44BE">
          <w:rPr>
            <w:rFonts w:ascii="Consolas" w:eastAsia="Times New Roman" w:hAnsi="Consolas" w:cs="Times New Roman"/>
            <w:color w:val="A52A2A"/>
            <w:sz w:val="23"/>
          </w:rPr>
          <w:t>cite</w:t>
        </w:r>
        <w:proofErr w:type="gramEnd"/>
        <w:r w:rsidR="008D44BE" w:rsidRPr="008D44BE">
          <w:rPr>
            <w:rFonts w:ascii="Consolas" w:eastAsia="Times New Roman" w:hAnsi="Consolas" w:cs="Times New Roman"/>
            <w:color w:val="0000CD"/>
            <w:sz w:val="23"/>
          </w:rPr>
          <w:t>&gt;</w:t>
        </w:r>
      </w:hyperlink>
    </w:p>
    <w:p w:rsidR="008D44BE" w:rsidRPr="008D44BE" w:rsidRDefault="00A746C0" w:rsidP="008D44BE">
      <w:pPr>
        <w:shd w:val="clear" w:color="auto" w:fill="FFFFFF"/>
        <w:spacing w:after="0" w:line="375" w:lineRule="atLeast"/>
        <w:rPr>
          <w:rFonts w:ascii="Consolas" w:eastAsia="Times New Roman" w:hAnsi="Consolas" w:cs="Times New Roman"/>
          <w:color w:val="000000"/>
          <w:sz w:val="23"/>
          <w:szCs w:val="23"/>
        </w:rPr>
      </w:pPr>
      <w:hyperlink r:id="rId62" w:history="1">
        <w:r w:rsidR="008D44BE" w:rsidRPr="008D44BE">
          <w:rPr>
            <w:rFonts w:ascii="Consolas" w:eastAsia="Times New Roman" w:hAnsi="Consolas" w:cs="Times New Roman"/>
            <w:color w:val="0000CD"/>
            <w:sz w:val="23"/>
          </w:rPr>
          <w:t>&lt;</w:t>
        </w:r>
        <w:proofErr w:type="gramStart"/>
        <w:r w:rsidR="008D44BE" w:rsidRPr="008D44BE">
          <w:rPr>
            <w:rFonts w:ascii="Consolas" w:eastAsia="Times New Roman" w:hAnsi="Consolas" w:cs="Times New Roman"/>
            <w:color w:val="A52A2A"/>
            <w:sz w:val="23"/>
          </w:rPr>
          <w:t>code</w:t>
        </w:r>
        <w:proofErr w:type="gramEnd"/>
        <w:r w:rsidR="008D44BE" w:rsidRPr="008D44BE">
          <w:rPr>
            <w:rFonts w:ascii="Consolas" w:eastAsia="Times New Roman" w:hAnsi="Consolas" w:cs="Times New Roman"/>
            <w:color w:val="0000CD"/>
            <w:sz w:val="23"/>
          </w:rPr>
          <w:t>&gt;</w:t>
        </w:r>
      </w:hyperlink>
    </w:p>
    <w:p w:rsidR="008D44BE" w:rsidRPr="008D44BE" w:rsidRDefault="00A746C0" w:rsidP="008D44BE">
      <w:pPr>
        <w:shd w:val="clear" w:color="auto" w:fill="FFFFFF"/>
        <w:spacing w:after="0" w:line="375" w:lineRule="atLeast"/>
        <w:rPr>
          <w:rFonts w:ascii="Consolas" w:eastAsia="Times New Roman" w:hAnsi="Consolas" w:cs="Times New Roman"/>
          <w:color w:val="000000"/>
          <w:sz w:val="23"/>
          <w:szCs w:val="23"/>
        </w:rPr>
      </w:pPr>
      <w:hyperlink r:id="rId63" w:history="1">
        <w:r w:rsidR="008D44BE" w:rsidRPr="008D44BE">
          <w:rPr>
            <w:rFonts w:ascii="Consolas" w:eastAsia="Times New Roman" w:hAnsi="Consolas" w:cs="Times New Roman"/>
            <w:color w:val="0000CD"/>
            <w:sz w:val="23"/>
          </w:rPr>
          <w:t>&lt;</w:t>
        </w:r>
        <w:proofErr w:type="spellStart"/>
        <w:proofErr w:type="gramStart"/>
        <w:r w:rsidR="008D44BE" w:rsidRPr="008D44BE">
          <w:rPr>
            <w:rFonts w:ascii="Consolas" w:eastAsia="Times New Roman" w:hAnsi="Consolas" w:cs="Times New Roman"/>
            <w:color w:val="A52A2A"/>
            <w:sz w:val="23"/>
          </w:rPr>
          <w:t>dfn</w:t>
        </w:r>
        <w:proofErr w:type="spellEnd"/>
        <w:proofErr w:type="gramEnd"/>
        <w:r w:rsidR="008D44BE" w:rsidRPr="008D44BE">
          <w:rPr>
            <w:rFonts w:ascii="Consolas" w:eastAsia="Times New Roman" w:hAnsi="Consolas" w:cs="Times New Roman"/>
            <w:color w:val="0000CD"/>
            <w:sz w:val="23"/>
          </w:rPr>
          <w:t>&gt;</w:t>
        </w:r>
      </w:hyperlink>
    </w:p>
    <w:p w:rsidR="008D44BE" w:rsidRPr="008D44BE" w:rsidRDefault="00A746C0" w:rsidP="008D44BE">
      <w:pPr>
        <w:shd w:val="clear" w:color="auto" w:fill="FFFFFF"/>
        <w:spacing w:after="0" w:line="375" w:lineRule="atLeast"/>
        <w:rPr>
          <w:rFonts w:ascii="Consolas" w:eastAsia="Times New Roman" w:hAnsi="Consolas" w:cs="Times New Roman"/>
          <w:color w:val="000000"/>
          <w:sz w:val="23"/>
          <w:szCs w:val="23"/>
        </w:rPr>
      </w:pPr>
      <w:hyperlink r:id="rId64" w:history="1">
        <w:r w:rsidR="008D44BE" w:rsidRPr="008D44BE">
          <w:rPr>
            <w:rFonts w:ascii="Consolas" w:eastAsia="Times New Roman" w:hAnsi="Consolas" w:cs="Times New Roman"/>
            <w:color w:val="0000CD"/>
            <w:sz w:val="23"/>
          </w:rPr>
          <w:t>&lt;</w:t>
        </w:r>
        <w:proofErr w:type="spellStart"/>
        <w:proofErr w:type="gramStart"/>
        <w:r w:rsidR="008D44BE" w:rsidRPr="008D44BE">
          <w:rPr>
            <w:rFonts w:ascii="Consolas" w:eastAsia="Times New Roman" w:hAnsi="Consolas" w:cs="Times New Roman"/>
            <w:color w:val="A52A2A"/>
            <w:sz w:val="23"/>
          </w:rPr>
          <w:t>em</w:t>
        </w:r>
        <w:proofErr w:type="spellEnd"/>
        <w:proofErr w:type="gramEnd"/>
        <w:r w:rsidR="008D44BE" w:rsidRPr="008D44BE">
          <w:rPr>
            <w:rFonts w:ascii="Consolas" w:eastAsia="Times New Roman" w:hAnsi="Consolas" w:cs="Times New Roman"/>
            <w:color w:val="0000CD"/>
            <w:sz w:val="23"/>
          </w:rPr>
          <w:t>&gt;</w:t>
        </w:r>
      </w:hyperlink>
    </w:p>
    <w:p w:rsidR="008D44BE" w:rsidRPr="008D44BE" w:rsidRDefault="00A746C0" w:rsidP="008D44BE">
      <w:pPr>
        <w:shd w:val="clear" w:color="auto" w:fill="FFFFFF"/>
        <w:spacing w:after="0" w:line="375" w:lineRule="atLeast"/>
        <w:rPr>
          <w:rFonts w:ascii="Consolas" w:eastAsia="Times New Roman" w:hAnsi="Consolas" w:cs="Times New Roman"/>
          <w:color w:val="000000"/>
          <w:sz w:val="23"/>
          <w:szCs w:val="23"/>
        </w:rPr>
      </w:pPr>
      <w:hyperlink r:id="rId65" w:history="1">
        <w:r w:rsidR="008D44BE" w:rsidRPr="008D44BE">
          <w:rPr>
            <w:rFonts w:ascii="Consolas" w:eastAsia="Times New Roman" w:hAnsi="Consolas" w:cs="Times New Roman"/>
            <w:color w:val="0000CD"/>
            <w:sz w:val="23"/>
          </w:rPr>
          <w:t>&lt;</w:t>
        </w:r>
        <w:proofErr w:type="spellStart"/>
        <w:r w:rsidR="008D44BE" w:rsidRPr="008D44BE">
          <w:rPr>
            <w:rFonts w:ascii="Consolas" w:eastAsia="Times New Roman" w:hAnsi="Consolas" w:cs="Times New Roman"/>
            <w:color w:val="A52A2A"/>
            <w:sz w:val="23"/>
          </w:rPr>
          <w:t>i</w:t>
        </w:r>
        <w:proofErr w:type="spellEnd"/>
        <w:r w:rsidR="008D44BE" w:rsidRPr="008D44BE">
          <w:rPr>
            <w:rFonts w:ascii="Consolas" w:eastAsia="Times New Roman" w:hAnsi="Consolas" w:cs="Times New Roman"/>
            <w:color w:val="0000CD"/>
            <w:sz w:val="23"/>
          </w:rPr>
          <w:t>&gt;</w:t>
        </w:r>
      </w:hyperlink>
    </w:p>
    <w:p w:rsidR="008D44BE" w:rsidRPr="008D44BE" w:rsidRDefault="00A746C0" w:rsidP="008D44BE">
      <w:pPr>
        <w:shd w:val="clear" w:color="auto" w:fill="FFFFFF"/>
        <w:spacing w:after="0" w:line="375" w:lineRule="atLeast"/>
        <w:rPr>
          <w:rFonts w:ascii="Consolas" w:eastAsia="Times New Roman" w:hAnsi="Consolas" w:cs="Times New Roman"/>
          <w:color w:val="000000"/>
          <w:sz w:val="23"/>
          <w:szCs w:val="23"/>
        </w:rPr>
      </w:pPr>
      <w:hyperlink r:id="rId66" w:history="1">
        <w:r w:rsidR="008D44BE" w:rsidRPr="008D44BE">
          <w:rPr>
            <w:rFonts w:ascii="Consolas" w:eastAsia="Times New Roman" w:hAnsi="Consolas" w:cs="Times New Roman"/>
            <w:color w:val="0000CD"/>
            <w:sz w:val="23"/>
          </w:rPr>
          <w:t>&lt;</w:t>
        </w:r>
        <w:proofErr w:type="spellStart"/>
        <w:proofErr w:type="gramStart"/>
        <w:r w:rsidR="008D44BE" w:rsidRPr="008D44BE">
          <w:rPr>
            <w:rFonts w:ascii="Consolas" w:eastAsia="Times New Roman" w:hAnsi="Consolas" w:cs="Times New Roman"/>
            <w:color w:val="A52A2A"/>
            <w:sz w:val="23"/>
          </w:rPr>
          <w:t>img</w:t>
        </w:r>
        <w:proofErr w:type="spellEnd"/>
        <w:proofErr w:type="gramEnd"/>
        <w:r w:rsidR="008D44BE" w:rsidRPr="008D44BE">
          <w:rPr>
            <w:rFonts w:ascii="Consolas" w:eastAsia="Times New Roman" w:hAnsi="Consolas" w:cs="Times New Roman"/>
            <w:color w:val="0000CD"/>
            <w:sz w:val="23"/>
          </w:rPr>
          <w:t>&gt;</w:t>
        </w:r>
      </w:hyperlink>
    </w:p>
    <w:p w:rsidR="008D44BE" w:rsidRPr="008D44BE" w:rsidRDefault="00A746C0" w:rsidP="008D44BE">
      <w:pPr>
        <w:shd w:val="clear" w:color="auto" w:fill="FFFFFF"/>
        <w:spacing w:after="0" w:line="375" w:lineRule="atLeast"/>
        <w:rPr>
          <w:rFonts w:ascii="Consolas" w:eastAsia="Times New Roman" w:hAnsi="Consolas" w:cs="Times New Roman"/>
          <w:color w:val="000000"/>
          <w:sz w:val="23"/>
          <w:szCs w:val="23"/>
        </w:rPr>
      </w:pPr>
      <w:hyperlink r:id="rId67" w:history="1">
        <w:r w:rsidR="008D44BE" w:rsidRPr="008D44BE">
          <w:rPr>
            <w:rFonts w:ascii="Consolas" w:eastAsia="Times New Roman" w:hAnsi="Consolas" w:cs="Times New Roman"/>
            <w:color w:val="0000CD"/>
            <w:sz w:val="23"/>
          </w:rPr>
          <w:t>&lt;</w:t>
        </w:r>
        <w:proofErr w:type="gramStart"/>
        <w:r w:rsidR="008D44BE" w:rsidRPr="008D44BE">
          <w:rPr>
            <w:rFonts w:ascii="Consolas" w:eastAsia="Times New Roman" w:hAnsi="Consolas" w:cs="Times New Roman"/>
            <w:color w:val="A52A2A"/>
            <w:sz w:val="23"/>
          </w:rPr>
          <w:t>input</w:t>
        </w:r>
        <w:proofErr w:type="gramEnd"/>
        <w:r w:rsidR="008D44BE" w:rsidRPr="008D44BE">
          <w:rPr>
            <w:rFonts w:ascii="Consolas" w:eastAsia="Times New Roman" w:hAnsi="Consolas" w:cs="Times New Roman"/>
            <w:color w:val="0000CD"/>
            <w:sz w:val="23"/>
          </w:rPr>
          <w:t>&gt;</w:t>
        </w:r>
      </w:hyperlink>
    </w:p>
    <w:p w:rsidR="008D44BE" w:rsidRPr="008D44BE" w:rsidRDefault="00A746C0" w:rsidP="008D44BE">
      <w:pPr>
        <w:shd w:val="clear" w:color="auto" w:fill="FFFFFF"/>
        <w:spacing w:after="0" w:line="375" w:lineRule="atLeast"/>
        <w:rPr>
          <w:rFonts w:ascii="Consolas" w:eastAsia="Times New Roman" w:hAnsi="Consolas" w:cs="Times New Roman"/>
          <w:color w:val="000000"/>
          <w:sz w:val="23"/>
          <w:szCs w:val="23"/>
        </w:rPr>
      </w:pPr>
      <w:hyperlink r:id="rId68" w:history="1">
        <w:r w:rsidR="008D44BE" w:rsidRPr="008D44BE">
          <w:rPr>
            <w:rFonts w:ascii="Consolas" w:eastAsia="Times New Roman" w:hAnsi="Consolas" w:cs="Times New Roman"/>
            <w:color w:val="0000CD"/>
            <w:sz w:val="23"/>
          </w:rPr>
          <w:t>&lt;</w:t>
        </w:r>
        <w:proofErr w:type="spellStart"/>
        <w:proofErr w:type="gramStart"/>
        <w:r w:rsidR="008D44BE" w:rsidRPr="008D44BE">
          <w:rPr>
            <w:rFonts w:ascii="Consolas" w:eastAsia="Times New Roman" w:hAnsi="Consolas" w:cs="Times New Roman"/>
            <w:color w:val="A52A2A"/>
            <w:sz w:val="23"/>
          </w:rPr>
          <w:t>kbd</w:t>
        </w:r>
        <w:proofErr w:type="spellEnd"/>
        <w:proofErr w:type="gramEnd"/>
        <w:r w:rsidR="008D44BE" w:rsidRPr="008D44BE">
          <w:rPr>
            <w:rFonts w:ascii="Consolas" w:eastAsia="Times New Roman" w:hAnsi="Consolas" w:cs="Times New Roman"/>
            <w:color w:val="0000CD"/>
            <w:sz w:val="23"/>
          </w:rPr>
          <w:t>&gt;</w:t>
        </w:r>
      </w:hyperlink>
    </w:p>
    <w:p w:rsidR="008D44BE" w:rsidRPr="008D44BE" w:rsidRDefault="00A746C0" w:rsidP="008D44BE">
      <w:pPr>
        <w:shd w:val="clear" w:color="auto" w:fill="FFFFFF"/>
        <w:spacing w:after="0" w:line="375" w:lineRule="atLeast"/>
        <w:rPr>
          <w:rFonts w:ascii="Consolas" w:eastAsia="Times New Roman" w:hAnsi="Consolas" w:cs="Times New Roman"/>
          <w:color w:val="000000"/>
          <w:sz w:val="23"/>
          <w:szCs w:val="23"/>
        </w:rPr>
      </w:pPr>
      <w:hyperlink r:id="rId69" w:history="1">
        <w:r w:rsidR="008D44BE" w:rsidRPr="008D44BE">
          <w:rPr>
            <w:rFonts w:ascii="Consolas" w:eastAsia="Times New Roman" w:hAnsi="Consolas" w:cs="Times New Roman"/>
            <w:color w:val="0000CD"/>
            <w:sz w:val="23"/>
          </w:rPr>
          <w:t>&lt;</w:t>
        </w:r>
        <w:proofErr w:type="gramStart"/>
        <w:r w:rsidR="008D44BE" w:rsidRPr="008D44BE">
          <w:rPr>
            <w:rFonts w:ascii="Consolas" w:eastAsia="Times New Roman" w:hAnsi="Consolas" w:cs="Times New Roman"/>
            <w:color w:val="A52A2A"/>
            <w:sz w:val="23"/>
          </w:rPr>
          <w:t>label</w:t>
        </w:r>
        <w:proofErr w:type="gramEnd"/>
        <w:r w:rsidR="008D44BE" w:rsidRPr="008D44BE">
          <w:rPr>
            <w:rFonts w:ascii="Consolas" w:eastAsia="Times New Roman" w:hAnsi="Consolas" w:cs="Times New Roman"/>
            <w:color w:val="0000CD"/>
            <w:sz w:val="23"/>
          </w:rPr>
          <w:t>&gt;</w:t>
        </w:r>
      </w:hyperlink>
    </w:p>
    <w:p w:rsidR="008D44BE" w:rsidRPr="008D44BE" w:rsidRDefault="00A746C0" w:rsidP="008D44BE">
      <w:pPr>
        <w:shd w:val="clear" w:color="auto" w:fill="FFFFFF"/>
        <w:spacing w:after="0" w:line="375" w:lineRule="atLeast"/>
        <w:rPr>
          <w:rFonts w:ascii="Consolas" w:eastAsia="Times New Roman" w:hAnsi="Consolas" w:cs="Times New Roman"/>
          <w:color w:val="000000"/>
          <w:sz w:val="23"/>
          <w:szCs w:val="23"/>
        </w:rPr>
      </w:pPr>
      <w:hyperlink r:id="rId70" w:history="1">
        <w:r w:rsidR="008D44BE" w:rsidRPr="008D44BE">
          <w:rPr>
            <w:rFonts w:ascii="Consolas" w:eastAsia="Times New Roman" w:hAnsi="Consolas" w:cs="Times New Roman"/>
            <w:color w:val="0000CD"/>
            <w:sz w:val="23"/>
          </w:rPr>
          <w:t>&lt;</w:t>
        </w:r>
        <w:proofErr w:type="gramStart"/>
        <w:r w:rsidR="008D44BE" w:rsidRPr="008D44BE">
          <w:rPr>
            <w:rFonts w:ascii="Consolas" w:eastAsia="Times New Roman" w:hAnsi="Consolas" w:cs="Times New Roman"/>
            <w:color w:val="A52A2A"/>
            <w:sz w:val="23"/>
          </w:rPr>
          <w:t>map</w:t>
        </w:r>
        <w:proofErr w:type="gramEnd"/>
        <w:r w:rsidR="008D44BE" w:rsidRPr="008D44BE">
          <w:rPr>
            <w:rFonts w:ascii="Consolas" w:eastAsia="Times New Roman" w:hAnsi="Consolas" w:cs="Times New Roman"/>
            <w:color w:val="0000CD"/>
            <w:sz w:val="23"/>
          </w:rPr>
          <w:t>&gt;</w:t>
        </w:r>
      </w:hyperlink>
    </w:p>
    <w:p w:rsidR="008D44BE" w:rsidRPr="008D44BE" w:rsidRDefault="00A746C0" w:rsidP="008D44BE">
      <w:pPr>
        <w:shd w:val="clear" w:color="auto" w:fill="FFFFFF"/>
        <w:spacing w:after="0" w:line="375" w:lineRule="atLeast"/>
        <w:rPr>
          <w:rFonts w:ascii="Consolas" w:eastAsia="Times New Roman" w:hAnsi="Consolas" w:cs="Times New Roman"/>
          <w:color w:val="000000"/>
          <w:sz w:val="23"/>
          <w:szCs w:val="23"/>
        </w:rPr>
      </w:pPr>
      <w:hyperlink r:id="rId71" w:history="1">
        <w:r w:rsidR="008D44BE" w:rsidRPr="008D44BE">
          <w:rPr>
            <w:rFonts w:ascii="Consolas" w:eastAsia="Times New Roman" w:hAnsi="Consolas" w:cs="Times New Roman"/>
            <w:color w:val="0000CD"/>
            <w:sz w:val="23"/>
          </w:rPr>
          <w:t>&lt;</w:t>
        </w:r>
        <w:proofErr w:type="gramStart"/>
        <w:r w:rsidR="008D44BE" w:rsidRPr="008D44BE">
          <w:rPr>
            <w:rFonts w:ascii="Consolas" w:eastAsia="Times New Roman" w:hAnsi="Consolas" w:cs="Times New Roman"/>
            <w:color w:val="A52A2A"/>
            <w:sz w:val="23"/>
          </w:rPr>
          <w:t>object</w:t>
        </w:r>
        <w:proofErr w:type="gramEnd"/>
        <w:r w:rsidR="008D44BE" w:rsidRPr="008D44BE">
          <w:rPr>
            <w:rFonts w:ascii="Consolas" w:eastAsia="Times New Roman" w:hAnsi="Consolas" w:cs="Times New Roman"/>
            <w:color w:val="0000CD"/>
            <w:sz w:val="23"/>
          </w:rPr>
          <w:t>&gt;</w:t>
        </w:r>
      </w:hyperlink>
    </w:p>
    <w:p w:rsidR="008D44BE" w:rsidRPr="008D44BE" w:rsidRDefault="00A746C0" w:rsidP="008D44BE">
      <w:pPr>
        <w:shd w:val="clear" w:color="auto" w:fill="FFFFFF"/>
        <w:spacing w:after="0" w:line="375" w:lineRule="atLeast"/>
        <w:rPr>
          <w:rFonts w:ascii="Consolas" w:eastAsia="Times New Roman" w:hAnsi="Consolas" w:cs="Times New Roman"/>
          <w:color w:val="000000"/>
          <w:sz w:val="23"/>
          <w:szCs w:val="23"/>
        </w:rPr>
      </w:pPr>
      <w:hyperlink r:id="rId72" w:history="1">
        <w:r w:rsidR="008D44BE" w:rsidRPr="008D44BE">
          <w:rPr>
            <w:rFonts w:ascii="Consolas" w:eastAsia="Times New Roman" w:hAnsi="Consolas" w:cs="Times New Roman"/>
            <w:color w:val="0000CD"/>
            <w:sz w:val="23"/>
          </w:rPr>
          <w:t>&lt;</w:t>
        </w:r>
        <w:proofErr w:type="gramStart"/>
        <w:r w:rsidR="008D44BE" w:rsidRPr="008D44BE">
          <w:rPr>
            <w:rFonts w:ascii="Consolas" w:eastAsia="Times New Roman" w:hAnsi="Consolas" w:cs="Times New Roman"/>
            <w:color w:val="A52A2A"/>
            <w:sz w:val="23"/>
          </w:rPr>
          <w:t>output</w:t>
        </w:r>
        <w:proofErr w:type="gramEnd"/>
        <w:r w:rsidR="008D44BE" w:rsidRPr="008D44BE">
          <w:rPr>
            <w:rFonts w:ascii="Consolas" w:eastAsia="Times New Roman" w:hAnsi="Consolas" w:cs="Times New Roman"/>
            <w:color w:val="0000CD"/>
            <w:sz w:val="23"/>
          </w:rPr>
          <w:t>&gt;</w:t>
        </w:r>
      </w:hyperlink>
    </w:p>
    <w:p w:rsidR="008D44BE" w:rsidRPr="008D44BE" w:rsidRDefault="00A746C0" w:rsidP="008D44BE">
      <w:pPr>
        <w:shd w:val="clear" w:color="auto" w:fill="FFFFFF"/>
        <w:spacing w:after="0" w:line="375" w:lineRule="atLeast"/>
        <w:rPr>
          <w:rFonts w:ascii="Consolas" w:eastAsia="Times New Roman" w:hAnsi="Consolas" w:cs="Times New Roman"/>
          <w:color w:val="000000"/>
          <w:sz w:val="23"/>
          <w:szCs w:val="23"/>
        </w:rPr>
      </w:pPr>
      <w:hyperlink r:id="rId73" w:history="1">
        <w:r w:rsidR="008D44BE" w:rsidRPr="008D44BE">
          <w:rPr>
            <w:rFonts w:ascii="Consolas" w:eastAsia="Times New Roman" w:hAnsi="Consolas" w:cs="Times New Roman"/>
            <w:color w:val="0000CD"/>
            <w:sz w:val="23"/>
          </w:rPr>
          <w:t>&lt;</w:t>
        </w:r>
        <w:r w:rsidR="008D44BE" w:rsidRPr="008D44BE">
          <w:rPr>
            <w:rFonts w:ascii="Consolas" w:eastAsia="Times New Roman" w:hAnsi="Consolas" w:cs="Times New Roman"/>
            <w:color w:val="A52A2A"/>
            <w:sz w:val="23"/>
          </w:rPr>
          <w:t>q</w:t>
        </w:r>
        <w:r w:rsidR="008D44BE" w:rsidRPr="008D44BE">
          <w:rPr>
            <w:rFonts w:ascii="Consolas" w:eastAsia="Times New Roman" w:hAnsi="Consolas" w:cs="Times New Roman"/>
            <w:color w:val="0000CD"/>
            <w:sz w:val="23"/>
          </w:rPr>
          <w:t>&gt;</w:t>
        </w:r>
      </w:hyperlink>
    </w:p>
    <w:p w:rsidR="008D44BE" w:rsidRPr="008D44BE" w:rsidRDefault="00A746C0" w:rsidP="008D44BE">
      <w:pPr>
        <w:shd w:val="clear" w:color="auto" w:fill="FFFFFF"/>
        <w:spacing w:after="0" w:line="375" w:lineRule="atLeast"/>
        <w:rPr>
          <w:rFonts w:ascii="Consolas" w:eastAsia="Times New Roman" w:hAnsi="Consolas" w:cs="Times New Roman"/>
          <w:color w:val="000000"/>
          <w:sz w:val="23"/>
          <w:szCs w:val="23"/>
        </w:rPr>
      </w:pPr>
      <w:hyperlink r:id="rId74" w:history="1">
        <w:r w:rsidR="008D44BE" w:rsidRPr="008D44BE">
          <w:rPr>
            <w:rFonts w:ascii="Consolas" w:eastAsia="Times New Roman" w:hAnsi="Consolas" w:cs="Times New Roman"/>
            <w:color w:val="0000CD"/>
            <w:sz w:val="23"/>
          </w:rPr>
          <w:t>&lt;</w:t>
        </w:r>
        <w:proofErr w:type="spellStart"/>
        <w:proofErr w:type="gramStart"/>
        <w:r w:rsidR="008D44BE" w:rsidRPr="008D44BE">
          <w:rPr>
            <w:rFonts w:ascii="Consolas" w:eastAsia="Times New Roman" w:hAnsi="Consolas" w:cs="Times New Roman"/>
            <w:color w:val="A52A2A"/>
            <w:sz w:val="23"/>
          </w:rPr>
          <w:t>samp</w:t>
        </w:r>
        <w:proofErr w:type="spellEnd"/>
        <w:proofErr w:type="gramEnd"/>
        <w:r w:rsidR="008D44BE" w:rsidRPr="008D44BE">
          <w:rPr>
            <w:rFonts w:ascii="Consolas" w:eastAsia="Times New Roman" w:hAnsi="Consolas" w:cs="Times New Roman"/>
            <w:color w:val="0000CD"/>
            <w:sz w:val="23"/>
          </w:rPr>
          <w:t>&gt;</w:t>
        </w:r>
      </w:hyperlink>
    </w:p>
    <w:p w:rsidR="008D44BE" w:rsidRPr="008D44BE" w:rsidRDefault="00A746C0" w:rsidP="008D44BE">
      <w:pPr>
        <w:shd w:val="clear" w:color="auto" w:fill="FFFFFF"/>
        <w:spacing w:after="0" w:line="375" w:lineRule="atLeast"/>
        <w:rPr>
          <w:rFonts w:ascii="Consolas" w:eastAsia="Times New Roman" w:hAnsi="Consolas" w:cs="Times New Roman"/>
          <w:color w:val="000000"/>
          <w:sz w:val="23"/>
          <w:szCs w:val="23"/>
        </w:rPr>
      </w:pPr>
      <w:hyperlink r:id="rId75" w:history="1">
        <w:r w:rsidR="008D44BE" w:rsidRPr="008D44BE">
          <w:rPr>
            <w:rFonts w:ascii="Consolas" w:eastAsia="Times New Roman" w:hAnsi="Consolas" w:cs="Times New Roman"/>
            <w:color w:val="0000CD"/>
            <w:sz w:val="23"/>
          </w:rPr>
          <w:t>&lt;</w:t>
        </w:r>
        <w:proofErr w:type="gramStart"/>
        <w:r w:rsidR="008D44BE" w:rsidRPr="008D44BE">
          <w:rPr>
            <w:rFonts w:ascii="Consolas" w:eastAsia="Times New Roman" w:hAnsi="Consolas" w:cs="Times New Roman"/>
            <w:color w:val="A52A2A"/>
            <w:sz w:val="23"/>
          </w:rPr>
          <w:t>script</w:t>
        </w:r>
        <w:proofErr w:type="gramEnd"/>
        <w:r w:rsidR="008D44BE" w:rsidRPr="008D44BE">
          <w:rPr>
            <w:rFonts w:ascii="Consolas" w:eastAsia="Times New Roman" w:hAnsi="Consolas" w:cs="Times New Roman"/>
            <w:color w:val="0000CD"/>
            <w:sz w:val="23"/>
          </w:rPr>
          <w:t>&gt;</w:t>
        </w:r>
      </w:hyperlink>
    </w:p>
    <w:p w:rsidR="008D44BE" w:rsidRPr="008D44BE" w:rsidRDefault="00A746C0" w:rsidP="008D44BE">
      <w:pPr>
        <w:shd w:val="clear" w:color="auto" w:fill="FFFFFF"/>
        <w:spacing w:after="0" w:line="375" w:lineRule="atLeast"/>
        <w:rPr>
          <w:rFonts w:ascii="Consolas" w:eastAsia="Times New Roman" w:hAnsi="Consolas" w:cs="Times New Roman"/>
          <w:color w:val="000000"/>
          <w:sz w:val="23"/>
          <w:szCs w:val="23"/>
        </w:rPr>
      </w:pPr>
      <w:hyperlink r:id="rId76" w:history="1">
        <w:r w:rsidR="008D44BE" w:rsidRPr="008D44BE">
          <w:rPr>
            <w:rFonts w:ascii="Consolas" w:eastAsia="Times New Roman" w:hAnsi="Consolas" w:cs="Times New Roman"/>
            <w:color w:val="0000CD"/>
            <w:sz w:val="23"/>
          </w:rPr>
          <w:t>&lt;</w:t>
        </w:r>
        <w:proofErr w:type="gramStart"/>
        <w:r w:rsidR="008D44BE" w:rsidRPr="008D44BE">
          <w:rPr>
            <w:rFonts w:ascii="Consolas" w:eastAsia="Times New Roman" w:hAnsi="Consolas" w:cs="Times New Roman"/>
            <w:color w:val="A52A2A"/>
            <w:sz w:val="23"/>
          </w:rPr>
          <w:t>select</w:t>
        </w:r>
        <w:proofErr w:type="gramEnd"/>
        <w:r w:rsidR="008D44BE" w:rsidRPr="008D44BE">
          <w:rPr>
            <w:rFonts w:ascii="Consolas" w:eastAsia="Times New Roman" w:hAnsi="Consolas" w:cs="Times New Roman"/>
            <w:color w:val="0000CD"/>
            <w:sz w:val="23"/>
          </w:rPr>
          <w:t>&gt;</w:t>
        </w:r>
      </w:hyperlink>
    </w:p>
    <w:p w:rsidR="008D44BE" w:rsidRPr="008D44BE" w:rsidRDefault="00A746C0" w:rsidP="008D44BE">
      <w:pPr>
        <w:shd w:val="clear" w:color="auto" w:fill="FFFFFF"/>
        <w:spacing w:after="0" w:line="375" w:lineRule="atLeast"/>
        <w:rPr>
          <w:rFonts w:ascii="Consolas" w:eastAsia="Times New Roman" w:hAnsi="Consolas" w:cs="Times New Roman"/>
          <w:color w:val="000000"/>
          <w:sz w:val="23"/>
          <w:szCs w:val="23"/>
        </w:rPr>
      </w:pPr>
      <w:hyperlink r:id="rId77" w:history="1">
        <w:r w:rsidR="008D44BE" w:rsidRPr="008D44BE">
          <w:rPr>
            <w:rFonts w:ascii="Consolas" w:eastAsia="Times New Roman" w:hAnsi="Consolas" w:cs="Times New Roman"/>
            <w:color w:val="0000CD"/>
            <w:sz w:val="23"/>
          </w:rPr>
          <w:t>&lt;</w:t>
        </w:r>
        <w:proofErr w:type="gramStart"/>
        <w:r w:rsidR="008D44BE" w:rsidRPr="008D44BE">
          <w:rPr>
            <w:rFonts w:ascii="Consolas" w:eastAsia="Times New Roman" w:hAnsi="Consolas" w:cs="Times New Roman"/>
            <w:color w:val="A52A2A"/>
            <w:sz w:val="23"/>
          </w:rPr>
          <w:t>small</w:t>
        </w:r>
        <w:proofErr w:type="gramEnd"/>
        <w:r w:rsidR="008D44BE" w:rsidRPr="008D44BE">
          <w:rPr>
            <w:rFonts w:ascii="Consolas" w:eastAsia="Times New Roman" w:hAnsi="Consolas" w:cs="Times New Roman"/>
            <w:color w:val="0000CD"/>
            <w:sz w:val="23"/>
          </w:rPr>
          <w:t>&gt;</w:t>
        </w:r>
      </w:hyperlink>
    </w:p>
    <w:p w:rsidR="008D44BE" w:rsidRPr="008D44BE" w:rsidRDefault="00A746C0" w:rsidP="008D44BE">
      <w:pPr>
        <w:shd w:val="clear" w:color="auto" w:fill="FFFFFF"/>
        <w:spacing w:after="0" w:line="375" w:lineRule="atLeast"/>
        <w:rPr>
          <w:rFonts w:ascii="Consolas" w:eastAsia="Times New Roman" w:hAnsi="Consolas" w:cs="Times New Roman"/>
          <w:color w:val="000000"/>
          <w:sz w:val="23"/>
          <w:szCs w:val="23"/>
        </w:rPr>
      </w:pPr>
      <w:hyperlink r:id="rId78" w:history="1">
        <w:r w:rsidR="008D44BE" w:rsidRPr="008D44BE">
          <w:rPr>
            <w:rFonts w:ascii="Consolas" w:eastAsia="Times New Roman" w:hAnsi="Consolas" w:cs="Times New Roman"/>
            <w:color w:val="0000CD"/>
            <w:sz w:val="23"/>
          </w:rPr>
          <w:t>&lt;</w:t>
        </w:r>
        <w:proofErr w:type="gramStart"/>
        <w:r w:rsidR="008D44BE" w:rsidRPr="008D44BE">
          <w:rPr>
            <w:rFonts w:ascii="Consolas" w:eastAsia="Times New Roman" w:hAnsi="Consolas" w:cs="Times New Roman"/>
            <w:color w:val="A52A2A"/>
            <w:sz w:val="23"/>
          </w:rPr>
          <w:t>span</w:t>
        </w:r>
        <w:proofErr w:type="gramEnd"/>
        <w:r w:rsidR="008D44BE" w:rsidRPr="008D44BE">
          <w:rPr>
            <w:rFonts w:ascii="Consolas" w:eastAsia="Times New Roman" w:hAnsi="Consolas" w:cs="Times New Roman"/>
            <w:color w:val="0000CD"/>
            <w:sz w:val="23"/>
          </w:rPr>
          <w:t>&gt;</w:t>
        </w:r>
      </w:hyperlink>
    </w:p>
    <w:p w:rsidR="008D44BE" w:rsidRPr="008D44BE" w:rsidRDefault="00A746C0" w:rsidP="008D44BE">
      <w:pPr>
        <w:shd w:val="clear" w:color="auto" w:fill="FFFFFF"/>
        <w:spacing w:after="0" w:line="375" w:lineRule="atLeast"/>
        <w:rPr>
          <w:rFonts w:ascii="Consolas" w:eastAsia="Times New Roman" w:hAnsi="Consolas" w:cs="Times New Roman"/>
          <w:color w:val="000000"/>
          <w:sz w:val="23"/>
          <w:szCs w:val="23"/>
        </w:rPr>
      </w:pPr>
      <w:hyperlink r:id="rId79" w:history="1">
        <w:r w:rsidR="008D44BE" w:rsidRPr="008D44BE">
          <w:rPr>
            <w:rFonts w:ascii="Consolas" w:eastAsia="Times New Roman" w:hAnsi="Consolas" w:cs="Times New Roman"/>
            <w:color w:val="0000CD"/>
            <w:sz w:val="23"/>
          </w:rPr>
          <w:t>&lt;</w:t>
        </w:r>
        <w:proofErr w:type="gramStart"/>
        <w:r w:rsidR="008D44BE" w:rsidRPr="008D44BE">
          <w:rPr>
            <w:rFonts w:ascii="Consolas" w:eastAsia="Times New Roman" w:hAnsi="Consolas" w:cs="Times New Roman"/>
            <w:color w:val="A52A2A"/>
            <w:sz w:val="23"/>
          </w:rPr>
          <w:t>strong</w:t>
        </w:r>
        <w:proofErr w:type="gramEnd"/>
        <w:r w:rsidR="008D44BE" w:rsidRPr="008D44BE">
          <w:rPr>
            <w:rFonts w:ascii="Consolas" w:eastAsia="Times New Roman" w:hAnsi="Consolas" w:cs="Times New Roman"/>
            <w:color w:val="0000CD"/>
            <w:sz w:val="23"/>
          </w:rPr>
          <w:t>&gt;</w:t>
        </w:r>
      </w:hyperlink>
    </w:p>
    <w:p w:rsidR="008D44BE" w:rsidRPr="008D44BE" w:rsidRDefault="00A746C0" w:rsidP="008D44BE">
      <w:pPr>
        <w:shd w:val="clear" w:color="auto" w:fill="FFFFFF"/>
        <w:spacing w:after="0" w:line="375" w:lineRule="atLeast"/>
        <w:rPr>
          <w:rFonts w:ascii="Consolas" w:eastAsia="Times New Roman" w:hAnsi="Consolas" w:cs="Times New Roman"/>
          <w:color w:val="000000"/>
          <w:sz w:val="23"/>
          <w:szCs w:val="23"/>
        </w:rPr>
      </w:pPr>
      <w:hyperlink r:id="rId80" w:history="1">
        <w:r w:rsidR="008D44BE" w:rsidRPr="008D44BE">
          <w:rPr>
            <w:rFonts w:ascii="Consolas" w:eastAsia="Times New Roman" w:hAnsi="Consolas" w:cs="Times New Roman"/>
            <w:color w:val="0000CD"/>
            <w:sz w:val="23"/>
          </w:rPr>
          <w:t>&lt;</w:t>
        </w:r>
        <w:proofErr w:type="gramStart"/>
        <w:r w:rsidR="008D44BE" w:rsidRPr="008D44BE">
          <w:rPr>
            <w:rFonts w:ascii="Consolas" w:eastAsia="Times New Roman" w:hAnsi="Consolas" w:cs="Times New Roman"/>
            <w:color w:val="A52A2A"/>
            <w:sz w:val="23"/>
          </w:rPr>
          <w:t>sub</w:t>
        </w:r>
        <w:proofErr w:type="gramEnd"/>
        <w:r w:rsidR="008D44BE" w:rsidRPr="008D44BE">
          <w:rPr>
            <w:rFonts w:ascii="Consolas" w:eastAsia="Times New Roman" w:hAnsi="Consolas" w:cs="Times New Roman"/>
            <w:color w:val="0000CD"/>
            <w:sz w:val="23"/>
          </w:rPr>
          <w:t>&gt;</w:t>
        </w:r>
      </w:hyperlink>
    </w:p>
    <w:p w:rsidR="008D44BE" w:rsidRPr="008D44BE" w:rsidRDefault="00A746C0" w:rsidP="008D44BE">
      <w:pPr>
        <w:shd w:val="clear" w:color="auto" w:fill="FFFFFF"/>
        <w:spacing w:after="0" w:line="375" w:lineRule="atLeast"/>
        <w:rPr>
          <w:rFonts w:ascii="Consolas" w:eastAsia="Times New Roman" w:hAnsi="Consolas" w:cs="Times New Roman"/>
          <w:color w:val="000000"/>
          <w:sz w:val="23"/>
          <w:szCs w:val="23"/>
        </w:rPr>
      </w:pPr>
      <w:hyperlink r:id="rId81" w:history="1">
        <w:r w:rsidR="008D44BE" w:rsidRPr="008D44BE">
          <w:rPr>
            <w:rFonts w:ascii="Consolas" w:eastAsia="Times New Roman" w:hAnsi="Consolas" w:cs="Times New Roman"/>
            <w:color w:val="0000CD"/>
            <w:sz w:val="23"/>
          </w:rPr>
          <w:t>&lt;</w:t>
        </w:r>
        <w:proofErr w:type="gramStart"/>
        <w:r w:rsidR="008D44BE" w:rsidRPr="008D44BE">
          <w:rPr>
            <w:rFonts w:ascii="Consolas" w:eastAsia="Times New Roman" w:hAnsi="Consolas" w:cs="Times New Roman"/>
            <w:color w:val="A52A2A"/>
            <w:sz w:val="23"/>
          </w:rPr>
          <w:t>sup</w:t>
        </w:r>
        <w:proofErr w:type="gramEnd"/>
        <w:r w:rsidR="008D44BE" w:rsidRPr="008D44BE">
          <w:rPr>
            <w:rFonts w:ascii="Consolas" w:eastAsia="Times New Roman" w:hAnsi="Consolas" w:cs="Times New Roman"/>
            <w:color w:val="0000CD"/>
            <w:sz w:val="23"/>
          </w:rPr>
          <w:t>&gt;</w:t>
        </w:r>
      </w:hyperlink>
    </w:p>
    <w:p w:rsidR="008D44BE" w:rsidRPr="008D44BE" w:rsidRDefault="00A746C0" w:rsidP="008D44BE">
      <w:pPr>
        <w:shd w:val="clear" w:color="auto" w:fill="FFFFFF"/>
        <w:spacing w:after="0" w:line="375" w:lineRule="atLeast"/>
        <w:rPr>
          <w:rFonts w:ascii="Consolas" w:eastAsia="Times New Roman" w:hAnsi="Consolas" w:cs="Times New Roman"/>
          <w:color w:val="000000"/>
          <w:sz w:val="23"/>
          <w:szCs w:val="23"/>
        </w:rPr>
      </w:pPr>
      <w:hyperlink r:id="rId82" w:history="1">
        <w:r w:rsidR="008D44BE" w:rsidRPr="008D44BE">
          <w:rPr>
            <w:rFonts w:ascii="Consolas" w:eastAsia="Times New Roman" w:hAnsi="Consolas" w:cs="Times New Roman"/>
            <w:color w:val="0000CD"/>
            <w:sz w:val="23"/>
          </w:rPr>
          <w:t>&lt;</w:t>
        </w:r>
        <w:proofErr w:type="spellStart"/>
        <w:proofErr w:type="gramStart"/>
        <w:r w:rsidR="008D44BE" w:rsidRPr="008D44BE">
          <w:rPr>
            <w:rFonts w:ascii="Consolas" w:eastAsia="Times New Roman" w:hAnsi="Consolas" w:cs="Times New Roman"/>
            <w:color w:val="A52A2A"/>
            <w:sz w:val="23"/>
          </w:rPr>
          <w:t>textarea</w:t>
        </w:r>
        <w:proofErr w:type="spellEnd"/>
        <w:proofErr w:type="gramEnd"/>
        <w:r w:rsidR="008D44BE" w:rsidRPr="008D44BE">
          <w:rPr>
            <w:rFonts w:ascii="Consolas" w:eastAsia="Times New Roman" w:hAnsi="Consolas" w:cs="Times New Roman"/>
            <w:color w:val="0000CD"/>
            <w:sz w:val="23"/>
          </w:rPr>
          <w:t>&gt;</w:t>
        </w:r>
      </w:hyperlink>
    </w:p>
    <w:p w:rsidR="008D44BE" w:rsidRPr="008D44BE" w:rsidRDefault="00A746C0" w:rsidP="008D44BE">
      <w:pPr>
        <w:shd w:val="clear" w:color="auto" w:fill="FFFFFF"/>
        <w:spacing w:after="0" w:line="375" w:lineRule="atLeast"/>
        <w:rPr>
          <w:rFonts w:ascii="Consolas" w:eastAsia="Times New Roman" w:hAnsi="Consolas" w:cs="Times New Roman"/>
          <w:color w:val="000000"/>
          <w:sz w:val="23"/>
          <w:szCs w:val="23"/>
        </w:rPr>
      </w:pPr>
      <w:hyperlink r:id="rId83" w:history="1">
        <w:r w:rsidR="008D44BE" w:rsidRPr="008D44BE">
          <w:rPr>
            <w:rFonts w:ascii="Consolas" w:eastAsia="Times New Roman" w:hAnsi="Consolas" w:cs="Times New Roman"/>
            <w:color w:val="0000CD"/>
            <w:sz w:val="23"/>
          </w:rPr>
          <w:t>&lt;</w:t>
        </w:r>
        <w:proofErr w:type="gramStart"/>
        <w:r w:rsidR="008D44BE" w:rsidRPr="008D44BE">
          <w:rPr>
            <w:rFonts w:ascii="Consolas" w:eastAsia="Times New Roman" w:hAnsi="Consolas" w:cs="Times New Roman"/>
            <w:color w:val="A52A2A"/>
            <w:sz w:val="23"/>
          </w:rPr>
          <w:t>time</w:t>
        </w:r>
        <w:proofErr w:type="gramEnd"/>
        <w:r w:rsidR="008D44BE" w:rsidRPr="008D44BE">
          <w:rPr>
            <w:rFonts w:ascii="Consolas" w:eastAsia="Times New Roman" w:hAnsi="Consolas" w:cs="Times New Roman"/>
            <w:color w:val="0000CD"/>
            <w:sz w:val="23"/>
          </w:rPr>
          <w:t>&gt;</w:t>
        </w:r>
      </w:hyperlink>
    </w:p>
    <w:p w:rsidR="008D44BE" w:rsidRPr="008D44BE" w:rsidRDefault="00A746C0" w:rsidP="008D44BE">
      <w:pPr>
        <w:shd w:val="clear" w:color="auto" w:fill="FFFFFF"/>
        <w:spacing w:after="0" w:line="375" w:lineRule="atLeast"/>
        <w:rPr>
          <w:rFonts w:ascii="Consolas" w:eastAsia="Times New Roman" w:hAnsi="Consolas" w:cs="Times New Roman"/>
          <w:color w:val="000000"/>
          <w:sz w:val="23"/>
          <w:szCs w:val="23"/>
        </w:rPr>
      </w:pPr>
      <w:hyperlink r:id="rId84" w:history="1">
        <w:r w:rsidR="008D44BE" w:rsidRPr="008D44BE">
          <w:rPr>
            <w:rFonts w:ascii="Consolas" w:eastAsia="Times New Roman" w:hAnsi="Consolas" w:cs="Times New Roman"/>
            <w:color w:val="0000CD"/>
            <w:sz w:val="23"/>
          </w:rPr>
          <w:t>&lt;</w:t>
        </w:r>
        <w:proofErr w:type="spellStart"/>
        <w:proofErr w:type="gramStart"/>
        <w:r w:rsidR="008D44BE" w:rsidRPr="008D44BE">
          <w:rPr>
            <w:rFonts w:ascii="Consolas" w:eastAsia="Times New Roman" w:hAnsi="Consolas" w:cs="Times New Roman"/>
            <w:color w:val="A52A2A"/>
            <w:sz w:val="23"/>
          </w:rPr>
          <w:t>tt</w:t>
        </w:r>
        <w:proofErr w:type="spellEnd"/>
        <w:proofErr w:type="gramEnd"/>
        <w:r w:rsidR="008D44BE" w:rsidRPr="008D44BE">
          <w:rPr>
            <w:rFonts w:ascii="Consolas" w:eastAsia="Times New Roman" w:hAnsi="Consolas" w:cs="Times New Roman"/>
            <w:color w:val="0000CD"/>
            <w:sz w:val="23"/>
          </w:rPr>
          <w:t>&gt;</w:t>
        </w:r>
      </w:hyperlink>
    </w:p>
    <w:p w:rsidR="008D44BE" w:rsidRDefault="00A746C0" w:rsidP="008D44BE">
      <w:pPr>
        <w:shd w:val="clear" w:color="auto" w:fill="FFFFFF"/>
        <w:spacing w:after="0" w:line="375" w:lineRule="atLeast"/>
        <w:rPr>
          <w:rFonts w:ascii="Consolas" w:eastAsia="Times New Roman" w:hAnsi="Consolas" w:cs="Times New Roman"/>
          <w:color w:val="000000"/>
          <w:sz w:val="23"/>
          <w:szCs w:val="23"/>
        </w:rPr>
      </w:pPr>
      <w:hyperlink r:id="rId85" w:history="1">
        <w:r w:rsidR="008D44BE" w:rsidRPr="008D44BE">
          <w:rPr>
            <w:rFonts w:ascii="Consolas" w:eastAsia="Times New Roman" w:hAnsi="Consolas" w:cs="Times New Roman"/>
            <w:color w:val="0000CD"/>
            <w:sz w:val="23"/>
          </w:rPr>
          <w:t>&lt;</w:t>
        </w:r>
        <w:proofErr w:type="spellStart"/>
        <w:proofErr w:type="gramStart"/>
        <w:r w:rsidR="008D44BE" w:rsidRPr="008D44BE">
          <w:rPr>
            <w:rFonts w:ascii="Consolas" w:eastAsia="Times New Roman" w:hAnsi="Consolas" w:cs="Times New Roman"/>
            <w:color w:val="A52A2A"/>
            <w:sz w:val="23"/>
          </w:rPr>
          <w:t>var</w:t>
        </w:r>
        <w:proofErr w:type="spellEnd"/>
        <w:proofErr w:type="gramEnd"/>
        <w:r w:rsidR="008D44BE" w:rsidRPr="008D44BE">
          <w:rPr>
            <w:rFonts w:ascii="Consolas" w:eastAsia="Times New Roman" w:hAnsi="Consolas" w:cs="Times New Roman"/>
            <w:color w:val="0000CD"/>
            <w:sz w:val="23"/>
          </w:rPr>
          <w:t>&gt;</w:t>
        </w:r>
      </w:hyperlink>
    </w:p>
    <w:p w:rsidR="007939DA" w:rsidRDefault="007939DA" w:rsidP="008D44BE">
      <w:pPr>
        <w:shd w:val="clear" w:color="auto" w:fill="FFFFFF"/>
        <w:spacing w:after="0" w:line="375" w:lineRule="atLeast"/>
        <w:rPr>
          <w:rFonts w:ascii="Consolas" w:eastAsia="Times New Roman" w:hAnsi="Consolas" w:cs="Times New Roman"/>
          <w:color w:val="000000"/>
          <w:sz w:val="23"/>
          <w:szCs w:val="23"/>
        </w:rPr>
      </w:pPr>
    </w:p>
    <w:p w:rsidR="007939DA" w:rsidRDefault="007939DA" w:rsidP="008D44BE">
      <w:pPr>
        <w:shd w:val="clear" w:color="auto" w:fill="FFFFFF"/>
        <w:spacing w:after="0" w:line="375" w:lineRule="atLeast"/>
        <w:rPr>
          <w:rFonts w:ascii="Consolas" w:eastAsia="Times New Roman" w:hAnsi="Consolas" w:cs="Times New Roman"/>
          <w:color w:val="000000"/>
          <w:sz w:val="23"/>
          <w:szCs w:val="23"/>
        </w:rPr>
      </w:pPr>
    </w:p>
    <w:p w:rsidR="007939DA" w:rsidRDefault="007939DA" w:rsidP="008D44BE">
      <w:pPr>
        <w:shd w:val="clear" w:color="auto" w:fill="FFFFFF"/>
        <w:spacing w:after="0" w:line="375" w:lineRule="atLeast"/>
        <w:rPr>
          <w:rFonts w:asciiTheme="majorHAnsi" w:eastAsia="Times New Roman" w:hAnsiTheme="majorHAnsi" w:cs="Times New Roman"/>
          <w:color w:val="000000"/>
          <w:sz w:val="32"/>
          <w:szCs w:val="32"/>
        </w:rPr>
      </w:pPr>
      <w:r>
        <w:rPr>
          <w:rFonts w:asciiTheme="majorHAnsi" w:eastAsia="Times New Roman" w:hAnsiTheme="majorHAnsi" w:cs="Times New Roman"/>
          <w:color w:val="000000"/>
          <w:sz w:val="32"/>
          <w:szCs w:val="32"/>
        </w:rPr>
        <w:t xml:space="preserve">HOW TO CREATE A HYPERLINK IN </w:t>
      </w:r>
      <w:proofErr w:type="gramStart"/>
      <w:r>
        <w:rPr>
          <w:rFonts w:asciiTheme="majorHAnsi" w:eastAsia="Times New Roman" w:hAnsiTheme="majorHAnsi" w:cs="Times New Roman"/>
          <w:color w:val="000000"/>
          <w:sz w:val="32"/>
          <w:szCs w:val="32"/>
        </w:rPr>
        <w:t>HTML ?</w:t>
      </w:r>
      <w:proofErr w:type="gramEnd"/>
      <w:r>
        <w:rPr>
          <w:rFonts w:asciiTheme="majorHAnsi" w:eastAsia="Times New Roman" w:hAnsiTheme="majorHAnsi" w:cs="Times New Roman"/>
          <w:color w:val="000000"/>
          <w:sz w:val="32"/>
          <w:szCs w:val="32"/>
        </w:rPr>
        <w:t xml:space="preserve"> </w:t>
      </w:r>
      <w:proofErr w:type="gramStart"/>
      <w:r>
        <w:rPr>
          <w:rFonts w:asciiTheme="majorHAnsi" w:eastAsia="Times New Roman" w:hAnsiTheme="majorHAnsi" w:cs="Times New Roman"/>
          <w:color w:val="000000"/>
          <w:sz w:val="32"/>
          <w:szCs w:val="32"/>
        </w:rPr>
        <w:t>WITH EXAMPLE.</w:t>
      </w:r>
      <w:proofErr w:type="gramEnd"/>
    </w:p>
    <w:p w:rsidR="007939DA" w:rsidRPr="007939DA" w:rsidRDefault="007939DA" w:rsidP="008D44BE">
      <w:pPr>
        <w:shd w:val="clear" w:color="auto" w:fill="FFFFFF"/>
        <w:spacing w:after="0" w:line="375" w:lineRule="atLeast"/>
        <w:rPr>
          <w:rFonts w:asciiTheme="majorHAnsi" w:eastAsia="Times New Roman" w:hAnsiTheme="majorHAnsi" w:cs="Times New Roman"/>
          <w:color w:val="000000" w:themeColor="text1"/>
          <w:sz w:val="28"/>
          <w:szCs w:val="28"/>
        </w:rPr>
      </w:pPr>
      <w:r w:rsidRPr="007939DA">
        <w:rPr>
          <w:rFonts w:ascii="Arial" w:hAnsi="Arial" w:cs="Arial"/>
          <w:color w:val="000000" w:themeColor="text1"/>
          <w:sz w:val="28"/>
          <w:szCs w:val="28"/>
          <w:shd w:val="clear" w:color="auto" w:fill="FFFFFF"/>
        </w:rPr>
        <w:t>Use the &lt;a&gt; element to define a </w:t>
      </w:r>
      <w:r w:rsidRPr="007939DA">
        <w:rPr>
          <w:rStyle w:val="Emphasis"/>
          <w:rFonts w:ascii="Arial" w:hAnsi="Arial" w:cs="Arial"/>
          <w:b/>
          <w:bCs/>
          <w:i w:val="0"/>
          <w:iCs w:val="0"/>
          <w:color w:val="000000" w:themeColor="text1"/>
          <w:sz w:val="28"/>
          <w:szCs w:val="28"/>
          <w:shd w:val="clear" w:color="auto" w:fill="FFFFFF"/>
        </w:rPr>
        <w:t>link</w:t>
      </w:r>
      <w:r w:rsidRPr="007939DA">
        <w:rPr>
          <w:rFonts w:ascii="Arial" w:hAnsi="Arial" w:cs="Arial"/>
          <w:color w:val="000000" w:themeColor="text1"/>
          <w:sz w:val="28"/>
          <w:szCs w:val="28"/>
          <w:shd w:val="clear" w:color="auto" w:fill="FFFFFF"/>
        </w:rPr>
        <w:t xml:space="preserve"> · Use the </w:t>
      </w:r>
      <w:proofErr w:type="spellStart"/>
      <w:r w:rsidRPr="007939DA">
        <w:rPr>
          <w:rFonts w:ascii="Arial" w:hAnsi="Arial" w:cs="Arial"/>
          <w:color w:val="000000" w:themeColor="text1"/>
          <w:sz w:val="28"/>
          <w:szCs w:val="28"/>
          <w:shd w:val="clear" w:color="auto" w:fill="FFFFFF"/>
        </w:rPr>
        <w:t>href</w:t>
      </w:r>
      <w:proofErr w:type="spellEnd"/>
      <w:r w:rsidRPr="007939DA">
        <w:rPr>
          <w:rFonts w:ascii="Arial" w:hAnsi="Arial" w:cs="Arial"/>
          <w:color w:val="000000" w:themeColor="text1"/>
          <w:sz w:val="28"/>
          <w:szCs w:val="28"/>
          <w:shd w:val="clear" w:color="auto" w:fill="FFFFFF"/>
        </w:rPr>
        <w:t xml:space="preserve"> attribute to define the </w:t>
      </w:r>
      <w:r w:rsidRPr="007939DA">
        <w:rPr>
          <w:rStyle w:val="Emphasis"/>
          <w:rFonts w:ascii="Arial" w:hAnsi="Arial" w:cs="Arial"/>
          <w:b/>
          <w:bCs/>
          <w:i w:val="0"/>
          <w:iCs w:val="0"/>
          <w:color w:val="000000" w:themeColor="text1"/>
          <w:sz w:val="28"/>
          <w:szCs w:val="28"/>
          <w:shd w:val="clear" w:color="auto" w:fill="FFFFFF"/>
        </w:rPr>
        <w:t>link</w:t>
      </w:r>
      <w:r w:rsidRPr="007939DA">
        <w:rPr>
          <w:rFonts w:ascii="Arial" w:hAnsi="Arial" w:cs="Arial"/>
          <w:color w:val="000000" w:themeColor="text1"/>
          <w:sz w:val="28"/>
          <w:szCs w:val="28"/>
          <w:shd w:val="clear" w:color="auto" w:fill="FFFFFF"/>
        </w:rPr>
        <w:t> address ·</w:t>
      </w:r>
    </w:p>
    <w:p w:rsidR="007939DA" w:rsidRDefault="007939DA" w:rsidP="007939DA">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Links - Syntax</w:t>
      </w:r>
    </w:p>
    <w:p w:rsidR="007939DA" w:rsidRDefault="007939DA" w:rsidP="007939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eastAsiaTheme="majorEastAsia" w:hAnsi="Consolas"/>
          <w:color w:val="DC143C"/>
        </w:rPr>
        <w:t>&lt;a&gt;</w:t>
      </w:r>
      <w:r>
        <w:rPr>
          <w:rFonts w:ascii="Verdana" w:hAnsi="Verdana"/>
          <w:color w:val="000000"/>
          <w:sz w:val="23"/>
          <w:szCs w:val="23"/>
        </w:rPr>
        <w:t> tag defines a hyperlink. It has the following syntax:</w:t>
      </w:r>
    </w:p>
    <w:p w:rsidR="007939DA" w:rsidRDefault="007939DA" w:rsidP="007939D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proofErr w:type="spellStart"/>
      <w:r>
        <w:rPr>
          <w:rStyle w:val="attributevaluecolor"/>
          <w:rFonts w:ascii="Consolas" w:hAnsi="Consolas"/>
          <w:i/>
          <w:iCs/>
          <w:color w:val="0000CD"/>
          <w:sz w:val="23"/>
          <w:szCs w:val="23"/>
        </w:rPr>
        <w:t>url</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i/>
          <w:iCs/>
          <w:color w:val="000000"/>
          <w:sz w:val="23"/>
          <w:szCs w:val="23"/>
        </w:rPr>
        <w:t>link text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rsidR="007939DA" w:rsidRDefault="007939DA" w:rsidP="007939DA">
      <w:pPr>
        <w:shd w:val="clear" w:color="auto" w:fill="FFFFFF"/>
        <w:rPr>
          <w:rFonts w:ascii="Consolas" w:hAnsi="Consolas"/>
          <w:color w:val="000000"/>
          <w:sz w:val="23"/>
          <w:szCs w:val="23"/>
        </w:rPr>
      </w:pPr>
    </w:p>
    <w:p w:rsidR="007939DA" w:rsidRDefault="007939DA" w:rsidP="008D44BE">
      <w:pPr>
        <w:shd w:val="clear" w:color="auto" w:fill="FFFFFF"/>
        <w:spacing w:after="0" w:line="375" w:lineRule="atLeast"/>
        <w:rPr>
          <w:rFonts w:asciiTheme="majorHAnsi" w:eastAsia="Times New Roman" w:hAnsiTheme="majorHAnsi" w:cs="Times New Roman"/>
          <w:color w:val="000000" w:themeColor="text1"/>
          <w:sz w:val="28"/>
          <w:szCs w:val="28"/>
        </w:rPr>
      </w:pPr>
      <w:r>
        <w:rPr>
          <w:rFonts w:asciiTheme="majorHAnsi" w:eastAsia="Times New Roman" w:hAnsiTheme="majorHAnsi" w:cs="Times New Roman"/>
          <w:color w:val="000000" w:themeColor="text1"/>
          <w:sz w:val="28"/>
          <w:szCs w:val="28"/>
        </w:rPr>
        <w:lastRenderedPageBreak/>
        <w:t>Example-</w:t>
      </w:r>
    </w:p>
    <w:p w:rsidR="007939DA" w:rsidRPr="007939DA" w:rsidRDefault="007939DA" w:rsidP="007939DA">
      <w:pPr>
        <w:shd w:val="clear" w:color="auto" w:fill="FFFFFF"/>
        <w:spacing w:after="0" w:line="375" w:lineRule="atLeast"/>
        <w:rPr>
          <w:rFonts w:asciiTheme="majorHAnsi" w:eastAsia="Times New Roman" w:hAnsiTheme="majorHAnsi" w:cs="Times New Roman"/>
          <w:color w:val="000000" w:themeColor="text1"/>
          <w:sz w:val="28"/>
          <w:szCs w:val="28"/>
        </w:rPr>
      </w:pPr>
      <w:proofErr w:type="gramStart"/>
      <w:r w:rsidRPr="007939DA">
        <w:rPr>
          <w:rFonts w:asciiTheme="majorHAnsi" w:eastAsia="Times New Roman" w:hAnsiTheme="majorHAnsi" w:cs="Times New Roman"/>
          <w:color w:val="000000" w:themeColor="text1"/>
          <w:sz w:val="28"/>
          <w:szCs w:val="28"/>
        </w:rPr>
        <w:t>&lt;!DOCTYPE</w:t>
      </w:r>
      <w:proofErr w:type="gramEnd"/>
      <w:r w:rsidRPr="007939DA">
        <w:rPr>
          <w:rFonts w:asciiTheme="majorHAnsi" w:eastAsia="Times New Roman" w:hAnsiTheme="majorHAnsi" w:cs="Times New Roman"/>
          <w:color w:val="000000" w:themeColor="text1"/>
          <w:sz w:val="28"/>
          <w:szCs w:val="28"/>
        </w:rPr>
        <w:t xml:space="preserve"> html&gt;</w:t>
      </w:r>
    </w:p>
    <w:p w:rsidR="007939DA" w:rsidRPr="007939DA" w:rsidRDefault="007939DA" w:rsidP="007939DA">
      <w:pPr>
        <w:shd w:val="clear" w:color="auto" w:fill="FFFFFF"/>
        <w:spacing w:after="0" w:line="375" w:lineRule="atLeast"/>
        <w:rPr>
          <w:rFonts w:asciiTheme="majorHAnsi" w:eastAsia="Times New Roman" w:hAnsiTheme="majorHAnsi" w:cs="Times New Roman"/>
          <w:color w:val="000000" w:themeColor="text1"/>
          <w:sz w:val="28"/>
          <w:szCs w:val="28"/>
        </w:rPr>
      </w:pPr>
      <w:r w:rsidRPr="007939DA">
        <w:rPr>
          <w:rFonts w:asciiTheme="majorHAnsi" w:eastAsia="Times New Roman" w:hAnsiTheme="majorHAnsi" w:cs="Times New Roman"/>
          <w:color w:val="000000" w:themeColor="text1"/>
          <w:sz w:val="28"/>
          <w:szCs w:val="28"/>
        </w:rPr>
        <w:t>&lt;</w:t>
      </w:r>
      <w:proofErr w:type="gramStart"/>
      <w:r w:rsidRPr="007939DA">
        <w:rPr>
          <w:rFonts w:asciiTheme="majorHAnsi" w:eastAsia="Times New Roman" w:hAnsiTheme="majorHAnsi" w:cs="Times New Roman"/>
          <w:color w:val="000000" w:themeColor="text1"/>
          <w:sz w:val="28"/>
          <w:szCs w:val="28"/>
        </w:rPr>
        <w:t>html</w:t>
      </w:r>
      <w:proofErr w:type="gramEnd"/>
      <w:r w:rsidRPr="007939DA">
        <w:rPr>
          <w:rFonts w:asciiTheme="majorHAnsi" w:eastAsia="Times New Roman" w:hAnsiTheme="majorHAnsi" w:cs="Times New Roman"/>
          <w:color w:val="000000" w:themeColor="text1"/>
          <w:sz w:val="28"/>
          <w:szCs w:val="28"/>
        </w:rPr>
        <w:t>&gt;</w:t>
      </w:r>
    </w:p>
    <w:p w:rsidR="007939DA" w:rsidRPr="007939DA" w:rsidRDefault="007939DA" w:rsidP="007939DA">
      <w:pPr>
        <w:shd w:val="clear" w:color="auto" w:fill="FFFFFF"/>
        <w:spacing w:after="0" w:line="375" w:lineRule="atLeast"/>
        <w:rPr>
          <w:rFonts w:asciiTheme="majorHAnsi" w:eastAsia="Times New Roman" w:hAnsiTheme="majorHAnsi" w:cs="Times New Roman"/>
          <w:color w:val="000000" w:themeColor="text1"/>
          <w:sz w:val="28"/>
          <w:szCs w:val="28"/>
        </w:rPr>
      </w:pPr>
      <w:r w:rsidRPr="007939DA">
        <w:rPr>
          <w:rFonts w:asciiTheme="majorHAnsi" w:eastAsia="Times New Roman" w:hAnsiTheme="majorHAnsi" w:cs="Times New Roman"/>
          <w:color w:val="000000" w:themeColor="text1"/>
          <w:sz w:val="28"/>
          <w:szCs w:val="28"/>
        </w:rPr>
        <w:t>&lt;</w:t>
      </w:r>
      <w:proofErr w:type="gramStart"/>
      <w:r w:rsidRPr="007939DA">
        <w:rPr>
          <w:rFonts w:asciiTheme="majorHAnsi" w:eastAsia="Times New Roman" w:hAnsiTheme="majorHAnsi" w:cs="Times New Roman"/>
          <w:color w:val="000000" w:themeColor="text1"/>
          <w:sz w:val="28"/>
          <w:szCs w:val="28"/>
        </w:rPr>
        <w:t>body</w:t>
      </w:r>
      <w:proofErr w:type="gramEnd"/>
      <w:r w:rsidRPr="007939DA">
        <w:rPr>
          <w:rFonts w:asciiTheme="majorHAnsi" w:eastAsia="Times New Roman" w:hAnsiTheme="majorHAnsi" w:cs="Times New Roman"/>
          <w:color w:val="000000" w:themeColor="text1"/>
          <w:sz w:val="28"/>
          <w:szCs w:val="28"/>
        </w:rPr>
        <w:t>&gt;</w:t>
      </w:r>
    </w:p>
    <w:p w:rsidR="007939DA" w:rsidRPr="007939DA" w:rsidRDefault="007939DA" w:rsidP="007939DA">
      <w:pPr>
        <w:shd w:val="clear" w:color="auto" w:fill="FFFFFF"/>
        <w:spacing w:after="0" w:line="375" w:lineRule="atLeast"/>
        <w:rPr>
          <w:rFonts w:asciiTheme="majorHAnsi" w:eastAsia="Times New Roman" w:hAnsiTheme="majorHAnsi" w:cs="Times New Roman"/>
          <w:color w:val="000000" w:themeColor="text1"/>
          <w:sz w:val="28"/>
          <w:szCs w:val="28"/>
        </w:rPr>
      </w:pPr>
    </w:p>
    <w:p w:rsidR="007939DA" w:rsidRPr="007939DA" w:rsidRDefault="007939DA" w:rsidP="007939DA">
      <w:pPr>
        <w:shd w:val="clear" w:color="auto" w:fill="FFFFFF"/>
        <w:spacing w:after="0" w:line="375" w:lineRule="atLeast"/>
        <w:rPr>
          <w:rFonts w:asciiTheme="majorHAnsi" w:eastAsia="Times New Roman" w:hAnsiTheme="majorHAnsi" w:cs="Times New Roman"/>
          <w:color w:val="000000" w:themeColor="text1"/>
          <w:sz w:val="28"/>
          <w:szCs w:val="28"/>
        </w:rPr>
      </w:pPr>
      <w:r w:rsidRPr="007939DA">
        <w:rPr>
          <w:rFonts w:asciiTheme="majorHAnsi" w:eastAsia="Times New Roman" w:hAnsiTheme="majorHAnsi" w:cs="Times New Roman"/>
          <w:color w:val="000000" w:themeColor="text1"/>
          <w:sz w:val="28"/>
          <w:szCs w:val="28"/>
        </w:rPr>
        <w:t>&lt;h1&gt;HTML Links&lt;/h1&gt;</w:t>
      </w:r>
    </w:p>
    <w:p w:rsidR="007939DA" w:rsidRPr="007939DA" w:rsidRDefault="007939DA" w:rsidP="007939DA">
      <w:pPr>
        <w:shd w:val="clear" w:color="auto" w:fill="FFFFFF"/>
        <w:spacing w:after="0" w:line="375" w:lineRule="atLeast"/>
        <w:rPr>
          <w:rFonts w:asciiTheme="majorHAnsi" w:eastAsia="Times New Roman" w:hAnsiTheme="majorHAnsi" w:cs="Times New Roman"/>
          <w:color w:val="000000" w:themeColor="text1"/>
          <w:sz w:val="28"/>
          <w:szCs w:val="28"/>
        </w:rPr>
      </w:pPr>
    </w:p>
    <w:p w:rsidR="007939DA" w:rsidRPr="007939DA" w:rsidRDefault="007939DA" w:rsidP="007939DA">
      <w:pPr>
        <w:shd w:val="clear" w:color="auto" w:fill="FFFFFF"/>
        <w:spacing w:after="0" w:line="375" w:lineRule="atLeast"/>
        <w:rPr>
          <w:rFonts w:asciiTheme="majorHAnsi" w:eastAsia="Times New Roman" w:hAnsiTheme="majorHAnsi" w:cs="Times New Roman"/>
          <w:color w:val="000000" w:themeColor="text1"/>
          <w:sz w:val="28"/>
          <w:szCs w:val="28"/>
        </w:rPr>
      </w:pPr>
      <w:r w:rsidRPr="007939DA">
        <w:rPr>
          <w:rFonts w:asciiTheme="majorHAnsi" w:eastAsia="Times New Roman" w:hAnsiTheme="majorHAnsi" w:cs="Times New Roman"/>
          <w:color w:val="000000" w:themeColor="text1"/>
          <w:sz w:val="28"/>
          <w:szCs w:val="28"/>
        </w:rPr>
        <w:t xml:space="preserve">&lt;p&gt;&lt;a </w:t>
      </w:r>
      <w:proofErr w:type="spellStart"/>
      <w:r w:rsidRPr="007939DA">
        <w:rPr>
          <w:rFonts w:asciiTheme="majorHAnsi" w:eastAsia="Times New Roman" w:hAnsiTheme="majorHAnsi" w:cs="Times New Roman"/>
          <w:color w:val="000000" w:themeColor="text1"/>
          <w:sz w:val="28"/>
          <w:szCs w:val="28"/>
        </w:rPr>
        <w:t>href</w:t>
      </w:r>
      <w:proofErr w:type="spellEnd"/>
      <w:r w:rsidRPr="007939DA">
        <w:rPr>
          <w:rFonts w:asciiTheme="majorHAnsi" w:eastAsia="Times New Roman" w:hAnsiTheme="majorHAnsi" w:cs="Times New Roman"/>
          <w:color w:val="000000" w:themeColor="text1"/>
          <w:sz w:val="28"/>
          <w:szCs w:val="28"/>
        </w:rPr>
        <w:t>="https://www.w3schools.com/"&gt;Visit W3Schools.com!&lt;/a&gt;&lt;/p&gt;</w:t>
      </w:r>
    </w:p>
    <w:p w:rsidR="007939DA" w:rsidRPr="007939DA" w:rsidRDefault="007939DA" w:rsidP="007939DA">
      <w:pPr>
        <w:shd w:val="clear" w:color="auto" w:fill="FFFFFF"/>
        <w:spacing w:after="0" w:line="375" w:lineRule="atLeast"/>
        <w:rPr>
          <w:rFonts w:asciiTheme="majorHAnsi" w:eastAsia="Times New Roman" w:hAnsiTheme="majorHAnsi" w:cs="Times New Roman"/>
          <w:color w:val="000000" w:themeColor="text1"/>
          <w:sz w:val="28"/>
          <w:szCs w:val="28"/>
        </w:rPr>
      </w:pPr>
    </w:p>
    <w:p w:rsidR="007939DA" w:rsidRPr="007939DA" w:rsidRDefault="007939DA" w:rsidP="007939DA">
      <w:pPr>
        <w:shd w:val="clear" w:color="auto" w:fill="FFFFFF"/>
        <w:spacing w:after="0" w:line="375" w:lineRule="atLeast"/>
        <w:rPr>
          <w:rFonts w:asciiTheme="majorHAnsi" w:eastAsia="Times New Roman" w:hAnsiTheme="majorHAnsi" w:cs="Times New Roman"/>
          <w:color w:val="000000" w:themeColor="text1"/>
          <w:sz w:val="28"/>
          <w:szCs w:val="28"/>
        </w:rPr>
      </w:pPr>
      <w:r w:rsidRPr="007939DA">
        <w:rPr>
          <w:rFonts w:asciiTheme="majorHAnsi" w:eastAsia="Times New Roman" w:hAnsiTheme="majorHAnsi" w:cs="Times New Roman"/>
          <w:color w:val="000000" w:themeColor="text1"/>
          <w:sz w:val="28"/>
          <w:szCs w:val="28"/>
        </w:rPr>
        <w:t>&lt;/body&gt;</w:t>
      </w:r>
    </w:p>
    <w:p w:rsidR="007939DA" w:rsidRPr="007939DA" w:rsidRDefault="007939DA" w:rsidP="007939DA">
      <w:pPr>
        <w:shd w:val="clear" w:color="auto" w:fill="FFFFFF"/>
        <w:spacing w:after="0" w:line="375" w:lineRule="atLeast"/>
        <w:rPr>
          <w:rFonts w:asciiTheme="majorHAnsi" w:eastAsia="Times New Roman" w:hAnsiTheme="majorHAnsi" w:cs="Times New Roman"/>
          <w:color w:val="000000" w:themeColor="text1"/>
          <w:sz w:val="28"/>
          <w:szCs w:val="28"/>
        </w:rPr>
      </w:pPr>
      <w:r w:rsidRPr="007939DA">
        <w:rPr>
          <w:rFonts w:asciiTheme="majorHAnsi" w:eastAsia="Times New Roman" w:hAnsiTheme="majorHAnsi" w:cs="Times New Roman"/>
          <w:color w:val="000000" w:themeColor="text1"/>
          <w:sz w:val="28"/>
          <w:szCs w:val="28"/>
        </w:rPr>
        <w:t>&lt;/html&gt;</w:t>
      </w:r>
    </w:p>
    <w:p w:rsidR="007939DA" w:rsidRDefault="007939DA" w:rsidP="008D44BE">
      <w:pPr>
        <w:shd w:val="clear" w:color="auto" w:fill="FFFFFF"/>
        <w:spacing w:after="0" w:line="375" w:lineRule="atLeast"/>
        <w:rPr>
          <w:rFonts w:asciiTheme="majorHAnsi" w:eastAsia="Times New Roman" w:hAnsiTheme="majorHAnsi" w:cs="Times New Roman"/>
          <w:color w:val="000000" w:themeColor="text1"/>
          <w:sz w:val="28"/>
          <w:szCs w:val="28"/>
        </w:rPr>
      </w:pPr>
    </w:p>
    <w:p w:rsidR="007939DA" w:rsidRPr="008D44BE" w:rsidRDefault="007939DA" w:rsidP="008D44BE">
      <w:pPr>
        <w:shd w:val="clear" w:color="auto" w:fill="FFFFFF"/>
        <w:spacing w:after="0" w:line="375" w:lineRule="atLeast"/>
        <w:rPr>
          <w:rFonts w:asciiTheme="majorHAnsi" w:eastAsia="Times New Roman" w:hAnsiTheme="majorHAnsi" w:cs="Times New Roman"/>
          <w:color w:val="000000" w:themeColor="text1"/>
          <w:sz w:val="28"/>
          <w:szCs w:val="28"/>
        </w:rPr>
      </w:pPr>
    </w:p>
    <w:p w:rsidR="00B139FE" w:rsidRDefault="007939DA" w:rsidP="00EC386C">
      <w:pPr>
        <w:rPr>
          <w:rFonts w:asciiTheme="majorHAnsi" w:hAnsiTheme="majorHAnsi"/>
          <w:sz w:val="32"/>
          <w:szCs w:val="32"/>
        </w:rPr>
      </w:pPr>
      <w:r>
        <w:rPr>
          <w:rFonts w:asciiTheme="majorHAnsi" w:hAnsiTheme="majorHAnsi"/>
          <w:sz w:val="32"/>
          <w:szCs w:val="32"/>
        </w:rPr>
        <w:t>Output-</w:t>
      </w:r>
    </w:p>
    <w:p w:rsidR="007939DA" w:rsidRDefault="007939DA" w:rsidP="007939DA">
      <w:pPr>
        <w:pStyle w:val="Heading1"/>
        <w:rPr>
          <w:color w:val="000000"/>
        </w:rPr>
      </w:pPr>
      <w:r>
        <w:rPr>
          <w:color w:val="000000"/>
        </w:rPr>
        <w:t>HTML Links</w:t>
      </w:r>
    </w:p>
    <w:p w:rsidR="007939DA" w:rsidRDefault="00A746C0" w:rsidP="007939DA">
      <w:pPr>
        <w:pStyle w:val="NormalWeb"/>
        <w:rPr>
          <w:color w:val="000000"/>
          <w:sz w:val="27"/>
          <w:szCs w:val="27"/>
        </w:rPr>
      </w:pPr>
      <w:hyperlink r:id="rId86" w:history="1">
        <w:r w:rsidR="007939DA">
          <w:rPr>
            <w:rStyle w:val="Hyperlink"/>
            <w:rFonts w:eastAsiaTheme="majorEastAsia"/>
            <w:sz w:val="27"/>
            <w:szCs w:val="27"/>
          </w:rPr>
          <w:t>Visit W3Schools.com!</w:t>
        </w:r>
      </w:hyperlink>
    </w:p>
    <w:p w:rsidR="007939DA" w:rsidRDefault="007939DA" w:rsidP="007939DA">
      <w:pPr>
        <w:pStyle w:val="NormalWeb"/>
        <w:rPr>
          <w:color w:val="000000"/>
          <w:sz w:val="27"/>
          <w:szCs w:val="27"/>
        </w:rPr>
      </w:pPr>
    </w:p>
    <w:p w:rsidR="007939DA" w:rsidRDefault="00E94001" w:rsidP="00EC386C">
      <w:pPr>
        <w:rPr>
          <w:rFonts w:asciiTheme="majorHAnsi" w:hAnsiTheme="majorHAnsi"/>
          <w:sz w:val="32"/>
          <w:szCs w:val="32"/>
        </w:rPr>
      </w:pPr>
      <w:r w:rsidRPr="00E94001">
        <w:rPr>
          <w:rFonts w:asciiTheme="majorHAnsi" w:hAnsiTheme="majorHAnsi"/>
          <w:sz w:val="32"/>
          <w:szCs w:val="32"/>
        </w:rPr>
        <w:t xml:space="preserve">WHAT IS THE USE OF IFRAME </w:t>
      </w:r>
      <w:proofErr w:type="gramStart"/>
      <w:r w:rsidRPr="00E94001">
        <w:rPr>
          <w:rFonts w:asciiTheme="majorHAnsi" w:hAnsiTheme="majorHAnsi"/>
          <w:sz w:val="32"/>
          <w:szCs w:val="32"/>
        </w:rPr>
        <w:t>TAG ?</w:t>
      </w:r>
      <w:proofErr w:type="gramEnd"/>
      <w:r w:rsidRPr="00E94001">
        <w:rPr>
          <w:rFonts w:asciiTheme="majorHAnsi" w:hAnsiTheme="majorHAnsi"/>
          <w:sz w:val="32"/>
          <w:szCs w:val="32"/>
        </w:rPr>
        <w:t xml:space="preserve"> WITH EXAMPLE</w:t>
      </w:r>
    </w:p>
    <w:p w:rsidR="00E94001" w:rsidRPr="00E94001" w:rsidRDefault="00E94001" w:rsidP="00EC386C">
      <w:pPr>
        <w:rPr>
          <w:rFonts w:asciiTheme="majorHAnsi" w:hAnsiTheme="majorHAnsi" w:cs="Arial"/>
          <w:color w:val="000000" w:themeColor="text1"/>
          <w:spacing w:val="2"/>
          <w:sz w:val="28"/>
          <w:szCs w:val="28"/>
          <w:shd w:val="clear" w:color="auto" w:fill="FFFFFF"/>
        </w:rPr>
      </w:pPr>
      <w:r w:rsidRPr="00E94001">
        <w:rPr>
          <w:rFonts w:asciiTheme="majorHAnsi" w:hAnsiTheme="majorHAnsi" w:cs="Arial"/>
          <w:color w:val="000000" w:themeColor="text1"/>
          <w:spacing w:val="2"/>
          <w:sz w:val="28"/>
          <w:szCs w:val="28"/>
          <w:shd w:val="clear" w:color="auto" w:fill="FFFFFF"/>
        </w:rPr>
        <w:t xml:space="preserve">The </w:t>
      </w:r>
      <w:proofErr w:type="spellStart"/>
      <w:r w:rsidRPr="00E94001">
        <w:rPr>
          <w:rFonts w:asciiTheme="majorHAnsi" w:hAnsiTheme="majorHAnsi" w:cs="Arial"/>
          <w:color w:val="000000" w:themeColor="text1"/>
          <w:spacing w:val="2"/>
          <w:sz w:val="28"/>
          <w:szCs w:val="28"/>
          <w:shd w:val="clear" w:color="auto" w:fill="FFFFFF"/>
        </w:rPr>
        <w:t>iframe</w:t>
      </w:r>
      <w:proofErr w:type="spellEnd"/>
      <w:r w:rsidRPr="00E94001">
        <w:rPr>
          <w:rFonts w:asciiTheme="majorHAnsi" w:hAnsiTheme="majorHAnsi" w:cs="Arial"/>
          <w:color w:val="000000" w:themeColor="text1"/>
          <w:spacing w:val="2"/>
          <w:sz w:val="28"/>
          <w:szCs w:val="28"/>
          <w:shd w:val="clear" w:color="auto" w:fill="FFFFFF"/>
        </w:rPr>
        <w:t xml:space="preserve"> in HTML stands for </w:t>
      </w:r>
      <w:r w:rsidRPr="00E94001">
        <w:rPr>
          <w:rStyle w:val="Strong"/>
          <w:rFonts w:asciiTheme="majorHAnsi" w:hAnsiTheme="majorHAnsi" w:cs="Arial"/>
          <w:color w:val="000000" w:themeColor="text1"/>
          <w:spacing w:val="2"/>
          <w:sz w:val="28"/>
          <w:szCs w:val="28"/>
          <w:bdr w:val="none" w:sz="0" w:space="0" w:color="auto" w:frame="1"/>
          <w:shd w:val="clear" w:color="auto" w:fill="FFFFFF"/>
        </w:rPr>
        <w:t>Inline Frame</w:t>
      </w:r>
      <w:r w:rsidRPr="00E94001">
        <w:rPr>
          <w:rFonts w:asciiTheme="majorHAnsi" w:hAnsiTheme="majorHAnsi" w:cs="Arial"/>
          <w:color w:val="000000" w:themeColor="text1"/>
          <w:spacing w:val="2"/>
          <w:sz w:val="28"/>
          <w:szCs w:val="28"/>
          <w:shd w:val="clear" w:color="auto" w:fill="FFFFFF"/>
        </w:rPr>
        <w:t xml:space="preserve">. </w:t>
      </w:r>
      <w:proofErr w:type="gramStart"/>
      <w:r w:rsidRPr="00E94001">
        <w:rPr>
          <w:rFonts w:asciiTheme="majorHAnsi" w:hAnsiTheme="majorHAnsi" w:cs="Arial"/>
          <w:color w:val="000000" w:themeColor="text1"/>
          <w:spacing w:val="2"/>
          <w:sz w:val="28"/>
          <w:szCs w:val="28"/>
          <w:shd w:val="clear" w:color="auto" w:fill="FFFFFF"/>
        </w:rPr>
        <w:t>The ”</w:t>
      </w:r>
      <w:proofErr w:type="gramEnd"/>
      <w:r w:rsidRPr="00E94001">
        <w:rPr>
          <w:rFonts w:asciiTheme="majorHAnsi" w:hAnsiTheme="majorHAnsi" w:cs="Arial"/>
          <w:color w:val="000000" w:themeColor="text1"/>
          <w:spacing w:val="2"/>
          <w:sz w:val="28"/>
          <w:szCs w:val="28"/>
          <w:shd w:val="clear" w:color="auto" w:fill="FFFFFF"/>
        </w:rPr>
        <w:t xml:space="preserve"> </w:t>
      </w:r>
      <w:proofErr w:type="spellStart"/>
      <w:r w:rsidRPr="00E94001">
        <w:rPr>
          <w:rFonts w:asciiTheme="majorHAnsi" w:hAnsiTheme="majorHAnsi" w:cs="Arial"/>
          <w:color w:val="000000" w:themeColor="text1"/>
          <w:spacing w:val="2"/>
          <w:sz w:val="28"/>
          <w:szCs w:val="28"/>
          <w:shd w:val="clear" w:color="auto" w:fill="FFFFFF"/>
        </w:rPr>
        <w:t>iframe</w:t>
      </w:r>
      <w:proofErr w:type="spellEnd"/>
      <w:r w:rsidRPr="00E94001">
        <w:rPr>
          <w:rFonts w:asciiTheme="majorHAnsi" w:hAnsiTheme="majorHAnsi" w:cs="Arial"/>
          <w:color w:val="000000" w:themeColor="text1"/>
          <w:spacing w:val="2"/>
          <w:sz w:val="28"/>
          <w:szCs w:val="28"/>
          <w:shd w:val="clear" w:color="auto" w:fill="FFFFFF"/>
        </w:rPr>
        <w:t xml:space="preserve"> ” tag defines a rectangular region within the document in which the browser can display a separate document, including scrollbars and borders. An inline frame is used to embed another document within the current HTML document</w:t>
      </w:r>
    </w:p>
    <w:p w:rsidR="00E94001" w:rsidRDefault="00E94001" w:rsidP="00EC386C">
      <w:pPr>
        <w:rPr>
          <w:rFonts w:ascii="Arial" w:hAnsi="Arial" w:cs="Arial"/>
          <w:color w:val="000000" w:themeColor="text1"/>
          <w:spacing w:val="2"/>
          <w:sz w:val="26"/>
          <w:szCs w:val="26"/>
          <w:shd w:val="clear" w:color="auto" w:fill="FFFFFF"/>
        </w:rPr>
      </w:pPr>
      <w:r w:rsidRPr="00E94001">
        <w:rPr>
          <w:rStyle w:val="Strong"/>
          <w:rFonts w:asciiTheme="majorHAnsi" w:hAnsiTheme="majorHAnsi" w:cs="Arial"/>
          <w:color w:val="000000" w:themeColor="text1"/>
          <w:spacing w:val="2"/>
          <w:sz w:val="28"/>
          <w:szCs w:val="28"/>
          <w:bdr w:val="none" w:sz="0" w:space="0" w:color="auto" w:frame="1"/>
          <w:shd w:val="clear" w:color="auto" w:fill="FFFFFF"/>
        </w:rPr>
        <w:t>Example: </w:t>
      </w:r>
      <w:r w:rsidRPr="00E94001">
        <w:rPr>
          <w:rFonts w:asciiTheme="majorHAnsi" w:hAnsiTheme="majorHAnsi" w:cs="Arial"/>
          <w:color w:val="000000" w:themeColor="text1"/>
          <w:spacing w:val="2"/>
          <w:sz w:val="28"/>
          <w:szCs w:val="28"/>
          <w:shd w:val="clear" w:color="auto" w:fill="FFFFFF"/>
        </w:rPr>
        <w:t xml:space="preserve">This example illustrates the use of an </w:t>
      </w:r>
      <w:proofErr w:type="spellStart"/>
      <w:r w:rsidRPr="00E94001">
        <w:rPr>
          <w:rFonts w:asciiTheme="majorHAnsi" w:hAnsiTheme="majorHAnsi" w:cs="Arial"/>
          <w:color w:val="000000" w:themeColor="text1"/>
          <w:spacing w:val="2"/>
          <w:sz w:val="28"/>
          <w:szCs w:val="28"/>
          <w:shd w:val="clear" w:color="auto" w:fill="FFFFFF"/>
        </w:rPr>
        <w:t>iframe</w:t>
      </w:r>
      <w:proofErr w:type="spellEnd"/>
      <w:r w:rsidRPr="00E94001">
        <w:rPr>
          <w:rFonts w:asciiTheme="majorHAnsi" w:hAnsiTheme="majorHAnsi" w:cs="Arial"/>
          <w:color w:val="000000" w:themeColor="text1"/>
          <w:spacing w:val="2"/>
          <w:sz w:val="28"/>
          <w:szCs w:val="28"/>
          <w:shd w:val="clear" w:color="auto" w:fill="FFFFFF"/>
        </w:rPr>
        <w:t xml:space="preserve"> tag which is used to display a webpage inside the current web page</w:t>
      </w:r>
      <w:r w:rsidRPr="00E94001">
        <w:rPr>
          <w:rFonts w:ascii="Arial" w:hAnsi="Arial" w:cs="Arial"/>
          <w:color w:val="000000" w:themeColor="text1"/>
          <w:spacing w:val="2"/>
          <w:sz w:val="26"/>
          <w:szCs w:val="26"/>
          <w:shd w:val="clear" w:color="auto" w:fill="FFFFFF"/>
        </w:rPr>
        <w:t>.</w:t>
      </w:r>
    </w:p>
    <w:p w:rsidR="00E572A9" w:rsidRPr="00E572A9" w:rsidRDefault="00E94001" w:rsidP="00E572A9">
      <w:pPr>
        <w:pStyle w:val="NormalWeb"/>
        <w:shd w:val="clear" w:color="auto" w:fill="FFFFFF"/>
        <w:spacing w:after="0"/>
        <w:textAlignment w:val="baseline"/>
        <w:rPr>
          <w:rFonts w:ascii="Arial" w:hAnsi="Arial" w:cs="Arial"/>
          <w:color w:val="273239"/>
          <w:spacing w:val="2"/>
          <w:sz w:val="26"/>
          <w:szCs w:val="26"/>
        </w:rPr>
      </w:pPr>
      <w:r>
        <w:rPr>
          <w:rFonts w:ascii="Arial" w:hAnsi="Arial" w:cs="Arial"/>
          <w:color w:val="273239"/>
          <w:spacing w:val="2"/>
          <w:sz w:val="26"/>
          <w:szCs w:val="26"/>
        </w:rPr>
        <w:br/>
      </w:r>
      <w:proofErr w:type="gramStart"/>
      <w:r w:rsidR="00E572A9" w:rsidRPr="00E572A9">
        <w:rPr>
          <w:rFonts w:ascii="Arial" w:hAnsi="Arial" w:cs="Arial"/>
          <w:color w:val="273239"/>
          <w:spacing w:val="2"/>
          <w:sz w:val="26"/>
          <w:szCs w:val="26"/>
        </w:rPr>
        <w:t>&lt;!DOCTYPE</w:t>
      </w:r>
      <w:proofErr w:type="gramEnd"/>
      <w:r w:rsidR="00E572A9" w:rsidRPr="00E572A9">
        <w:rPr>
          <w:rFonts w:ascii="Arial" w:hAnsi="Arial" w:cs="Arial"/>
          <w:color w:val="273239"/>
          <w:spacing w:val="2"/>
          <w:sz w:val="26"/>
          <w:szCs w:val="26"/>
        </w:rPr>
        <w:t xml:space="preserve"> html&gt;</w:t>
      </w:r>
    </w:p>
    <w:p w:rsidR="00E572A9" w:rsidRPr="00E572A9" w:rsidRDefault="00E572A9" w:rsidP="00E572A9">
      <w:pPr>
        <w:pStyle w:val="NormalWeb"/>
        <w:shd w:val="clear" w:color="auto" w:fill="FFFFFF"/>
        <w:spacing w:after="0"/>
        <w:textAlignment w:val="baseline"/>
        <w:rPr>
          <w:rFonts w:ascii="Arial" w:hAnsi="Arial" w:cs="Arial"/>
          <w:color w:val="273239"/>
          <w:spacing w:val="2"/>
          <w:sz w:val="26"/>
          <w:szCs w:val="26"/>
        </w:rPr>
      </w:pPr>
      <w:r w:rsidRPr="00E572A9">
        <w:rPr>
          <w:rFonts w:ascii="Arial" w:hAnsi="Arial" w:cs="Arial"/>
          <w:color w:val="273239"/>
          <w:spacing w:val="2"/>
          <w:sz w:val="26"/>
          <w:szCs w:val="26"/>
        </w:rPr>
        <w:t>&lt;</w:t>
      </w:r>
      <w:proofErr w:type="gramStart"/>
      <w:r w:rsidRPr="00E572A9">
        <w:rPr>
          <w:rFonts w:ascii="Arial" w:hAnsi="Arial" w:cs="Arial"/>
          <w:color w:val="273239"/>
          <w:spacing w:val="2"/>
          <w:sz w:val="26"/>
          <w:szCs w:val="26"/>
        </w:rPr>
        <w:t>html</w:t>
      </w:r>
      <w:proofErr w:type="gramEnd"/>
      <w:r w:rsidRPr="00E572A9">
        <w:rPr>
          <w:rFonts w:ascii="Arial" w:hAnsi="Arial" w:cs="Arial"/>
          <w:color w:val="273239"/>
          <w:spacing w:val="2"/>
          <w:sz w:val="26"/>
          <w:szCs w:val="26"/>
        </w:rPr>
        <w:t>&gt;</w:t>
      </w:r>
    </w:p>
    <w:p w:rsidR="00E572A9" w:rsidRPr="00E572A9" w:rsidRDefault="00E572A9" w:rsidP="00E572A9">
      <w:pPr>
        <w:pStyle w:val="NormalWeb"/>
        <w:shd w:val="clear" w:color="auto" w:fill="FFFFFF"/>
        <w:spacing w:after="0"/>
        <w:textAlignment w:val="baseline"/>
        <w:rPr>
          <w:rFonts w:ascii="Arial" w:hAnsi="Arial" w:cs="Arial"/>
          <w:color w:val="273239"/>
          <w:spacing w:val="2"/>
          <w:sz w:val="26"/>
          <w:szCs w:val="26"/>
        </w:rPr>
      </w:pPr>
      <w:r w:rsidRPr="00E572A9">
        <w:rPr>
          <w:rFonts w:ascii="Arial" w:hAnsi="Arial" w:cs="Arial"/>
          <w:color w:val="273239"/>
          <w:spacing w:val="2"/>
          <w:sz w:val="26"/>
          <w:szCs w:val="26"/>
        </w:rPr>
        <w:t>&lt;</w:t>
      </w:r>
      <w:proofErr w:type="gramStart"/>
      <w:r w:rsidRPr="00E572A9">
        <w:rPr>
          <w:rFonts w:ascii="Arial" w:hAnsi="Arial" w:cs="Arial"/>
          <w:color w:val="273239"/>
          <w:spacing w:val="2"/>
          <w:sz w:val="26"/>
          <w:szCs w:val="26"/>
        </w:rPr>
        <w:t>body</w:t>
      </w:r>
      <w:proofErr w:type="gramEnd"/>
      <w:r w:rsidRPr="00E572A9">
        <w:rPr>
          <w:rFonts w:ascii="Arial" w:hAnsi="Arial" w:cs="Arial"/>
          <w:color w:val="273239"/>
          <w:spacing w:val="2"/>
          <w:sz w:val="26"/>
          <w:szCs w:val="26"/>
        </w:rPr>
        <w:t>&gt;</w:t>
      </w:r>
    </w:p>
    <w:p w:rsidR="00E572A9" w:rsidRPr="00E572A9" w:rsidRDefault="00E572A9" w:rsidP="00E572A9">
      <w:pPr>
        <w:pStyle w:val="NormalWeb"/>
        <w:shd w:val="clear" w:color="auto" w:fill="FFFFFF"/>
        <w:spacing w:after="0"/>
        <w:textAlignment w:val="baseline"/>
        <w:rPr>
          <w:rFonts w:ascii="Arial" w:hAnsi="Arial" w:cs="Arial"/>
          <w:color w:val="273239"/>
          <w:spacing w:val="2"/>
          <w:sz w:val="26"/>
          <w:szCs w:val="26"/>
        </w:rPr>
      </w:pPr>
    </w:p>
    <w:p w:rsidR="00E572A9" w:rsidRPr="00E572A9" w:rsidRDefault="00E572A9" w:rsidP="00E572A9">
      <w:pPr>
        <w:pStyle w:val="NormalWeb"/>
        <w:shd w:val="clear" w:color="auto" w:fill="FFFFFF"/>
        <w:spacing w:after="0"/>
        <w:textAlignment w:val="baseline"/>
        <w:rPr>
          <w:rFonts w:ascii="Arial" w:hAnsi="Arial" w:cs="Arial"/>
          <w:color w:val="273239"/>
          <w:spacing w:val="2"/>
          <w:sz w:val="26"/>
          <w:szCs w:val="26"/>
        </w:rPr>
      </w:pPr>
      <w:r w:rsidRPr="00E572A9">
        <w:rPr>
          <w:rFonts w:ascii="Arial" w:hAnsi="Arial" w:cs="Arial"/>
          <w:color w:val="273239"/>
          <w:spacing w:val="2"/>
          <w:sz w:val="26"/>
          <w:szCs w:val="26"/>
        </w:rPr>
        <w:t>&lt;h1&gt;</w:t>
      </w:r>
      <w:proofErr w:type="gramStart"/>
      <w:r w:rsidRPr="00E572A9">
        <w:rPr>
          <w:rFonts w:ascii="Arial" w:hAnsi="Arial" w:cs="Arial"/>
          <w:color w:val="273239"/>
          <w:spacing w:val="2"/>
          <w:sz w:val="26"/>
          <w:szCs w:val="26"/>
        </w:rPr>
        <w:t>The</w:t>
      </w:r>
      <w:proofErr w:type="gramEnd"/>
      <w:r w:rsidRPr="00E572A9">
        <w:rPr>
          <w:rFonts w:ascii="Arial" w:hAnsi="Arial" w:cs="Arial"/>
          <w:color w:val="273239"/>
          <w:spacing w:val="2"/>
          <w:sz w:val="26"/>
          <w:szCs w:val="26"/>
        </w:rPr>
        <w:t xml:space="preserve"> </w:t>
      </w:r>
      <w:proofErr w:type="spellStart"/>
      <w:r w:rsidRPr="00E572A9">
        <w:rPr>
          <w:rFonts w:ascii="Arial" w:hAnsi="Arial" w:cs="Arial"/>
          <w:color w:val="273239"/>
          <w:spacing w:val="2"/>
          <w:sz w:val="26"/>
          <w:szCs w:val="26"/>
        </w:rPr>
        <w:t>iframe</w:t>
      </w:r>
      <w:proofErr w:type="spellEnd"/>
      <w:r w:rsidRPr="00E572A9">
        <w:rPr>
          <w:rFonts w:ascii="Arial" w:hAnsi="Arial" w:cs="Arial"/>
          <w:color w:val="273239"/>
          <w:spacing w:val="2"/>
          <w:sz w:val="26"/>
          <w:szCs w:val="26"/>
        </w:rPr>
        <w:t xml:space="preserve"> element&lt;/h1&gt;</w:t>
      </w:r>
    </w:p>
    <w:p w:rsidR="00E572A9" w:rsidRPr="00E572A9" w:rsidRDefault="00E572A9" w:rsidP="00E572A9">
      <w:pPr>
        <w:pStyle w:val="NormalWeb"/>
        <w:shd w:val="clear" w:color="auto" w:fill="FFFFFF"/>
        <w:spacing w:after="0"/>
        <w:textAlignment w:val="baseline"/>
        <w:rPr>
          <w:rFonts w:ascii="Arial" w:hAnsi="Arial" w:cs="Arial"/>
          <w:color w:val="273239"/>
          <w:spacing w:val="2"/>
          <w:sz w:val="26"/>
          <w:szCs w:val="26"/>
        </w:rPr>
      </w:pPr>
    </w:p>
    <w:p w:rsidR="000D788C" w:rsidRPr="000D788C" w:rsidRDefault="000D788C" w:rsidP="000D788C">
      <w:pPr>
        <w:shd w:val="clear" w:color="auto" w:fill="1E1E1E"/>
        <w:spacing w:after="0" w:line="285" w:lineRule="atLeast"/>
        <w:rPr>
          <w:rFonts w:ascii="Consolas" w:eastAsia="Times New Roman" w:hAnsi="Consolas" w:cs="Times New Roman"/>
          <w:color w:val="D4D4D4"/>
          <w:sz w:val="21"/>
          <w:szCs w:val="21"/>
        </w:rPr>
      </w:pPr>
      <w:r w:rsidRPr="000D788C">
        <w:rPr>
          <w:rFonts w:ascii="Consolas" w:eastAsia="Times New Roman" w:hAnsi="Consolas" w:cs="Times New Roman"/>
          <w:color w:val="808080"/>
          <w:sz w:val="21"/>
          <w:szCs w:val="21"/>
        </w:rPr>
        <w:t>&lt;</w:t>
      </w:r>
      <w:proofErr w:type="spellStart"/>
      <w:r w:rsidRPr="000D788C">
        <w:rPr>
          <w:rFonts w:ascii="Consolas" w:eastAsia="Times New Roman" w:hAnsi="Consolas" w:cs="Times New Roman"/>
          <w:color w:val="569CD6"/>
          <w:sz w:val="21"/>
          <w:szCs w:val="21"/>
        </w:rPr>
        <w:t>iframe</w:t>
      </w:r>
      <w:proofErr w:type="spellEnd"/>
      <w:r w:rsidRPr="000D788C">
        <w:rPr>
          <w:rFonts w:ascii="Consolas" w:eastAsia="Times New Roman" w:hAnsi="Consolas" w:cs="Times New Roman"/>
          <w:color w:val="D4D4D4"/>
          <w:sz w:val="21"/>
          <w:szCs w:val="21"/>
        </w:rPr>
        <w:t xml:space="preserve"> </w:t>
      </w:r>
      <w:r w:rsidRPr="000D788C">
        <w:rPr>
          <w:rFonts w:ascii="Consolas" w:eastAsia="Times New Roman" w:hAnsi="Consolas" w:cs="Times New Roman"/>
          <w:color w:val="9CDCFE"/>
          <w:sz w:val="21"/>
          <w:szCs w:val="21"/>
        </w:rPr>
        <w:t>width</w:t>
      </w:r>
      <w:r w:rsidRPr="000D788C">
        <w:rPr>
          <w:rFonts w:ascii="Consolas" w:eastAsia="Times New Roman" w:hAnsi="Consolas" w:cs="Times New Roman"/>
          <w:color w:val="D4D4D4"/>
          <w:sz w:val="21"/>
          <w:szCs w:val="21"/>
        </w:rPr>
        <w:t>=</w:t>
      </w:r>
      <w:r w:rsidRPr="000D788C">
        <w:rPr>
          <w:rFonts w:ascii="Consolas" w:eastAsia="Times New Roman" w:hAnsi="Consolas" w:cs="Times New Roman"/>
          <w:color w:val="CE9178"/>
          <w:sz w:val="21"/>
          <w:szCs w:val="21"/>
        </w:rPr>
        <w:t>"560"</w:t>
      </w:r>
      <w:r w:rsidRPr="000D788C">
        <w:rPr>
          <w:rFonts w:ascii="Consolas" w:eastAsia="Times New Roman" w:hAnsi="Consolas" w:cs="Times New Roman"/>
          <w:color w:val="D4D4D4"/>
          <w:sz w:val="21"/>
          <w:szCs w:val="21"/>
        </w:rPr>
        <w:t xml:space="preserve"> </w:t>
      </w:r>
      <w:r w:rsidRPr="000D788C">
        <w:rPr>
          <w:rFonts w:ascii="Consolas" w:eastAsia="Times New Roman" w:hAnsi="Consolas" w:cs="Times New Roman"/>
          <w:color w:val="9CDCFE"/>
          <w:sz w:val="21"/>
          <w:szCs w:val="21"/>
        </w:rPr>
        <w:t>height</w:t>
      </w:r>
      <w:r w:rsidRPr="000D788C">
        <w:rPr>
          <w:rFonts w:ascii="Consolas" w:eastAsia="Times New Roman" w:hAnsi="Consolas" w:cs="Times New Roman"/>
          <w:color w:val="D4D4D4"/>
          <w:sz w:val="21"/>
          <w:szCs w:val="21"/>
        </w:rPr>
        <w:t>=</w:t>
      </w:r>
      <w:r w:rsidRPr="000D788C">
        <w:rPr>
          <w:rFonts w:ascii="Consolas" w:eastAsia="Times New Roman" w:hAnsi="Consolas" w:cs="Times New Roman"/>
          <w:color w:val="CE9178"/>
          <w:sz w:val="21"/>
          <w:szCs w:val="21"/>
        </w:rPr>
        <w:t>"315"</w:t>
      </w:r>
      <w:r w:rsidRPr="000D788C">
        <w:rPr>
          <w:rFonts w:ascii="Consolas" w:eastAsia="Times New Roman" w:hAnsi="Consolas" w:cs="Times New Roman"/>
          <w:color w:val="D4D4D4"/>
          <w:sz w:val="21"/>
          <w:szCs w:val="21"/>
        </w:rPr>
        <w:t xml:space="preserve"> </w:t>
      </w:r>
      <w:r w:rsidRPr="000D788C">
        <w:rPr>
          <w:rFonts w:ascii="Consolas" w:eastAsia="Times New Roman" w:hAnsi="Consolas" w:cs="Times New Roman"/>
          <w:color w:val="9CDCFE"/>
          <w:sz w:val="21"/>
          <w:szCs w:val="21"/>
        </w:rPr>
        <w:t>src</w:t>
      </w:r>
      <w:r w:rsidRPr="000D788C">
        <w:rPr>
          <w:rFonts w:ascii="Consolas" w:eastAsia="Times New Roman" w:hAnsi="Consolas" w:cs="Times New Roman"/>
          <w:color w:val="D4D4D4"/>
          <w:sz w:val="21"/>
          <w:szCs w:val="21"/>
        </w:rPr>
        <w:t>=</w:t>
      </w:r>
      <w:r w:rsidRPr="000D788C">
        <w:rPr>
          <w:rFonts w:ascii="Consolas" w:eastAsia="Times New Roman" w:hAnsi="Consolas" w:cs="Times New Roman"/>
          <w:color w:val="CE9178"/>
          <w:sz w:val="21"/>
          <w:szCs w:val="21"/>
        </w:rPr>
        <w:t>"https://www.youtube.com/embed/WRo2XtA3GeM?si=WecvjoekUWtmH2Gh"</w:t>
      </w:r>
      <w:r w:rsidRPr="000D788C">
        <w:rPr>
          <w:rFonts w:ascii="Consolas" w:eastAsia="Times New Roman" w:hAnsi="Consolas" w:cs="Times New Roman"/>
          <w:color w:val="D4D4D4"/>
          <w:sz w:val="21"/>
          <w:szCs w:val="21"/>
        </w:rPr>
        <w:t xml:space="preserve"> </w:t>
      </w:r>
      <w:r w:rsidRPr="000D788C">
        <w:rPr>
          <w:rFonts w:ascii="Consolas" w:eastAsia="Times New Roman" w:hAnsi="Consolas" w:cs="Times New Roman"/>
          <w:color w:val="9CDCFE"/>
          <w:sz w:val="21"/>
          <w:szCs w:val="21"/>
        </w:rPr>
        <w:t>title</w:t>
      </w:r>
      <w:r w:rsidRPr="000D788C">
        <w:rPr>
          <w:rFonts w:ascii="Consolas" w:eastAsia="Times New Roman" w:hAnsi="Consolas" w:cs="Times New Roman"/>
          <w:color w:val="D4D4D4"/>
          <w:sz w:val="21"/>
          <w:szCs w:val="21"/>
        </w:rPr>
        <w:t>=</w:t>
      </w:r>
      <w:r w:rsidRPr="000D788C">
        <w:rPr>
          <w:rFonts w:ascii="Consolas" w:eastAsia="Times New Roman" w:hAnsi="Consolas" w:cs="Times New Roman"/>
          <w:color w:val="CE9178"/>
          <w:sz w:val="21"/>
          <w:szCs w:val="21"/>
        </w:rPr>
        <w:t>"YouTube video player"</w:t>
      </w:r>
      <w:r w:rsidRPr="000D788C">
        <w:rPr>
          <w:rFonts w:ascii="Consolas" w:eastAsia="Times New Roman" w:hAnsi="Consolas" w:cs="Times New Roman"/>
          <w:color w:val="D4D4D4"/>
          <w:sz w:val="21"/>
          <w:szCs w:val="21"/>
        </w:rPr>
        <w:t xml:space="preserve"> </w:t>
      </w:r>
      <w:proofErr w:type="spellStart"/>
      <w:r w:rsidRPr="000D788C">
        <w:rPr>
          <w:rFonts w:ascii="Consolas" w:eastAsia="Times New Roman" w:hAnsi="Consolas" w:cs="Times New Roman"/>
          <w:color w:val="9CDCFE"/>
          <w:sz w:val="21"/>
          <w:szCs w:val="21"/>
        </w:rPr>
        <w:t>frameborder</w:t>
      </w:r>
      <w:proofErr w:type="spellEnd"/>
      <w:r w:rsidRPr="000D788C">
        <w:rPr>
          <w:rFonts w:ascii="Consolas" w:eastAsia="Times New Roman" w:hAnsi="Consolas" w:cs="Times New Roman"/>
          <w:color w:val="D4D4D4"/>
          <w:sz w:val="21"/>
          <w:szCs w:val="21"/>
        </w:rPr>
        <w:t>=</w:t>
      </w:r>
      <w:r w:rsidRPr="000D788C">
        <w:rPr>
          <w:rFonts w:ascii="Consolas" w:eastAsia="Times New Roman" w:hAnsi="Consolas" w:cs="Times New Roman"/>
          <w:color w:val="CE9178"/>
          <w:sz w:val="21"/>
          <w:szCs w:val="21"/>
        </w:rPr>
        <w:t>"0"</w:t>
      </w:r>
      <w:r w:rsidRPr="000D788C">
        <w:rPr>
          <w:rFonts w:ascii="Consolas" w:eastAsia="Times New Roman" w:hAnsi="Consolas" w:cs="Times New Roman"/>
          <w:color w:val="D4D4D4"/>
          <w:sz w:val="21"/>
          <w:szCs w:val="21"/>
        </w:rPr>
        <w:t xml:space="preserve"> </w:t>
      </w:r>
      <w:r w:rsidRPr="000D788C">
        <w:rPr>
          <w:rFonts w:ascii="Consolas" w:eastAsia="Times New Roman" w:hAnsi="Consolas" w:cs="Times New Roman"/>
          <w:color w:val="9CDCFE"/>
          <w:sz w:val="21"/>
          <w:szCs w:val="21"/>
        </w:rPr>
        <w:t>allow</w:t>
      </w:r>
      <w:r w:rsidRPr="000D788C">
        <w:rPr>
          <w:rFonts w:ascii="Consolas" w:eastAsia="Times New Roman" w:hAnsi="Consolas" w:cs="Times New Roman"/>
          <w:color w:val="D4D4D4"/>
          <w:sz w:val="21"/>
          <w:szCs w:val="21"/>
        </w:rPr>
        <w:t>=</w:t>
      </w:r>
      <w:r w:rsidRPr="000D788C">
        <w:rPr>
          <w:rFonts w:ascii="Consolas" w:eastAsia="Times New Roman" w:hAnsi="Consolas" w:cs="Times New Roman"/>
          <w:color w:val="CE9178"/>
          <w:sz w:val="21"/>
          <w:szCs w:val="21"/>
        </w:rPr>
        <w:t xml:space="preserve">"accelerometer; </w:t>
      </w:r>
      <w:proofErr w:type="spellStart"/>
      <w:r w:rsidRPr="000D788C">
        <w:rPr>
          <w:rFonts w:ascii="Consolas" w:eastAsia="Times New Roman" w:hAnsi="Consolas" w:cs="Times New Roman"/>
          <w:color w:val="CE9178"/>
          <w:sz w:val="21"/>
          <w:szCs w:val="21"/>
        </w:rPr>
        <w:t>autoplay</w:t>
      </w:r>
      <w:proofErr w:type="spellEnd"/>
      <w:r w:rsidRPr="000D788C">
        <w:rPr>
          <w:rFonts w:ascii="Consolas" w:eastAsia="Times New Roman" w:hAnsi="Consolas" w:cs="Times New Roman"/>
          <w:color w:val="CE9178"/>
          <w:sz w:val="21"/>
          <w:szCs w:val="21"/>
        </w:rPr>
        <w:t>; clipboard-write; encrypted-media; gyroscope; picture-in-picture; web-share"</w:t>
      </w:r>
      <w:r w:rsidRPr="000D788C">
        <w:rPr>
          <w:rFonts w:ascii="Consolas" w:eastAsia="Times New Roman" w:hAnsi="Consolas" w:cs="Times New Roman"/>
          <w:color w:val="D4D4D4"/>
          <w:sz w:val="21"/>
          <w:szCs w:val="21"/>
        </w:rPr>
        <w:t xml:space="preserve"> </w:t>
      </w:r>
      <w:proofErr w:type="spellStart"/>
      <w:r w:rsidRPr="000D788C">
        <w:rPr>
          <w:rFonts w:ascii="Consolas" w:eastAsia="Times New Roman" w:hAnsi="Consolas" w:cs="Times New Roman"/>
          <w:color w:val="9CDCFE"/>
          <w:sz w:val="21"/>
          <w:szCs w:val="21"/>
        </w:rPr>
        <w:t>allowfullscreen</w:t>
      </w:r>
      <w:proofErr w:type="spellEnd"/>
      <w:r w:rsidRPr="000D788C">
        <w:rPr>
          <w:rFonts w:ascii="Consolas" w:eastAsia="Times New Roman" w:hAnsi="Consolas" w:cs="Times New Roman"/>
          <w:color w:val="808080"/>
          <w:sz w:val="21"/>
          <w:szCs w:val="21"/>
        </w:rPr>
        <w:t>&gt;&lt;/</w:t>
      </w:r>
      <w:proofErr w:type="spellStart"/>
      <w:r w:rsidRPr="000D788C">
        <w:rPr>
          <w:rFonts w:ascii="Consolas" w:eastAsia="Times New Roman" w:hAnsi="Consolas" w:cs="Times New Roman"/>
          <w:color w:val="569CD6"/>
          <w:sz w:val="21"/>
          <w:szCs w:val="21"/>
        </w:rPr>
        <w:t>iframe</w:t>
      </w:r>
      <w:proofErr w:type="spellEnd"/>
      <w:r w:rsidRPr="000D788C">
        <w:rPr>
          <w:rFonts w:ascii="Consolas" w:eastAsia="Times New Roman" w:hAnsi="Consolas" w:cs="Times New Roman"/>
          <w:color w:val="808080"/>
          <w:sz w:val="21"/>
          <w:szCs w:val="21"/>
        </w:rPr>
        <w:t>&gt;</w:t>
      </w:r>
    </w:p>
    <w:p w:rsidR="00E572A9" w:rsidRPr="00E572A9" w:rsidRDefault="00E572A9" w:rsidP="00E572A9">
      <w:pPr>
        <w:pStyle w:val="NormalWeb"/>
        <w:shd w:val="clear" w:color="auto" w:fill="FFFFFF"/>
        <w:spacing w:after="0"/>
        <w:textAlignment w:val="baseline"/>
        <w:rPr>
          <w:rFonts w:ascii="Arial" w:hAnsi="Arial" w:cs="Arial"/>
          <w:color w:val="273239"/>
          <w:spacing w:val="2"/>
          <w:sz w:val="26"/>
          <w:szCs w:val="26"/>
        </w:rPr>
      </w:pPr>
    </w:p>
    <w:p w:rsidR="00E572A9" w:rsidRPr="00E572A9" w:rsidRDefault="00E572A9" w:rsidP="00E572A9">
      <w:pPr>
        <w:pStyle w:val="NormalWeb"/>
        <w:shd w:val="clear" w:color="auto" w:fill="FFFFFF"/>
        <w:spacing w:after="0"/>
        <w:textAlignment w:val="baseline"/>
        <w:rPr>
          <w:rFonts w:ascii="Arial" w:hAnsi="Arial" w:cs="Arial"/>
          <w:color w:val="273239"/>
          <w:spacing w:val="2"/>
          <w:sz w:val="26"/>
          <w:szCs w:val="26"/>
        </w:rPr>
      </w:pPr>
      <w:r w:rsidRPr="00E572A9">
        <w:rPr>
          <w:rFonts w:ascii="Arial" w:hAnsi="Arial" w:cs="Arial"/>
          <w:color w:val="273239"/>
          <w:spacing w:val="2"/>
          <w:sz w:val="26"/>
          <w:szCs w:val="26"/>
        </w:rPr>
        <w:t>&lt;/body&gt;</w:t>
      </w:r>
    </w:p>
    <w:p w:rsidR="00E94001" w:rsidRDefault="00E572A9" w:rsidP="00E572A9">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E572A9">
        <w:rPr>
          <w:rFonts w:ascii="Arial" w:hAnsi="Arial" w:cs="Arial"/>
          <w:color w:val="273239"/>
          <w:spacing w:val="2"/>
          <w:sz w:val="26"/>
          <w:szCs w:val="26"/>
        </w:rPr>
        <w:t>&lt;/html&gt;</w:t>
      </w:r>
    </w:p>
    <w:p w:rsidR="00E94001" w:rsidRPr="00E94001" w:rsidRDefault="00E94001" w:rsidP="00E94001">
      <w:pPr>
        <w:shd w:val="clear" w:color="auto" w:fill="FFFFFF"/>
        <w:spacing w:after="0" w:line="240" w:lineRule="auto"/>
        <w:jc w:val="center"/>
        <w:textAlignment w:val="baseline"/>
        <w:rPr>
          <w:rFonts w:ascii="Arial" w:eastAsia="Times New Roman" w:hAnsi="Arial" w:cs="Arial"/>
          <w:color w:val="273239"/>
          <w:spacing w:val="2"/>
          <w:sz w:val="26"/>
          <w:szCs w:val="26"/>
        </w:rPr>
      </w:pPr>
    </w:p>
    <w:p w:rsidR="00E94001" w:rsidRDefault="00E572A9" w:rsidP="00EC386C">
      <w:pPr>
        <w:rPr>
          <w:rFonts w:asciiTheme="majorHAnsi" w:hAnsiTheme="majorHAnsi"/>
          <w:color w:val="000000" w:themeColor="text1"/>
          <w:sz w:val="28"/>
          <w:szCs w:val="28"/>
        </w:rPr>
      </w:pPr>
      <w:r>
        <w:rPr>
          <w:rFonts w:asciiTheme="majorHAnsi" w:hAnsiTheme="majorHAnsi"/>
          <w:color w:val="000000" w:themeColor="text1"/>
          <w:sz w:val="28"/>
          <w:szCs w:val="28"/>
        </w:rPr>
        <w:t>Output-</w:t>
      </w:r>
    </w:p>
    <w:p w:rsidR="000D788C" w:rsidRDefault="00D64D04" w:rsidP="00EC386C">
      <w:pPr>
        <w:rPr>
          <w:rFonts w:asciiTheme="majorHAnsi" w:hAnsiTheme="majorHAnsi"/>
          <w:color w:val="000000" w:themeColor="text1"/>
          <w:sz w:val="28"/>
          <w:szCs w:val="28"/>
        </w:rPr>
      </w:pPr>
      <w:r>
        <w:rPr>
          <w:rFonts w:asciiTheme="majorHAnsi" w:hAnsiTheme="majorHAnsi"/>
          <w:noProof/>
          <w:color w:val="000000" w:themeColor="text1"/>
          <w:sz w:val="28"/>
          <w:szCs w:val="28"/>
        </w:rPr>
        <w:drawing>
          <wp:inline distT="0" distB="0" distL="0" distR="0">
            <wp:extent cx="5438775" cy="3105150"/>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7"/>
                    <a:srcRect/>
                    <a:stretch>
                      <a:fillRect/>
                    </a:stretch>
                  </pic:blipFill>
                  <pic:spPr bwMode="auto">
                    <a:xfrm>
                      <a:off x="0" y="0"/>
                      <a:ext cx="5438775" cy="3105150"/>
                    </a:xfrm>
                    <a:prstGeom prst="rect">
                      <a:avLst/>
                    </a:prstGeom>
                    <a:noFill/>
                    <a:ln w="9525">
                      <a:noFill/>
                      <a:miter lim="800000"/>
                      <a:headEnd/>
                      <a:tailEnd/>
                    </a:ln>
                  </pic:spPr>
                </pic:pic>
              </a:graphicData>
            </a:graphic>
          </wp:inline>
        </w:drawing>
      </w:r>
    </w:p>
    <w:p w:rsidR="00D64D04" w:rsidRDefault="00C8245B" w:rsidP="00EC386C">
      <w:pPr>
        <w:rPr>
          <w:rFonts w:asciiTheme="majorHAnsi" w:hAnsiTheme="majorHAnsi"/>
          <w:color w:val="000000" w:themeColor="text1"/>
          <w:sz w:val="32"/>
          <w:szCs w:val="32"/>
        </w:rPr>
      </w:pPr>
      <w:r w:rsidRPr="00C8245B">
        <w:rPr>
          <w:rFonts w:asciiTheme="majorHAnsi" w:hAnsiTheme="majorHAnsi"/>
          <w:color w:val="000000" w:themeColor="text1"/>
          <w:sz w:val="32"/>
          <w:szCs w:val="32"/>
        </w:rPr>
        <w:t>https://youtu.be/WRo2XtA3GeM</w:t>
      </w:r>
    </w:p>
    <w:p w:rsidR="00D64D04" w:rsidRDefault="00D64D04" w:rsidP="00EC386C">
      <w:pPr>
        <w:rPr>
          <w:rFonts w:asciiTheme="majorHAnsi" w:hAnsiTheme="majorHAnsi"/>
          <w:color w:val="000000" w:themeColor="text1"/>
          <w:sz w:val="32"/>
          <w:szCs w:val="32"/>
        </w:rPr>
      </w:pPr>
    </w:p>
    <w:p w:rsidR="00D64D04" w:rsidRPr="00D64D04" w:rsidRDefault="00D64D04" w:rsidP="00EC386C">
      <w:pPr>
        <w:rPr>
          <w:rFonts w:asciiTheme="majorHAnsi" w:hAnsiTheme="majorHAnsi"/>
          <w:color w:val="000000" w:themeColor="text1"/>
          <w:sz w:val="32"/>
          <w:szCs w:val="32"/>
        </w:rPr>
      </w:pPr>
    </w:p>
    <w:p w:rsidR="00D64D04" w:rsidRPr="00D64D04" w:rsidRDefault="00D64D04" w:rsidP="00EC386C">
      <w:pPr>
        <w:rPr>
          <w:rFonts w:asciiTheme="majorHAnsi" w:hAnsiTheme="majorHAnsi"/>
          <w:color w:val="000000" w:themeColor="text1"/>
          <w:sz w:val="32"/>
          <w:szCs w:val="32"/>
        </w:rPr>
      </w:pPr>
      <w:r w:rsidRPr="00D64D04">
        <w:rPr>
          <w:rFonts w:asciiTheme="majorHAnsi" w:hAnsiTheme="majorHAnsi"/>
          <w:color w:val="000000" w:themeColor="text1"/>
          <w:sz w:val="32"/>
          <w:szCs w:val="32"/>
        </w:rPr>
        <w:lastRenderedPageBreak/>
        <w:t xml:space="preserve">WHAT IS THE USE OF SPAN </w:t>
      </w:r>
      <w:proofErr w:type="gramStart"/>
      <w:r w:rsidRPr="00D64D04">
        <w:rPr>
          <w:rFonts w:asciiTheme="majorHAnsi" w:hAnsiTheme="majorHAnsi"/>
          <w:color w:val="000000" w:themeColor="text1"/>
          <w:sz w:val="32"/>
          <w:szCs w:val="32"/>
        </w:rPr>
        <w:t>TAG ?</w:t>
      </w:r>
      <w:proofErr w:type="gramEnd"/>
      <w:r w:rsidRPr="00D64D04">
        <w:rPr>
          <w:rFonts w:asciiTheme="majorHAnsi" w:hAnsiTheme="majorHAnsi"/>
          <w:color w:val="000000" w:themeColor="text1"/>
          <w:sz w:val="32"/>
          <w:szCs w:val="32"/>
        </w:rPr>
        <w:t xml:space="preserve"> EXPLAIN WITH EXAMPLE </w:t>
      </w:r>
    </w:p>
    <w:p w:rsidR="00D64D04" w:rsidRPr="00D64D04" w:rsidRDefault="00D64D04" w:rsidP="00D64D04">
      <w:pPr>
        <w:pStyle w:val="Heading2"/>
        <w:shd w:val="clear" w:color="auto" w:fill="FFFFFF"/>
        <w:spacing w:before="150" w:after="150"/>
        <w:rPr>
          <w:rFonts w:ascii="Segoe UI" w:hAnsi="Segoe UI" w:cs="Segoe UI"/>
          <w:b w:val="0"/>
          <w:bCs w:val="0"/>
          <w:color w:val="000000"/>
          <w:sz w:val="28"/>
          <w:szCs w:val="28"/>
        </w:rPr>
      </w:pPr>
      <w:r w:rsidRPr="00D64D04">
        <w:rPr>
          <w:rFonts w:ascii="Segoe UI" w:hAnsi="Segoe UI" w:cs="Segoe UI"/>
          <w:b w:val="0"/>
          <w:bCs w:val="0"/>
          <w:color w:val="000000"/>
          <w:sz w:val="28"/>
          <w:szCs w:val="28"/>
        </w:rPr>
        <w:t>Definition and Usage</w:t>
      </w:r>
    </w:p>
    <w:p w:rsidR="00D64D04" w:rsidRPr="00D64D04" w:rsidRDefault="00D64D04" w:rsidP="00D64D04">
      <w:pPr>
        <w:pStyle w:val="NormalWeb"/>
        <w:shd w:val="clear" w:color="auto" w:fill="FFFFFF"/>
        <w:spacing w:before="288" w:beforeAutospacing="0" w:after="288" w:afterAutospacing="0"/>
        <w:rPr>
          <w:rFonts w:ascii="Verdana" w:hAnsi="Verdana"/>
          <w:color w:val="000000"/>
        </w:rPr>
      </w:pPr>
      <w:r w:rsidRPr="00D64D04">
        <w:rPr>
          <w:rFonts w:ascii="Verdana" w:hAnsi="Verdana"/>
          <w:color w:val="000000"/>
        </w:rPr>
        <w:t>The </w:t>
      </w:r>
      <w:r w:rsidRPr="00D64D04">
        <w:rPr>
          <w:rStyle w:val="HTMLCode"/>
          <w:rFonts w:ascii="Consolas" w:eastAsiaTheme="majorEastAsia" w:hAnsi="Consolas"/>
          <w:color w:val="DC143C"/>
          <w:sz w:val="24"/>
          <w:szCs w:val="24"/>
        </w:rPr>
        <w:t>&lt;span&gt;</w:t>
      </w:r>
      <w:r w:rsidRPr="00D64D04">
        <w:rPr>
          <w:rFonts w:ascii="Verdana" w:hAnsi="Verdana"/>
          <w:color w:val="000000"/>
        </w:rPr>
        <w:t> tag is an inline container used to mark up a part of a text, or a part of a document.</w:t>
      </w:r>
    </w:p>
    <w:p w:rsidR="00D64D04" w:rsidRPr="00D64D04" w:rsidRDefault="00D64D04" w:rsidP="00D64D04">
      <w:pPr>
        <w:pStyle w:val="NormalWeb"/>
        <w:shd w:val="clear" w:color="auto" w:fill="FFFFFF"/>
        <w:spacing w:before="288" w:beforeAutospacing="0" w:after="288" w:afterAutospacing="0"/>
        <w:rPr>
          <w:rFonts w:ascii="Verdana" w:hAnsi="Verdana"/>
          <w:color w:val="000000"/>
        </w:rPr>
      </w:pPr>
      <w:r w:rsidRPr="00D64D04">
        <w:rPr>
          <w:rFonts w:ascii="Verdana" w:hAnsi="Verdana"/>
          <w:color w:val="000000"/>
        </w:rPr>
        <w:t>The </w:t>
      </w:r>
      <w:r w:rsidRPr="00D64D04">
        <w:rPr>
          <w:rStyle w:val="HTMLCode"/>
          <w:rFonts w:ascii="Consolas" w:eastAsiaTheme="majorEastAsia" w:hAnsi="Consolas"/>
          <w:color w:val="DC143C"/>
          <w:sz w:val="24"/>
          <w:szCs w:val="24"/>
        </w:rPr>
        <w:t>&lt;span&gt;</w:t>
      </w:r>
      <w:r w:rsidRPr="00D64D04">
        <w:rPr>
          <w:rFonts w:ascii="Verdana" w:hAnsi="Verdana"/>
          <w:color w:val="000000"/>
        </w:rPr>
        <w:t> tag is easily styled by CSS or manipulated with JavaScript using the class or id attribute.</w:t>
      </w:r>
    </w:p>
    <w:p w:rsidR="00D64D04" w:rsidRDefault="00D64D04" w:rsidP="00D64D04">
      <w:pPr>
        <w:pStyle w:val="NormalWeb"/>
        <w:shd w:val="clear" w:color="auto" w:fill="FFFFFF"/>
        <w:spacing w:before="288" w:beforeAutospacing="0" w:after="288" w:afterAutospacing="0"/>
        <w:rPr>
          <w:rFonts w:ascii="Verdana" w:hAnsi="Verdana"/>
          <w:color w:val="000000"/>
          <w:sz w:val="23"/>
          <w:szCs w:val="23"/>
        </w:rPr>
      </w:pPr>
      <w:r w:rsidRPr="00D64D04">
        <w:rPr>
          <w:rFonts w:ascii="Verdana" w:hAnsi="Verdana"/>
          <w:color w:val="000000"/>
        </w:rPr>
        <w:t>The </w:t>
      </w:r>
      <w:r w:rsidRPr="00D64D04">
        <w:rPr>
          <w:rStyle w:val="HTMLCode"/>
          <w:rFonts w:ascii="Consolas" w:eastAsiaTheme="majorEastAsia" w:hAnsi="Consolas"/>
          <w:color w:val="DC143C"/>
          <w:sz w:val="24"/>
          <w:szCs w:val="24"/>
        </w:rPr>
        <w:t>&lt;span&gt;</w:t>
      </w:r>
      <w:r w:rsidRPr="00D64D04">
        <w:rPr>
          <w:rFonts w:ascii="Verdana" w:hAnsi="Verdana"/>
          <w:color w:val="000000"/>
        </w:rPr>
        <w:t> tag is much like the </w:t>
      </w:r>
      <w:hyperlink r:id="rId88" w:history="1">
        <w:r w:rsidRPr="00D64D04">
          <w:rPr>
            <w:rStyle w:val="Hyperlink"/>
            <w:rFonts w:ascii="Verdana" w:hAnsi="Verdana"/>
          </w:rPr>
          <w:t>&lt;div&gt;</w:t>
        </w:r>
      </w:hyperlink>
      <w:r w:rsidRPr="00D64D04">
        <w:rPr>
          <w:rFonts w:ascii="Verdana" w:hAnsi="Verdana"/>
          <w:color w:val="000000"/>
        </w:rPr>
        <w:t> element, but &lt;div&gt; is a block-level element and </w:t>
      </w:r>
      <w:r w:rsidRPr="00D64D04">
        <w:rPr>
          <w:rStyle w:val="HTMLCode"/>
          <w:rFonts w:ascii="Consolas" w:eastAsiaTheme="majorEastAsia" w:hAnsi="Consolas"/>
          <w:color w:val="DC143C"/>
          <w:sz w:val="24"/>
          <w:szCs w:val="24"/>
        </w:rPr>
        <w:t>&lt;span&gt;</w:t>
      </w:r>
      <w:r w:rsidRPr="00D64D04">
        <w:rPr>
          <w:rFonts w:ascii="Verdana" w:hAnsi="Verdana"/>
          <w:color w:val="000000"/>
        </w:rPr>
        <w:t> is an inline element</w:t>
      </w:r>
      <w:r>
        <w:rPr>
          <w:rFonts w:ascii="Verdana" w:hAnsi="Verdana"/>
          <w:color w:val="000000"/>
          <w:sz w:val="23"/>
          <w:szCs w:val="23"/>
        </w:rPr>
        <w:t>.</w:t>
      </w:r>
    </w:p>
    <w:p w:rsidR="00D64D04" w:rsidRDefault="00D64D04" w:rsidP="00D64D04">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64D04" w:rsidRDefault="00D64D04" w:rsidP="00D64D04">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A &lt;span&gt; element which is used to color a part of a text:</w:t>
      </w:r>
    </w:p>
    <w:p w:rsidR="00D64D04" w:rsidRPr="00D64D04" w:rsidRDefault="00D64D04" w:rsidP="00D64D04">
      <w:pPr>
        <w:pStyle w:val="NormalWeb"/>
        <w:shd w:val="clear" w:color="auto" w:fill="FFFFFF"/>
        <w:spacing w:before="288" w:after="288"/>
        <w:rPr>
          <w:rFonts w:ascii="Verdana" w:hAnsi="Verdana"/>
          <w:color w:val="000000"/>
          <w:sz w:val="23"/>
          <w:szCs w:val="23"/>
        </w:rPr>
      </w:pPr>
      <w:proofErr w:type="gramStart"/>
      <w:r w:rsidRPr="00D64D04">
        <w:rPr>
          <w:rFonts w:ascii="Verdana" w:hAnsi="Verdana"/>
          <w:color w:val="000000"/>
          <w:sz w:val="23"/>
          <w:szCs w:val="23"/>
        </w:rPr>
        <w:t>&lt;!DOCTYPE</w:t>
      </w:r>
      <w:proofErr w:type="gramEnd"/>
      <w:r w:rsidRPr="00D64D04">
        <w:rPr>
          <w:rFonts w:ascii="Verdana" w:hAnsi="Verdana"/>
          <w:color w:val="000000"/>
          <w:sz w:val="23"/>
          <w:szCs w:val="23"/>
        </w:rPr>
        <w:t xml:space="preserve"> html&gt;</w:t>
      </w:r>
    </w:p>
    <w:p w:rsidR="00D64D04" w:rsidRPr="00D64D04" w:rsidRDefault="00D64D04" w:rsidP="00D64D04">
      <w:pPr>
        <w:pStyle w:val="NormalWeb"/>
        <w:shd w:val="clear" w:color="auto" w:fill="FFFFFF"/>
        <w:spacing w:before="288" w:after="288"/>
        <w:rPr>
          <w:rFonts w:ascii="Verdana" w:hAnsi="Verdana"/>
          <w:color w:val="000000"/>
          <w:sz w:val="23"/>
          <w:szCs w:val="23"/>
        </w:rPr>
      </w:pPr>
      <w:r w:rsidRPr="00D64D04">
        <w:rPr>
          <w:rFonts w:ascii="Verdana" w:hAnsi="Verdana"/>
          <w:color w:val="000000"/>
          <w:sz w:val="23"/>
          <w:szCs w:val="23"/>
        </w:rPr>
        <w:t>&lt;</w:t>
      </w:r>
      <w:proofErr w:type="gramStart"/>
      <w:r w:rsidRPr="00D64D04">
        <w:rPr>
          <w:rFonts w:ascii="Verdana" w:hAnsi="Verdana"/>
          <w:color w:val="000000"/>
          <w:sz w:val="23"/>
          <w:szCs w:val="23"/>
        </w:rPr>
        <w:t>html</w:t>
      </w:r>
      <w:proofErr w:type="gramEnd"/>
      <w:r w:rsidRPr="00D64D04">
        <w:rPr>
          <w:rFonts w:ascii="Verdana" w:hAnsi="Verdana"/>
          <w:color w:val="000000"/>
          <w:sz w:val="23"/>
          <w:szCs w:val="23"/>
        </w:rPr>
        <w:t>&gt;</w:t>
      </w:r>
    </w:p>
    <w:p w:rsidR="00D64D04" w:rsidRPr="00D64D04" w:rsidRDefault="00D64D04" w:rsidP="00D64D04">
      <w:pPr>
        <w:pStyle w:val="NormalWeb"/>
        <w:shd w:val="clear" w:color="auto" w:fill="FFFFFF"/>
        <w:spacing w:before="288" w:after="288"/>
        <w:rPr>
          <w:rFonts w:ascii="Verdana" w:hAnsi="Verdana"/>
          <w:color w:val="000000"/>
          <w:sz w:val="23"/>
          <w:szCs w:val="23"/>
        </w:rPr>
      </w:pPr>
      <w:r w:rsidRPr="00D64D04">
        <w:rPr>
          <w:rFonts w:ascii="Verdana" w:hAnsi="Verdana"/>
          <w:color w:val="000000"/>
          <w:sz w:val="23"/>
          <w:szCs w:val="23"/>
        </w:rPr>
        <w:t>&lt;</w:t>
      </w:r>
      <w:proofErr w:type="gramStart"/>
      <w:r w:rsidRPr="00D64D04">
        <w:rPr>
          <w:rFonts w:ascii="Verdana" w:hAnsi="Verdana"/>
          <w:color w:val="000000"/>
          <w:sz w:val="23"/>
          <w:szCs w:val="23"/>
        </w:rPr>
        <w:t>body</w:t>
      </w:r>
      <w:proofErr w:type="gramEnd"/>
      <w:r w:rsidRPr="00D64D04">
        <w:rPr>
          <w:rFonts w:ascii="Verdana" w:hAnsi="Verdana"/>
          <w:color w:val="000000"/>
          <w:sz w:val="23"/>
          <w:szCs w:val="23"/>
        </w:rPr>
        <w:t>&gt;</w:t>
      </w:r>
    </w:p>
    <w:p w:rsidR="00D64D04" w:rsidRPr="00D64D04" w:rsidRDefault="00D64D04" w:rsidP="00D64D04">
      <w:pPr>
        <w:pStyle w:val="NormalWeb"/>
        <w:shd w:val="clear" w:color="auto" w:fill="FFFFFF"/>
        <w:spacing w:before="288" w:after="288"/>
        <w:rPr>
          <w:rFonts w:ascii="Verdana" w:hAnsi="Verdana"/>
          <w:color w:val="000000"/>
          <w:sz w:val="23"/>
          <w:szCs w:val="23"/>
        </w:rPr>
      </w:pPr>
    </w:p>
    <w:p w:rsidR="00D64D04" w:rsidRPr="00D64D04" w:rsidRDefault="00D64D04" w:rsidP="00D64D04">
      <w:pPr>
        <w:pStyle w:val="NormalWeb"/>
        <w:shd w:val="clear" w:color="auto" w:fill="FFFFFF"/>
        <w:spacing w:before="288" w:after="288"/>
        <w:rPr>
          <w:rFonts w:ascii="Verdana" w:hAnsi="Verdana"/>
          <w:color w:val="000000"/>
          <w:sz w:val="23"/>
          <w:szCs w:val="23"/>
        </w:rPr>
      </w:pPr>
      <w:r w:rsidRPr="00D64D04">
        <w:rPr>
          <w:rFonts w:ascii="Verdana" w:hAnsi="Verdana"/>
          <w:color w:val="000000"/>
          <w:sz w:val="23"/>
          <w:szCs w:val="23"/>
        </w:rPr>
        <w:t>&lt;h1&gt;</w:t>
      </w:r>
      <w:proofErr w:type="gramStart"/>
      <w:r w:rsidRPr="00D64D04">
        <w:rPr>
          <w:rFonts w:ascii="Verdana" w:hAnsi="Verdana"/>
          <w:color w:val="000000"/>
          <w:sz w:val="23"/>
          <w:szCs w:val="23"/>
        </w:rPr>
        <w:t>The</w:t>
      </w:r>
      <w:proofErr w:type="gramEnd"/>
      <w:r w:rsidRPr="00D64D04">
        <w:rPr>
          <w:rFonts w:ascii="Verdana" w:hAnsi="Verdana"/>
          <w:color w:val="000000"/>
          <w:sz w:val="23"/>
          <w:szCs w:val="23"/>
        </w:rPr>
        <w:t xml:space="preserve"> span element&lt;/h1&gt;</w:t>
      </w:r>
    </w:p>
    <w:p w:rsidR="00D64D04" w:rsidRPr="00D64D04" w:rsidRDefault="00D64D04" w:rsidP="00D64D04">
      <w:pPr>
        <w:pStyle w:val="NormalWeb"/>
        <w:shd w:val="clear" w:color="auto" w:fill="FFFFFF"/>
        <w:spacing w:before="288" w:after="288"/>
        <w:rPr>
          <w:rFonts w:ascii="Verdana" w:hAnsi="Verdana"/>
          <w:color w:val="000000"/>
          <w:sz w:val="23"/>
          <w:szCs w:val="23"/>
        </w:rPr>
      </w:pPr>
    </w:p>
    <w:p w:rsidR="00D64D04" w:rsidRPr="00D64D04" w:rsidRDefault="00D64D04" w:rsidP="00D64D04">
      <w:pPr>
        <w:pStyle w:val="NormalWeb"/>
        <w:shd w:val="clear" w:color="auto" w:fill="FFFFFF"/>
        <w:spacing w:before="288" w:after="288"/>
        <w:rPr>
          <w:rFonts w:ascii="Verdana" w:hAnsi="Verdana"/>
          <w:color w:val="000000"/>
          <w:sz w:val="23"/>
          <w:szCs w:val="23"/>
        </w:rPr>
      </w:pPr>
      <w:r w:rsidRPr="00D64D04">
        <w:rPr>
          <w:rFonts w:ascii="Verdana" w:hAnsi="Verdana"/>
          <w:color w:val="000000"/>
          <w:sz w:val="23"/>
          <w:szCs w:val="23"/>
        </w:rPr>
        <w:t>&lt;p&gt;My mother has &lt;span style="</w:t>
      </w:r>
      <w:proofErr w:type="spellStart"/>
      <w:r w:rsidRPr="00D64D04">
        <w:rPr>
          <w:rFonts w:ascii="Verdana" w:hAnsi="Verdana"/>
          <w:color w:val="000000"/>
          <w:sz w:val="23"/>
          <w:szCs w:val="23"/>
        </w:rPr>
        <w:t>color</w:t>
      </w:r>
      <w:proofErr w:type="gramStart"/>
      <w:r w:rsidRPr="00D64D04">
        <w:rPr>
          <w:rFonts w:ascii="Verdana" w:hAnsi="Verdana"/>
          <w:color w:val="000000"/>
          <w:sz w:val="23"/>
          <w:szCs w:val="23"/>
        </w:rPr>
        <w:t>:blue</w:t>
      </w:r>
      <w:proofErr w:type="gramEnd"/>
      <w:r w:rsidRPr="00D64D04">
        <w:rPr>
          <w:rFonts w:ascii="Verdana" w:hAnsi="Verdana"/>
          <w:color w:val="000000"/>
          <w:sz w:val="23"/>
          <w:szCs w:val="23"/>
        </w:rPr>
        <w:t>;font-weight:bold</w:t>
      </w:r>
      <w:proofErr w:type="spellEnd"/>
      <w:r w:rsidRPr="00D64D04">
        <w:rPr>
          <w:rFonts w:ascii="Verdana" w:hAnsi="Verdana"/>
          <w:color w:val="000000"/>
          <w:sz w:val="23"/>
          <w:szCs w:val="23"/>
        </w:rPr>
        <w:t>"&gt;blue&lt;/span&gt; eyes and my father has &lt;span style="</w:t>
      </w:r>
      <w:proofErr w:type="spellStart"/>
      <w:r w:rsidRPr="00D64D04">
        <w:rPr>
          <w:rFonts w:ascii="Verdana" w:hAnsi="Verdana"/>
          <w:color w:val="000000"/>
          <w:sz w:val="23"/>
          <w:szCs w:val="23"/>
        </w:rPr>
        <w:t>color:darkolivegreen;font-weight:bold</w:t>
      </w:r>
      <w:proofErr w:type="spellEnd"/>
      <w:r w:rsidRPr="00D64D04">
        <w:rPr>
          <w:rFonts w:ascii="Verdana" w:hAnsi="Verdana"/>
          <w:color w:val="000000"/>
          <w:sz w:val="23"/>
          <w:szCs w:val="23"/>
        </w:rPr>
        <w:t>"&gt;dark green&lt;/span&gt; eyes.&lt;/p&gt;</w:t>
      </w:r>
    </w:p>
    <w:p w:rsidR="00D64D04" w:rsidRPr="00D64D04" w:rsidRDefault="00D64D04" w:rsidP="00D64D04">
      <w:pPr>
        <w:pStyle w:val="NormalWeb"/>
        <w:shd w:val="clear" w:color="auto" w:fill="FFFFFF"/>
        <w:spacing w:before="288" w:after="288"/>
        <w:rPr>
          <w:rFonts w:ascii="Verdana" w:hAnsi="Verdana"/>
          <w:color w:val="000000"/>
          <w:sz w:val="23"/>
          <w:szCs w:val="23"/>
        </w:rPr>
      </w:pPr>
    </w:p>
    <w:p w:rsidR="00D64D04" w:rsidRPr="00D64D04" w:rsidRDefault="00D64D04" w:rsidP="00D64D04">
      <w:pPr>
        <w:pStyle w:val="NormalWeb"/>
        <w:shd w:val="clear" w:color="auto" w:fill="FFFFFF"/>
        <w:spacing w:before="288" w:after="288"/>
        <w:rPr>
          <w:rFonts w:ascii="Verdana" w:hAnsi="Verdana"/>
          <w:color w:val="000000"/>
          <w:sz w:val="23"/>
          <w:szCs w:val="23"/>
        </w:rPr>
      </w:pPr>
      <w:r w:rsidRPr="00D64D04">
        <w:rPr>
          <w:rFonts w:ascii="Verdana" w:hAnsi="Verdana"/>
          <w:color w:val="000000"/>
          <w:sz w:val="23"/>
          <w:szCs w:val="23"/>
        </w:rPr>
        <w:t>&lt;/body&gt;</w:t>
      </w:r>
    </w:p>
    <w:p w:rsidR="00D64D04" w:rsidRDefault="00D64D04" w:rsidP="00D64D04">
      <w:pPr>
        <w:pStyle w:val="NormalWeb"/>
        <w:shd w:val="clear" w:color="auto" w:fill="FFFFFF"/>
        <w:spacing w:before="288" w:beforeAutospacing="0" w:after="288" w:afterAutospacing="0"/>
        <w:rPr>
          <w:rFonts w:ascii="Verdana" w:hAnsi="Verdana"/>
          <w:color w:val="000000"/>
          <w:sz w:val="23"/>
          <w:szCs w:val="23"/>
        </w:rPr>
      </w:pPr>
      <w:r w:rsidRPr="00D64D04">
        <w:rPr>
          <w:rFonts w:ascii="Verdana" w:hAnsi="Verdana"/>
          <w:color w:val="000000"/>
          <w:sz w:val="23"/>
          <w:szCs w:val="23"/>
        </w:rPr>
        <w:t>&lt;/html&gt;</w:t>
      </w:r>
    </w:p>
    <w:p w:rsidR="00D64D04" w:rsidRPr="00D64D04" w:rsidRDefault="00D64D04" w:rsidP="00D64D04">
      <w:pPr>
        <w:rPr>
          <w:rFonts w:asciiTheme="majorHAnsi" w:hAnsiTheme="majorHAnsi"/>
          <w:color w:val="000000" w:themeColor="text1"/>
          <w:sz w:val="32"/>
          <w:szCs w:val="32"/>
        </w:rPr>
      </w:pPr>
      <w:r w:rsidRPr="00D64D04">
        <w:rPr>
          <w:rFonts w:asciiTheme="majorHAnsi" w:hAnsiTheme="majorHAnsi"/>
          <w:color w:val="000000" w:themeColor="text1"/>
          <w:sz w:val="32"/>
          <w:szCs w:val="32"/>
        </w:rPr>
        <w:t>Output</w:t>
      </w:r>
      <w:r w:rsidRPr="00D64D04">
        <w:rPr>
          <w:rFonts w:asciiTheme="majorHAnsi" w:hAnsiTheme="majorHAnsi"/>
          <w:b/>
          <w:color w:val="000000" w:themeColor="text1"/>
          <w:sz w:val="32"/>
          <w:szCs w:val="32"/>
        </w:rPr>
        <w:t xml:space="preserve">-      </w:t>
      </w:r>
      <w:r w:rsidRPr="00D64D04">
        <w:rPr>
          <w:b/>
          <w:color w:val="000000" w:themeColor="text1"/>
          <w:sz w:val="28"/>
          <w:szCs w:val="28"/>
        </w:rPr>
        <w:t>The span element</w:t>
      </w:r>
    </w:p>
    <w:p w:rsidR="00D64D04" w:rsidRDefault="00D64D04" w:rsidP="00D64D04">
      <w:pPr>
        <w:pStyle w:val="NormalWeb"/>
        <w:rPr>
          <w:color w:val="000000"/>
          <w:sz w:val="27"/>
          <w:szCs w:val="27"/>
        </w:rPr>
      </w:pPr>
      <w:r w:rsidRPr="00D64D04">
        <w:rPr>
          <w:color w:val="000000"/>
          <w:sz w:val="28"/>
          <w:szCs w:val="28"/>
        </w:rPr>
        <w:t>My mother has </w:t>
      </w:r>
      <w:r w:rsidRPr="00D64D04">
        <w:rPr>
          <w:b/>
          <w:bCs/>
          <w:color w:val="0000FF"/>
          <w:sz w:val="28"/>
          <w:szCs w:val="28"/>
        </w:rPr>
        <w:t>blue</w:t>
      </w:r>
      <w:r w:rsidRPr="00D64D04">
        <w:rPr>
          <w:color w:val="000000"/>
          <w:sz w:val="28"/>
          <w:szCs w:val="28"/>
        </w:rPr>
        <w:t> eyes and my father has </w:t>
      </w:r>
      <w:r w:rsidRPr="00D64D04">
        <w:rPr>
          <w:b/>
          <w:bCs/>
          <w:color w:val="556B2F"/>
          <w:sz w:val="28"/>
          <w:szCs w:val="28"/>
        </w:rPr>
        <w:t>dark green</w:t>
      </w:r>
      <w:r w:rsidRPr="00D64D04">
        <w:rPr>
          <w:color w:val="000000"/>
          <w:sz w:val="28"/>
          <w:szCs w:val="28"/>
        </w:rPr>
        <w:t> eyes</w:t>
      </w:r>
      <w:r>
        <w:rPr>
          <w:color w:val="000000"/>
          <w:sz w:val="27"/>
          <w:szCs w:val="27"/>
        </w:rPr>
        <w:t>.</w:t>
      </w:r>
    </w:p>
    <w:p w:rsidR="00D64D04" w:rsidRDefault="005D6DFF" w:rsidP="00D64D04">
      <w:pPr>
        <w:pStyle w:val="NormalWeb"/>
        <w:rPr>
          <w:rFonts w:asciiTheme="majorHAnsi" w:hAnsiTheme="majorHAnsi"/>
          <w:color w:val="000000"/>
          <w:sz w:val="32"/>
          <w:szCs w:val="32"/>
        </w:rPr>
      </w:pPr>
      <w:r>
        <w:rPr>
          <w:rFonts w:asciiTheme="majorHAnsi" w:hAnsiTheme="majorHAnsi"/>
          <w:color w:val="000000"/>
          <w:sz w:val="32"/>
          <w:szCs w:val="32"/>
        </w:rPr>
        <w:lastRenderedPageBreak/>
        <w:t xml:space="preserve">How to insert a picture into background image of web page? </w:t>
      </w:r>
      <w:proofErr w:type="gramStart"/>
      <w:r>
        <w:rPr>
          <w:rFonts w:asciiTheme="majorHAnsi" w:hAnsiTheme="majorHAnsi"/>
          <w:color w:val="000000"/>
          <w:sz w:val="32"/>
          <w:szCs w:val="32"/>
        </w:rPr>
        <w:t>With example.</w:t>
      </w:r>
      <w:proofErr w:type="gramEnd"/>
    </w:p>
    <w:p w:rsidR="0080374E" w:rsidRDefault="0080374E" w:rsidP="0080374E">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Background Image on a Page</w:t>
      </w:r>
    </w:p>
    <w:p w:rsidR="0080374E" w:rsidRDefault="0080374E" w:rsidP="0080374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the entire page to have a background image, you must specify the background image on the </w:t>
      </w:r>
      <w:r>
        <w:rPr>
          <w:rStyle w:val="HTMLCode"/>
          <w:rFonts w:ascii="Consolas" w:eastAsiaTheme="majorEastAsia" w:hAnsi="Consolas"/>
          <w:color w:val="DC143C"/>
        </w:rPr>
        <w:t>&lt;body&gt;</w:t>
      </w:r>
      <w:r>
        <w:rPr>
          <w:rFonts w:ascii="Verdana" w:hAnsi="Verdana"/>
          <w:color w:val="000000"/>
          <w:sz w:val="23"/>
          <w:szCs w:val="23"/>
        </w:rPr>
        <w:t> element:</w:t>
      </w:r>
    </w:p>
    <w:p w:rsidR="0080374E" w:rsidRDefault="0080374E" w:rsidP="0080374E">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0374E" w:rsidRDefault="0080374E" w:rsidP="0080374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Add a background image for the entire page:</w:t>
      </w:r>
    </w:p>
    <w:p w:rsidR="0080374E" w:rsidRPr="0080374E" w:rsidRDefault="0080374E" w:rsidP="0080374E">
      <w:pPr>
        <w:pStyle w:val="NormalWeb"/>
        <w:rPr>
          <w:rFonts w:asciiTheme="majorHAnsi" w:hAnsiTheme="majorHAnsi"/>
          <w:color w:val="000000"/>
          <w:sz w:val="32"/>
          <w:szCs w:val="32"/>
        </w:rPr>
      </w:pPr>
      <w:proofErr w:type="gramStart"/>
      <w:r w:rsidRPr="0080374E">
        <w:rPr>
          <w:rFonts w:asciiTheme="majorHAnsi" w:hAnsiTheme="majorHAnsi"/>
          <w:color w:val="000000"/>
          <w:sz w:val="32"/>
          <w:szCs w:val="32"/>
        </w:rPr>
        <w:t>&lt;!DOCTYPE</w:t>
      </w:r>
      <w:proofErr w:type="gramEnd"/>
      <w:r w:rsidRPr="0080374E">
        <w:rPr>
          <w:rFonts w:asciiTheme="majorHAnsi" w:hAnsiTheme="majorHAnsi"/>
          <w:color w:val="000000"/>
          <w:sz w:val="32"/>
          <w:szCs w:val="32"/>
        </w:rPr>
        <w:t xml:space="preserve"> html&gt;</w:t>
      </w:r>
    </w:p>
    <w:p w:rsidR="0080374E" w:rsidRPr="0080374E" w:rsidRDefault="0080374E" w:rsidP="0080374E">
      <w:pPr>
        <w:pStyle w:val="NormalWeb"/>
        <w:rPr>
          <w:rFonts w:asciiTheme="majorHAnsi" w:hAnsiTheme="majorHAnsi"/>
          <w:color w:val="000000"/>
          <w:sz w:val="32"/>
          <w:szCs w:val="32"/>
        </w:rPr>
      </w:pPr>
      <w:r w:rsidRPr="0080374E">
        <w:rPr>
          <w:rFonts w:asciiTheme="majorHAnsi" w:hAnsiTheme="majorHAnsi"/>
          <w:color w:val="000000"/>
          <w:sz w:val="32"/>
          <w:szCs w:val="32"/>
        </w:rPr>
        <w:t>&lt;</w:t>
      </w:r>
      <w:proofErr w:type="gramStart"/>
      <w:r w:rsidRPr="0080374E">
        <w:rPr>
          <w:rFonts w:asciiTheme="majorHAnsi" w:hAnsiTheme="majorHAnsi"/>
          <w:color w:val="000000"/>
          <w:sz w:val="32"/>
          <w:szCs w:val="32"/>
        </w:rPr>
        <w:t>html</w:t>
      </w:r>
      <w:proofErr w:type="gramEnd"/>
      <w:r w:rsidRPr="0080374E">
        <w:rPr>
          <w:rFonts w:asciiTheme="majorHAnsi" w:hAnsiTheme="majorHAnsi"/>
          <w:color w:val="000000"/>
          <w:sz w:val="32"/>
          <w:szCs w:val="32"/>
        </w:rPr>
        <w:t>&gt;</w:t>
      </w:r>
    </w:p>
    <w:p w:rsidR="0080374E" w:rsidRPr="0080374E" w:rsidRDefault="0080374E" w:rsidP="0080374E">
      <w:pPr>
        <w:pStyle w:val="NormalWeb"/>
        <w:rPr>
          <w:rFonts w:asciiTheme="majorHAnsi" w:hAnsiTheme="majorHAnsi"/>
          <w:color w:val="000000"/>
          <w:sz w:val="32"/>
          <w:szCs w:val="32"/>
        </w:rPr>
      </w:pPr>
      <w:r w:rsidRPr="0080374E">
        <w:rPr>
          <w:rFonts w:asciiTheme="majorHAnsi" w:hAnsiTheme="majorHAnsi"/>
          <w:color w:val="000000"/>
          <w:sz w:val="32"/>
          <w:szCs w:val="32"/>
        </w:rPr>
        <w:t>&lt;</w:t>
      </w:r>
      <w:proofErr w:type="gramStart"/>
      <w:r w:rsidRPr="0080374E">
        <w:rPr>
          <w:rFonts w:asciiTheme="majorHAnsi" w:hAnsiTheme="majorHAnsi"/>
          <w:color w:val="000000"/>
          <w:sz w:val="32"/>
          <w:szCs w:val="32"/>
        </w:rPr>
        <w:t>head</w:t>
      </w:r>
      <w:proofErr w:type="gramEnd"/>
      <w:r w:rsidRPr="0080374E">
        <w:rPr>
          <w:rFonts w:asciiTheme="majorHAnsi" w:hAnsiTheme="majorHAnsi"/>
          <w:color w:val="000000"/>
          <w:sz w:val="32"/>
          <w:szCs w:val="32"/>
        </w:rPr>
        <w:t>&gt;</w:t>
      </w:r>
    </w:p>
    <w:p w:rsidR="0080374E" w:rsidRPr="0080374E" w:rsidRDefault="0080374E" w:rsidP="0080374E">
      <w:pPr>
        <w:pStyle w:val="NormalWeb"/>
        <w:rPr>
          <w:rFonts w:asciiTheme="majorHAnsi" w:hAnsiTheme="majorHAnsi"/>
          <w:color w:val="000000"/>
          <w:sz w:val="32"/>
          <w:szCs w:val="32"/>
        </w:rPr>
      </w:pPr>
      <w:r w:rsidRPr="0080374E">
        <w:rPr>
          <w:rFonts w:asciiTheme="majorHAnsi" w:hAnsiTheme="majorHAnsi"/>
          <w:color w:val="000000"/>
          <w:sz w:val="32"/>
          <w:szCs w:val="32"/>
        </w:rPr>
        <w:t>&lt;</w:t>
      </w:r>
      <w:proofErr w:type="gramStart"/>
      <w:r w:rsidRPr="0080374E">
        <w:rPr>
          <w:rFonts w:asciiTheme="majorHAnsi" w:hAnsiTheme="majorHAnsi"/>
          <w:color w:val="000000"/>
          <w:sz w:val="32"/>
          <w:szCs w:val="32"/>
        </w:rPr>
        <w:t>style</w:t>
      </w:r>
      <w:proofErr w:type="gramEnd"/>
      <w:r w:rsidRPr="0080374E">
        <w:rPr>
          <w:rFonts w:asciiTheme="majorHAnsi" w:hAnsiTheme="majorHAnsi"/>
          <w:color w:val="000000"/>
          <w:sz w:val="32"/>
          <w:szCs w:val="32"/>
        </w:rPr>
        <w:t>&gt;</w:t>
      </w:r>
    </w:p>
    <w:p w:rsidR="0080374E" w:rsidRPr="0080374E" w:rsidRDefault="0080374E" w:rsidP="0080374E">
      <w:pPr>
        <w:pStyle w:val="NormalWeb"/>
        <w:rPr>
          <w:rFonts w:asciiTheme="majorHAnsi" w:hAnsiTheme="majorHAnsi"/>
          <w:color w:val="000000"/>
          <w:sz w:val="32"/>
          <w:szCs w:val="32"/>
        </w:rPr>
      </w:pPr>
      <w:proofErr w:type="gramStart"/>
      <w:r w:rsidRPr="0080374E">
        <w:rPr>
          <w:rFonts w:asciiTheme="majorHAnsi" w:hAnsiTheme="majorHAnsi"/>
          <w:color w:val="000000"/>
          <w:sz w:val="32"/>
          <w:szCs w:val="32"/>
        </w:rPr>
        <w:t>body</w:t>
      </w:r>
      <w:proofErr w:type="gramEnd"/>
      <w:r w:rsidRPr="0080374E">
        <w:rPr>
          <w:rFonts w:asciiTheme="majorHAnsi" w:hAnsiTheme="majorHAnsi"/>
          <w:color w:val="000000"/>
          <w:sz w:val="32"/>
          <w:szCs w:val="32"/>
        </w:rPr>
        <w:t xml:space="preserve"> {</w:t>
      </w:r>
    </w:p>
    <w:p w:rsidR="0080374E" w:rsidRPr="0080374E" w:rsidRDefault="0080374E" w:rsidP="0080374E">
      <w:pPr>
        <w:pStyle w:val="NormalWeb"/>
        <w:rPr>
          <w:rFonts w:asciiTheme="majorHAnsi" w:hAnsiTheme="majorHAnsi"/>
          <w:color w:val="000000"/>
          <w:sz w:val="32"/>
          <w:szCs w:val="32"/>
        </w:rPr>
      </w:pPr>
      <w:r w:rsidRPr="0080374E">
        <w:rPr>
          <w:rFonts w:asciiTheme="majorHAnsi" w:hAnsiTheme="majorHAnsi"/>
          <w:color w:val="000000"/>
          <w:sz w:val="32"/>
          <w:szCs w:val="32"/>
        </w:rPr>
        <w:t xml:space="preserve">  </w:t>
      </w:r>
      <w:proofErr w:type="gramStart"/>
      <w:r w:rsidRPr="0080374E">
        <w:rPr>
          <w:rFonts w:asciiTheme="majorHAnsi" w:hAnsiTheme="majorHAnsi"/>
          <w:color w:val="000000"/>
          <w:sz w:val="32"/>
          <w:szCs w:val="32"/>
        </w:rPr>
        <w:t>background-image</w:t>
      </w:r>
      <w:proofErr w:type="gramEnd"/>
      <w:r w:rsidRPr="0080374E">
        <w:rPr>
          <w:rFonts w:asciiTheme="majorHAnsi" w:hAnsiTheme="majorHAnsi"/>
          <w:color w:val="000000"/>
          <w:sz w:val="32"/>
          <w:szCs w:val="32"/>
        </w:rPr>
        <w:t xml:space="preserve">: </w:t>
      </w:r>
      <w:proofErr w:type="spellStart"/>
      <w:r w:rsidRPr="0080374E">
        <w:rPr>
          <w:rFonts w:asciiTheme="majorHAnsi" w:hAnsiTheme="majorHAnsi"/>
          <w:color w:val="000000"/>
          <w:sz w:val="32"/>
          <w:szCs w:val="32"/>
        </w:rPr>
        <w:t>url</w:t>
      </w:r>
      <w:proofErr w:type="spellEnd"/>
      <w:r w:rsidRPr="0080374E">
        <w:rPr>
          <w:rFonts w:asciiTheme="majorHAnsi" w:hAnsiTheme="majorHAnsi"/>
          <w:color w:val="000000"/>
          <w:sz w:val="32"/>
          <w:szCs w:val="32"/>
        </w:rPr>
        <w:t>('img_girl.jpg');</w:t>
      </w:r>
    </w:p>
    <w:p w:rsidR="0080374E" w:rsidRPr="0080374E" w:rsidRDefault="0080374E" w:rsidP="0080374E">
      <w:pPr>
        <w:pStyle w:val="NormalWeb"/>
        <w:rPr>
          <w:rFonts w:asciiTheme="majorHAnsi" w:hAnsiTheme="majorHAnsi"/>
          <w:color w:val="000000"/>
          <w:sz w:val="32"/>
          <w:szCs w:val="32"/>
        </w:rPr>
      </w:pPr>
      <w:r w:rsidRPr="0080374E">
        <w:rPr>
          <w:rFonts w:asciiTheme="majorHAnsi" w:hAnsiTheme="majorHAnsi"/>
          <w:color w:val="000000"/>
          <w:sz w:val="32"/>
          <w:szCs w:val="32"/>
        </w:rPr>
        <w:t>}</w:t>
      </w:r>
    </w:p>
    <w:p w:rsidR="0080374E" w:rsidRPr="0080374E" w:rsidRDefault="0080374E" w:rsidP="0080374E">
      <w:pPr>
        <w:pStyle w:val="NormalWeb"/>
        <w:rPr>
          <w:rFonts w:asciiTheme="majorHAnsi" w:hAnsiTheme="majorHAnsi"/>
          <w:color w:val="000000"/>
          <w:sz w:val="32"/>
          <w:szCs w:val="32"/>
        </w:rPr>
      </w:pPr>
      <w:r w:rsidRPr="0080374E">
        <w:rPr>
          <w:rFonts w:asciiTheme="majorHAnsi" w:hAnsiTheme="majorHAnsi"/>
          <w:color w:val="000000"/>
          <w:sz w:val="32"/>
          <w:szCs w:val="32"/>
        </w:rPr>
        <w:t>&lt;/style&gt;</w:t>
      </w:r>
    </w:p>
    <w:p w:rsidR="0080374E" w:rsidRPr="0080374E" w:rsidRDefault="0080374E" w:rsidP="0080374E">
      <w:pPr>
        <w:pStyle w:val="NormalWeb"/>
        <w:rPr>
          <w:rFonts w:asciiTheme="majorHAnsi" w:hAnsiTheme="majorHAnsi"/>
          <w:color w:val="000000"/>
          <w:sz w:val="32"/>
          <w:szCs w:val="32"/>
        </w:rPr>
      </w:pPr>
      <w:r w:rsidRPr="0080374E">
        <w:rPr>
          <w:rFonts w:asciiTheme="majorHAnsi" w:hAnsiTheme="majorHAnsi"/>
          <w:color w:val="000000"/>
          <w:sz w:val="32"/>
          <w:szCs w:val="32"/>
        </w:rPr>
        <w:t>&lt;/head&gt;</w:t>
      </w:r>
    </w:p>
    <w:p w:rsidR="0080374E" w:rsidRPr="0080374E" w:rsidRDefault="0080374E" w:rsidP="0080374E">
      <w:pPr>
        <w:pStyle w:val="NormalWeb"/>
        <w:rPr>
          <w:rFonts w:asciiTheme="majorHAnsi" w:hAnsiTheme="majorHAnsi"/>
          <w:color w:val="000000"/>
          <w:sz w:val="32"/>
          <w:szCs w:val="32"/>
        </w:rPr>
      </w:pPr>
      <w:r w:rsidRPr="0080374E">
        <w:rPr>
          <w:rFonts w:asciiTheme="majorHAnsi" w:hAnsiTheme="majorHAnsi"/>
          <w:color w:val="000000"/>
          <w:sz w:val="32"/>
          <w:szCs w:val="32"/>
        </w:rPr>
        <w:t>&lt;</w:t>
      </w:r>
      <w:proofErr w:type="gramStart"/>
      <w:r w:rsidRPr="0080374E">
        <w:rPr>
          <w:rFonts w:asciiTheme="majorHAnsi" w:hAnsiTheme="majorHAnsi"/>
          <w:color w:val="000000"/>
          <w:sz w:val="32"/>
          <w:szCs w:val="32"/>
        </w:rPr>
        <w:t>body</w:t>
      </w:r>
      <w:proofErr w:type="gramEnd"/>
      <w:r w:rsidRPr="0080374E">
        <w:rPr>
          <w:rFonts w:asciiTheme="majorHAnsi" w:hAnsiTheme="majorHAnsi"/>
          <w:color w:val="000000"/>
          <w:sz w:val="32"/>
          <w:szCs w:val="32"/>
        </w:rPr>
        <w:t>&gt;</w:t>
      </w:r>
    </w:p>
    <w:p w:rsidR="0080374E" w:rsidRPr="0080374E" w:rsidRDefault="0080374E" w:rsidP="0080374E">
      <w:pPr>
        <w:pStyle w:val="NormalWeb"/>
        <w:rPr>
          <w:rFonts w:asciiTheme="majorHAnsi" w:hAnsiTheme="majorHAnsi"/>
          <w:color w:val="000000"/>
          <w:sz w:val="32"/>
          <w:szCs w:val="32"/>
        </w:rPr>
      </w:pPr>
    </w:p>
    <w:p w:rsidR="0080374E" w:rsidRPr="0080374E" w:rsidRDefault="0080374E" w:rsidP="0080374E">
      <w:pPr>
        <w:pStyle w:val="NormalWeb"/>
        <w:rPr>
          <w:rFonts w:asciiTheme="majorHAnsi" w:hAnsiTheme="majorHAnsi"/>
          <w:color w:val="000000"/>
          <w:sz w:val="32"/>
          <w:szCs w:val="32"/>
        </w:rPr>
      </w:pPr>
      <w:r w:rsidRPr="0080374E">
        <w:rPr>
          <w:rFonts w:asciiTheme="majorHAnsi" w:hAnsiTheme="majorHAnsi"/>
          <w:color w:val="000000"/>
          <w:sz w:val="32"/>
          <w:szCs w:val="32"/>
        </w:rPr>
        <w:t>&lt;h2&gt;Background Image&lt;/h2&gt;</w:t>
      </w:r>
    </w:p>
    <w:p w:rsidR="0080374E" w:rsidRPr="0080374E" w:rsidRDefault="0080374E" w:rsidP="0080374E">
      <w:pPr>
        <w:pStyle w:val="NormalWeb"/>
        <w:rPr>
          <w:rFonts w:asciiTheme="majorHAnsi" w:hAnsiTheme="majorHAnsi"/>
          <w:color w:val="000000"/>
          <w:sz w:val="32"/>
          <w:szCs w:val="32"/>
        </w:rPr>
      </w:pPr>
    </w:p>
    <w:p w:rsidR="0080374E" w:rsidRPr="0080374E" w:rsidRDefault="0080374E" w:rsidP="0080374E">
      <w:pPr>
        <w:pStyle w:val="NormalWeb"/>
        <w:rPr>
          <w:rFonts w:asciiTheme="majorHAnsi" w:hAnsiTheme="majorHAnsi"/>
          <w:color w:val="000000"/>
          <w:sz w:val="32"/>
          <w:szCs w:val="32"/>
        </w:rPr>
      </w:pPr>
      <w:r w:rsidRPr="0080374E">
        <w:rPr>
          <w:rFonts w:asciiTheme="majorHAnsi" w:hAnsiTheme="majorHAnsi"/>
          <w:color w:val="000000"/>
          <w:sz w:val="32"/>
          <w:szCs w:val="32"/>
        </w:rPr>
        <w:lastRenderedPageBreak/>
        <w:t>&lt;p&gt;By default, the background image will repeat itself if it is smaller than the element where it is specified, in this case the body element</w:t>
      </w:r>
      <w:proofErr w:type="gramStart"/>
      <w:r w:rsidRPr="0080374E">
        <w:rPr>
          <w:rFonts w:asciiTheme="majorHAnsi" w:hAnsiTheme="majorHAnsi"/>
          <w:color w:val="000000"/>
          <w:sz w:val="32"/>
          <w:szCs w:val="32"/>
        </w:rPr>
        <w:t>.&lt;</w:t>
      </w:r>
      <w:proofErr w:type="gramEnd"/>
      <w:r w:rsidRPr="0080374E">
        <w:rPr>
          <w:rFonts w:asciiTheme="majorHAnsi" w:hAnsiTheme="majorHAnsi"/>
          <w:color w:val="000000"/>
          <w:sz w:val="32"/>
          <w:szCs w:val="32"/>
        </w:rPr>
        <w:t>/p&gt;</w:t>
      </w:r>
    </w:p>
    <w:p w:rsidR="0080374E" w:rsidRPr="0080374E" w:rsidRDefault="0080374E" w:rsidP="0080374E">
      <w:pPr>
        <w:pStyle w:val="NormalWeb"/>
        <w:rPr>
          <w:rFonts w:asciiTheme="majorHAnsi" w:hAnsiTheme="majorHAnsi"/>
          <w:color w:val="000000"/>
          <w:sz w:val="32"/>
          <w:szCs w:val="32"/>
        </w:rPr>
      </w:pPr>
    </w:p>
    <w:p w:rsidR="0080374E" w:rsidRPr="0080374E" w:rsidRDefault="0080374E" w:rsidP="0080374E">
      <w:pPr>
        <w:pStyle w:val="NormalWeb"/>
        <w:rPr>
          <w:rFonts w:asciiTheme="majorHAnsi" w:hAnsiTheme="majorHAnsi"/>
          <w:color w:val="000000"/>
          <w:sz w:val="32"/>
          <w:szCs w:val="32"/>
        </w:rPr>
      </w:pPr>
      <w:r w:rsidRPr="0080374E">
        <w:rPr>
          <w:rFonts w:asciiTheme="majorHAnsi" w:hAnsiTheme="majorHAnsi"/>
          <w:color w:val="000000"/>
          <w:sz w:val="32"/>
          <w:szCs w:val="32"/>
        </w:rPr>
        <w:t>&lt;/body&gt;</w:t>
      </w:r>
    </w:p>
    <w:p w:rsidR="0080374E" w:rsidRPr="0080374E" w:rsidRDefault="0080374E" w:rsidP="0080374E">
      <w:pPr>
        <w:pStyle w:val="NormalWeb"/>
        <w:rPr>
          <w:rFonts w:asciiTheme="majorHAnsi" w:hAnsiTheme="majorHAnsi"/>
          <w:color w:val="000000"/>
          <w:sz w:val="32"/>
          <w:szCs w:val="32"/>
        </w:rPr>
      </w:pPr>
      <w:r w:rsidRPr="0080374E">
        <w:rPr>
          <w:rFonts w:asciiTheme="majorHAnsi" w:hAnsiTheme="majorHAnsi"/>
          <w:color w:val="000000"/>
          <w:sz w:val="32"/>
          <w:szCs w:val="32"/>
        </w:rPr>
        <w:t>&lt;/html&gt;</w:t>
      </w:r>
    </w:p>
    <w:p w:rsidR="0080374E" w:rsidRDefault="0080374E" w:rsidP="00D64D04">
      <w:pPr>
        <w:pStyle w:val="NormalWeb"/>
        <w:rPr>
          <w:rFonts w:asciiTheme="majorHAnsi" w:hAnsiTheme="majorHAnsi"/>
          <w:color w:val="000000"/>
          <w:sz w:val="32"/>
          <w:szCs w:val="32"/>
        </w:rPr>
      </w:pPr>
      <w:r>
        <w:rPr>
          <w:rFonts w:asciiTheme="majorHAnsi" w:hAnsiTheme="majorHAnsi"/>
          <w:color w:val="000000"/>
          <w:sz w:val="32"/>
          <w:szCs w:val="32"/>
        </w:rPr>
        <w:t>Output-</w:t>
      </w:r>
    </w:p>
    <w:p w:rsidR="0080374E" w:rsidRPr="005D6DFF" w:rsidRDefault="0080374E" w:rsidP="00D64D04">
      <w:pPr>
        <w:pStyle w:val="NormalWeb"/>
        <w:rPr>
          <w:rFonts w:asciiTheme="majorHAnsi" w:hAnsiTheme="majorHAnsi"/>
          <w:color w:val="000000"/>
          <w:sz w:val="32"/>
          <w:szCs w:val="32"/>
        </w:rPr>
      </w:pPr>
      <w:r>
        <w:rPr>
          <w:rFonts w:asciiTheme="majorHAnsi" w:hAnsiTheme="majorHAnsi"/>
          <w:noProof/>
          <w:color w:val="000000"/>
          <w:sz w:val="32"/>
          <w:szCs w:val="32"/>
        </w:rPr>
        <w:drawing>
          <wp:inline distT="0" distB="0" distL="0" distR="0">
            <wp:extent cx="5943600" cy="3681082"/>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9"/>
                    <a:srcRect/>
                    <a:stretch>
                      <a:fillRect/>
                    </a:stretch>
                  </pic:blipFill>
                  <pic:spPr bwMode="auto">
                    <a:xfrm>
                      <a:off x="0" y="0"/>
                      <a:ext cx="5943600" cy="3681082"/>
                    </a:xfrm>
                    <a:prstGeom prst="rect">
                      <a:avLst/>
                    </a:prstGeom>
                    <a:noFill/>
                    <a:ln w="9525">
                      <a:noFill/>
                      <a:miter lim="800000"/>
                      <a:headEnd/>
                      <a:tailEnd/>
                    </a:ln>
                  </pic:spPr>
                </pic:pic>
              </a:graphicData>
            </a:graphic>
          </wp:inline>
        </w:drawing>
      </w:r>
    </w:p>
    <w:p w:rsidR="00D64D04" w:rsidRPr="00D64D04" w:rsidRDefault="00D64D04" w:rsidP="00EC386C">
      <w:pPr>
        <w:rPr>
          <w:rFonts w:asciiTheme="majorHAnsi" w:hAnsiTheme="majorHAnsi"/>
          <w:color w:val="000000" w:themeColor="text1"/>
          <w:sz w:val="32"/>
          <w:szCs w:val="32"/>
        </w:rPr>
      </w:pPr>
    </w:p>
    <w:p w:rsidR="00D64D04" w:rsidRPr="00C8245B" w:rsidRDefault="00C8245B" w:rsidP="00EC386C">
      <w:pPr>
        <w:rPr>
          <w:rFonts w:asciiTheme="majorHAnsi" w:hAnsiTheme="majorHAnsi"/>
          <w:color w:val="000000" w:themeColor="text1"/>
          <w:sz w:val="32"/>
          <w:szCs w:val="32"/>
        </w:rPr>
      </w:pPr>
      <w:r w:rsidRPr="00C8245B">
        <w:rPr>
          <w:rFonts w:asciiTheme="majorHAnsi" w:hAnsiTheme="majorHAnsi"/>
          <w:color w:val="000000" w:themeColor="text1"/>
          <w:sz w:val="32"/>
          <w:szCs w:val="32"/>
        </w:rPr>
        <w:t xml:space="preserve">HOW ARE ACTIVE LINKS DIFFERENT FROM NORMAL </w:t>
      </w:r>
      <w:proofErr w:type="gramStart"/>
      <w:r w:rsidRPr="00C8245B">
        <w:rPr>
          <w:rFonts w:asciiTheme="majorHAnsi" w:hAnsiTheme="majorHAnsi"/>
          <w:color w:val="000000" w:themeColor="text1"/>
          <w:sz w:val="32"/>
          <w:szCs w:val="32"/>
        </w:rPr>
        <w:t>LINKS ?</w:t>
      </w:r>
      <w:proofErr w:type="gramEnd"/>
    </w:p>
    <w:p w:rsidR="00C8245B" w:rsidRPr="00C8245B" w:rsidRDefault="00C8245B" w:rsidP="00C8245B">
      <w:pPr>
        <w:pStyle w:val="intro"/>
        <w:shd w:val="clear" w:color="auto" w:fill="FFFFFF"/>
        <w:spacing w:before="288" w:beforeAutospacing="0" w:after="288" w:afterAutospacing="0"/>
        <w:rPr>
          <w:rFonts w:ascii="Verdana" w:hAnsi="Verdana"/>
          <w:color w:val="000000"/>
          <w:sz w:val="28"/>
          <w:szCs w:val="28"/>
        </w:rPr>
      </w:pPr>
      <w:r w:rsidRPr="00C8245B">
        <w:rPr>
          <w:rFonts w:ascii="Verdana" w:hAnsi="Verdana"/>
          <w:color w:val="000000"/>
          <w:sz w:val="28"/>
          <w:szCs w:val="28"/>
        </w:rPr>
        <w:t>An HTML link is displayed in a different color depending on whether it has been visited, is unvisited, or is active.</w:t>
      </w:r>
    </w:p>
    <w:p w:rsidR="00C8245B" w:rsidRDefault="00A746C0" w:rsidP="00C8245B">
      <w:pPr>
        <w:spacing w:before="300" w:after="300"/>
        <w:rPr>
          <w:rFonts w:ascii="Times New Roman" w:hAnsi="Times New Roman"/>
        </w:rPr>
      </w:pPr>
      <w:r>
        <w:pict>
          <v:rect id="_x0000_i1038" style="width:0;height:0" o:hralign="center" o:hrstd="t" o:hrnoshade="t" o:hr="t" fillcolor="black" stroked="f"/>
        </w:pict>
      </w:r>
    </w:p>
    <w:p w:rsidR="00C8245B" w:rsidRPr="00C8245B" w:rsidRDefault="00C8245B" w:rsidP="00C8245B">
      <w:pPr>
        <w:pStyle w:val="Heading2"/>
        <w:shd w:val="clear" w:color="auto" w:fill="FFFFFF"/>
        <w:spacing w:before="150" w:after="150"/>
        <w:rPr>
          <w:rFonts w:cs="Segoe UI"/>
          <w:b w:val="0"/>
          <w:bCs w:val="0"/>
          <w:color w:val="000000"/>
          <w:sz w:val="28"/>
          <w:szCs w:val="28"/>
        </w:rPr>
      </w:pPr>
      <w:r w:rsidRPr="00C8245B">
        <w:rPr>
          <w:rFonts w:cs="Segoe UI"/>
          <w:b w:val="0"/>
          <w:bCs w:val="0"/>
          <w:color w:val="000000"/>
          <w:sz w:val="28"/>
          <w:szCs w:val="28"/>
        </w:rPr>
        <w:lastRenderedPageBreak/>
        <w:t>HTML Link Colors</w:t>
      </w:r>
    </w:p>
    <w:p w:rsidR="00C8245B" w:rsidRDefault="00C8245B" w:rsidP="00C82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a link will appear like this (in all browsers):</w:t>
      </w:r>
    </w:p>
    <w:p w:rsidR="00C8245B" w:rsidRDefault="00C8245B" w:rsidP="00C8245B">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unvisited link is underlined and blue</w:t>
      </w:r>
    </w:p>
    <w:p w:rsidR="00C8245B" w:rsidRDefault="00C8245B" w:rsidP="00C8245B">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visited link is underlined and purple</w:t>
      </w:r>
    </w:p>
    <w:p w:rsidR="00C8245B" w:rsidRDefault="00C8245B" w:rsidP="00C8245B">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active link is underlined and red</w:t>
      </w:r>
    </w:p>
    <w:p w:rsidR="00C8245B" w:rsidRDefault="00C8245B" w:rsidP="00C82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change the link state colors, by using CSS:</w:t>
      </w:r>
    </w:p>
    <w:p w:rsidR="00C8245B" w:rsidRDefault="00C8245B" w:rsidP="00C8245B">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8245B" w:rsidRPr="00C8245B" w:rsidRDefault="00C8245B" w:rsidP="00C8245B">
      <w:pPr>
        <w:pStyle w:val="NormalWeb"/>
        <w:shd w:val="clear" w:color="auto" w:fill="FFFFFF"/>
        <w:spacing w:before="288" w:after="288"/>
        <w:rPr>
          <w:rFonts w:ascii="Verdana" w:hAnsi="Verdana"/>
          <w:color w:val="000000"/>
          <w:sz w:val="23"/>
          <w:szCs w:val="23"/>
        </w:rPr>
      </w:pPr>
      <w:proofErr w:type="gramStart"/>
      <w:r w:rsidRPr="00C8245B">
        <w:rPr>
          <w:rFonts w:ascii="Verdana" w:hAnsi="Verdana"/>
          <w:color w:val="000000"/>
          <w:sz w:val="23"/>
          <w:szCs w:val="23"/>
        </w:rPr>
        <w:t>&lt;!DOCTYPE</w:t>
      </w:r>
      <w:proofErr w:type="gramEnd"/>
      <w:r w:rsidRPr="00C8245B">
        <w:rPr>
          <w:rFonts w:ascii="Verdana" w:hAnsi="Verdana"/>
          <w:color w:val="000000"/>
          <w:sz w:val="23"/>
          <w:szCs w:val="23"/>
        </w:rPr>
        <w:t xml:space="preserve"> html&gt;</w:t>
      </w:r>
    </w:p>
    <w:p w:rsidR="00C8245B" w:rsidRPr="00C8245B" w:rsidRDefault="00C8245B" w:rsidP="00C8245B">
      <w:pPr>
        <w:pStyle w:val="NormalWeb"/>
        <w:shd w:val="clear" w:color="auto" w:fill="FFFFFF"/>
        <w:spacing w:before="288" w:after="288"/>
        <w:rPr>
          <w:rFonts w:ascii="Verdana" w:hAnsi="Verdana"/>
          <w:color w:val="000000"/>
          <w:sz w:val="23"/>
          <w:szCs w:val="23"/>
        </w:rPr>
      </w:pPr>
      <w:r w:rsidRPr="00C8245B">
        <w:rPr>
          <w:rFonts w:ascii="Verdana" w:hAnsi="Verdana"/>
          <w:color w:val="000000"/>
          <w:sz w:val="23"/>
          <w:szCs w:val="23"/>
        </w:rPr>
        <w:t>&lt;</w:t>
      </w:r>
      <w:proofErr w:type="gramStart"/>
      <w:r w:rsidRPr="00C8245B">
        <w:rPr>
          <w:rFonts w:ascii="Verdana" w:hAnsi="Verdana"/>
          <w:color w:val="000000"/>
          <w:sz w:val="23"/>
          <w:szCs w:val="23"/>
        </w:rPr>
        <w:t>html</w:t>
      </w:r>
      <w:proofErr w:type="gramEnd"/>
      <w:r w:rsidRPr="00C8245B">
        <w:rPr>
          <w:rFonts w:ascii="Verdana" w:hAnsi="Verdana"/>
          <w:color w:val="000000"/>
          <w:sz w:val="23"/>
          <w:szCs w:val="23"/>
        </w:rPr>
        <w:t>&gt;</w:t>
      </w:r>
    </w:p>
    <w:p w:rsidR="00C8245B" w:rsidRPr="00C8245B" w:rsidRDefault="00C8245B" w:rsidP="00C8245B">
      <w:pPr>
        <w:pStyle w:val="NormalWeb"/>
        <w:shd w:val="clear" w:color="auto" w:fill="FFFFFF"/>
        <w:spacing w:before="288" w:after="288"/>
        <w:rPr>
          <w:rFonts w:ascii="Verdana" w:hAnsi="Verdana"/>
          <w:color w:val="000000"/>
          <w:sz w:val="23"/>
          <w:szCs w:val="23"/>
        </w:rPr>
      </w:pPr>
      <w:r w:rsidRPr="00C8245B">
        <w:rPr>
          <w:rFonts w:ascii="Verdana" w:hAnsi="Verdana"/>
          <w:color w:val="000000"/>
          <w:sz w:val="23"/>
          <w:szCs w:val="23"/>
        </w:rPr>
        <w:t>&lt;</w:t>
      </w:r>
      <w:proofErr w:type="gramStart"/>
      <w:r w:rsidRPr="00C8245B">
        <w:rPr>
          <w:rFonts w:ascii="Verdana" w:hAnsi="Verdana"/>
          <w:color w:val="000000"/>
          <w:sz w:val="23"/>
          <w:szCs w:val="23"/>
        </w:rPr>
        <w:t>head</w:t>
      </w:r>
      <w:proofErr w:type="gramEnd"/>
      <w:r w:rsidRPr="00C8245B">
        <w:rPr>
          <w:rFonts w:ascii="Verdana" w:hAnsi="Verdana"/>
          <w:color w:val="000000"/>
          <w:sz w:val="23"/>
          <w:szCs w:val="23"/>
        </w:rPr>
        <w:t>&gt;</w:t>
      </w:r>
    </w:p>
    <w:p w:rsidR="00C8245B" w:rsidRPr="00C8245B" w:rsidRDefault="00C8245B" w:rsidP="00C8245B">
      <w:pPr>
        <w:pStyle w:val="NormalWeb"/>
        <w:shd w:val="clear" w:color="auto" w:fill="FFFFFF"/>
        <w:spacing w:before="288" w:after="288"/>
        <w:rPr>
          <w:rFonts w:ascii="Verdana" w:hAnsi="Verdana"/>
          <w:color w:val="000000"/>
          <w:sz w:val="23"/>
          <w:szCs w:val="23"/>
        </w:rPr>
      </w:pPr>
      <w:r w:rsidRPr="00C8245B">
        <w:rPr>
          <w:rFonts w:ascii="Verdana" w:hAnsi="Verdana"/>
          <w:color w:val="000000"/>
          <w:sz w:val="23"/>
          <w:szCs w:val="23"/>
        </w:rPr>
        <w:t>&lt;</w:t>
      </w:r>
      <w:proofErr w:type="gramStart"/>
      <w:r w:rsidRPr="00C8245B">
        <w:rPr>
          <w:rFonts w:ascii="Verdana" w:hAnsi="Verdana"/>
          <w:color w:val="000000"/>
          <w:sz w:val="23"/>
          <w:szCs w:val="23"/>
        </w:rPr>
        <w:t>style</w:t>
      </w:r>
      <w:proofErr w:type="gramEnd"/>
      <w:r w:rsidRPr="00C8245B">
        <w:rPr>
          <w:rFonts w:ascii="Verdana" w:hAnsi="Verdana"/>
          <w:color w:val="000000"/>
          <w:sz w:val="23"/>
          <w:szCs w:val="23"/>
        </w:rPr>
        <w:t>&gt;</w:t>
      </w:r>
    </w:p>
    <w:p w:rsidR="00C8245B" w:rsidRPr="00C8245B" w:rsidRDefault="00C8245B" w:rsidP="00C8245B">
      <w:pPr>
        <w:pStyle w:val="NormalWeb"/>
        <w:shd w:val="clear" w:color="auto" w:fill="FFFFFF"/>
        <w:spacing w:before="288" w:after="288"/>
        <w:rPr>
          <w:rFonts w:ascii="Verdana" w:hAnsi="Verdana"/>
          <w:color w:val="000000"/>
          <w:sz w:val="23"/>
          <w:szCs w:val="23"/>
        </w:rPr>
      </w:pPr>
      <w:proofErr w:type="gramStart"/>
      <w:r w:rsidRPr="00C8245B">
        <w:rPr>
          <w:rFonts w:ascii="Verdana" w:hAnsi="Verdana"/>
          <w:color w:val="000000"/>
          <w:sz w:val="23"/>
          <w:szCs w:val="23"/>
        </w:rPr>
        <w:t>a:</w:t>
      </w:r>
      <w:proofErr w:type="gramEnd"/>
      <w:r w:rsidRPr="00C8245B">
        <w:rPr>
          <w:rFonts w:ascii="Verdana" w:hAnsi="Verdana"/>
          <w:color w:val="000000"/>
          <w:sz w:val="23"/>
          <w:szCs w:val="23"/>
        </w:rPr>
        <w:t>link {</w:t>
      </w:r>
    </w:p>
    <w:p w:rsidR="00C8245B" w:rsidRPr="00C8245B" w:rsidRDefault="00C8245B" w:rsidP="00C8245B">
      <w:pPr>
        <w:pStyle w:val="NormalWeb"/>
        <w:shd w:val="clear" w:color="auto" w:fill="FFFFFF"/>
        <w:spacing w:before="288" w:after="288"/>
        <w:rPr>
          <w:rFonts w:ascii="Verdana" w:hAnsi="Verdana"/>
          <w:color w:val="000000"/>
          <w:sz w:val="23"/>
          <w:szCs w:val="23"/>
        </w:rPr>
      </w:pPr>
      <w:r w:rsidRPr="00C8245B">
        <w:rPr>
          <w:rFonts w:ascii="Verdana" w:hAnsi="Verdana"/>
          <w:color w:val="000000"/>
          <w:sz w:val="23"/>
          <w:szCs w:val="23"/>
        </w:rPr>
        <w:t xml:space="preserve">  </w:t>
      </w:r>
      <w:proofErr w:type="gramStart"/>
      <w:r w:rsidRPr="00C8245B">
        <w:rPr>
          <w:rFonts w:ascii="Verdana" w:hAnsi="Verdana"/>
          <w:color w:val="000000"/>
          <w:sz w:val="23"/>
          <w:szCs w:val="23"/>
        </w:rPr>
        <w:t>color</w:t>
      </w:r>
      <w:proofErr w:type="gramEnd"/>
      <w:r w:rsidRPr="00C8245B">
        <w:rPr>
          <w:rFonts w:ascii="Verdana" w:hAnsi="Verdana"/>
          <w:color w:val="000000"/>
          <w:sz w:val="23"/>
          <w:szCs w:val="23"/>
        </w:rPr>
        <w:t>: green;</w:t>
      </w:r>
    </w:p>
    <w:p w:rsidR="00C8245B" w:rsidRPr="00C8245B" w:rsidRDefault="00C8245B" w:rsidP="00C8245B">
      <w:pPr>
        <w:pStyle w:val="NormalWeb"/>
        <w:shd w:val="clear" w:color="auto" w:fill="FFFFFF"/>
        <w:spacing w:before="288" w:after="288"/>
        <w:rPr>
          <w:rFonts w:ascii="Verdana" w:hAnsi="Verdana"/>
          <w:color w:val="000000"/>
          <w:sz w:val="23"/>
          <w:szCs w:val="23"/>
        </w:rPr>
      </w:pPr>
      <w:r w:rsidRPr="00C8245B">
        <w:rPr>
          <w:rFonts w:ascii="Verdana" w:hAnsi="Verdana"/>
          <w:color w:val="000000"/>
          <w:sz w:val="23"/>
          <w:szCs w:val="23"/>
        </w:rPr>
        <w:t xml:space="preserve">  </w:t>
      </w:r>
      <w:proofErr w:type="gramStart"/>
      <w:r w:rsidRPr="00C8245B">
        <w:rPr>
          <w:rFonts w:ascii="Verdana" w:hAnsi="Verdana"/>
          <w:color w:val="000000"/>
          <w:sz w:val="23"/>
          <w:szCs w:val="23"/>
        </w:rPr>
        <w:t>background-color</w:t>
      </w:r>
      <w:proofErr w:type="gramEnd"/>
      <w:r w:rsidRPr="00C8245B">
        <w:rPr>
          <w:rFonts w:ascii="Verdana" w:hAnsi="Verdana"/>
          <w:color w:val="000000"/>
          <w:sz w:val="23"/>
          <w:szCs w:val="23"/>
        </w:rPr>
        <w:t>: transparent;</w:t>
      </w:r>
    </w:p>
    <w:p w:rsidR="00C8245B" w:rsidRPr="00C8245B" w:rsidRDefault="00C8245B" w:rsidP="00C8245B">
      <w:pPr>
        <w:pStyle w:val="NormalWeb"/>
        <w:shd w:val="clear" w:color="auto" w:fill="FFFFFF"/>
        <w:spacing w:before="288" w:after="288"/>
        <w:rPr>
          <w:rFonts w:ascii="Verdana" w:hAnsi="Verdana"/>
          <w:color w:val="000000"/>
          <w:sz w:val="23"/>
          <w:szCs w:val="23"/>
        </w:rPr>
      </w:pPr>
      <w:r w:rsidRPr="00C8245B">
        <w:rPr>
          <w:rFonts w:ascii="Verdana" w:hAnsi="Verdana"/>
          <w:color w:val="000000"/>
          <w:sz w:val="23"/>
          <w:szCs w:val="23"/>
        </w:rPr>
        <w:t xml:space="preserve">  </w:t>
      </w:r>
      <w:proofErr w:type="gramStart"/>
      <w:r w:rsidRPr="00C8245B">
        <w:rPr>
          <w:rFonts w:ascii="Verdana" w:hAnsi="Verdana"/>
          <w:color w:val="000000"/>
          <w:sz w:val="23"/>
          <w:szCs w:val="23"/>
        </w:rPr>
        <w:t>text-decoration</w:t>
      </w:r>
      <w:proofErr w:type="gramEnd"/>
      <w:r w:rsidRPr="00C8245B">
        <w:rPr>
          <w:rFonts w:ascii="Verdana" w:hAnsi="Verdana"/>
          <w:color w:val="000000"/>
          <w:sz w:val="23"/>
          <w:szCs w:val="23"/>
        </w:rPr>
        <w:t>: none;</w:t>
      </w:r>
    </w:p>
    <w:p w:rsidR="00C8245B" w:rsidRPr="00C8245B" w:rsidRDefault="00C8245B" w:rsidP="00C8245B">
      <w:pPr>
        <w:pStyle w:val="NormalWeb"/>
        <w:shd w:val="clear" w:color="auto" w:fill="FFFFFF"/>
        <w:spacing w:before="288" w:after="288"/>
        <w:rPr>
          <w:rFonts w:ascii="Verdana" w:hAnsi="Verdana"/>
          <w:color w:val="000000"/>
          <w:sz w:val="23"/>
          <w:szCs w:val="23"/>
        </w:rPr>
      </w:pPr>
      <w:r w:rsidRPr="00C8245B">
        <w:rPr>
          <w:rFonts w:ascii="Verdana" w:hAnsi="Verdana"/>
          <w:color w:val="000000"/>
          <w:sz w:val="23"/>
          <w:szCs w:val="23"/>
        </w:rPr>
        <w:t>}</w:t>
      </w:r>
    </w:p>
    <w:p w:rsidR="00C8245B" w:rsidRPr="00C8245B" w:rsidRDefault="00C8245B" w:rsidP="00C8245B">
      <w:pPr>
        <w:pStyle w:val="NormalWeb"/>
        <w:shd w:val="clear" w:color="auto" w:fill="FFFFFF"/>
        <w:spacing w:before="288" w:after="288"/>
        <w:rPr>
          <w:rFonts w:ascii="Verdana" w:hAnsi="Verdana"/>
          <w:color w:val="000000"/>
          <w:sz w:val="23"/>
          <w:szCs w:val="23"/>
        </w:rPr>
      </w:pPr>
      <w:proofErr w:type="gramStart"/>
      <w:r w:rsidRPr="00C8245B">
        <w:rPr>
          <w:rFonts w:ascii="Verdana" w:hAnsi="Verdana"/>
          <w:color w:val="000000"/>
          <w:sz w:val="23"/>
          <w:szCs w:val="23"/>
        </w:rPr>
        <w:t>a:</w:t>
      </w:r>
      <w:proofErr w:type="gramEnd"/>
      <w:r w:rsidRPr="00C8245B">
        <w:rPr>
          <w:rFonts w:ascii="Verdana" w:hAnsi="Verdana"/>
          <w:color w:val="000000"/>
          <w:sz w:val="23"/>
          <w:szCs w:val="23"/>
        </w:rPr>
        <w:t>visited {</w:t>
      </w:r>
    </w:p>
    <w:p w:rsidR="00C8245B" w:rsidRPr="00C8245B" w:rsidRDefault="00C8245B" w:rsidP="00C8245B">
      <w:pPr>
        <w:pStyle w:val="NormalWeb"/>
        <w:shd w:val="clear" w:color="auto" w:fill="FFFFFF"/>
        <w:spacing w:before="288" w:after="288"/>
        <w:rPr>
          <w:rFonts w:ascii="Verdana" w:hAnsi="Verdana"/>
          <w:color w:val="000000"/>
          <w:sz w:val="23"/>
          <w:szCs w:val="23"/>
        </w:rPr>
      </w:pPr>
      <w:r w:rsidRPr="00C8245B">
        <w:rPr>
          <w:rFonts w:ascii="Verdana" w:hAnsi="Verdana"/>
          <w:color w:val="000000"/>
          <w:sz w:val="23"/>
          <w:szCs w:val="23"/>
        </w:rPr>
        <w:t xml:space="preserve">  </w:t>
      </w:r>
      <w:proofErr w:type="gramStart"/>
      <w:r w:rsidRPr="00C8245B">
        <w:rPr>
          <w:rFonts w:ascii="Verdana" w:hAnsi="Verdana"/>
          <w:color w:val="000000"/>
          <w:sz w:val="23"/>
          <w:szCs w:val="23"/>
        </w:rPr>
        <w:t>color</w:t>
      </w:r>
      <w:proofErr w:type="gramEnd"/>
      <w:r w:rsidRPr="00C8245B">
        <w:rPr>
          <w:rFonts w:ascii="Verdana" w:hAnsi="Verdana"/>
          <w:color w:val="000000"/>
          <w:sz w:val="23"/>
          <w:szCs w:val="23"/>
        </w:rPr>
        <w:t>: pink;</w:t>
      </w:r>
    </w:p>
    <w:p w:rsidR="00C8245B" w:rsidRPr="00C8245B" w:rsidRDefault="00C8245B" w:rsidP="00C8245B">
      <w:pPr>
        <w:pStyle w:val="NormalWeb"/>
        <w:shd w:val="clear" w:color="auto" w:fill="FFFFFF"/>
        <w:spacing w:before="288" w:after="288"/>
        <w:rPr>
          <w:rFonts w:ascii="Verdana" w:hAnsi="Verdana"/>
          <w:color w:val="000000"/>
          <w:sz w:val="23"/>
          <w:szCs w:val="23"/>
        </w:rPr>
      </w:pPr>
      <w:r w:rsidRPr="00C8245B">
        <w:rPr>
          <w:rFonts w:ascii="Verdana" w:hAnsi="Verdana"/>
          <w:color w:val="000000"/>
          <w:sz w:val="23"/>
          <w:szCs w:val="23"/>
        </w:rPr>
        <w:t xml:space="preserve">  </w:t>
      </w:r>
      <w:proofErr w:type="gramStart"/>
      <w:r w:rsidRPr="00C8245B">
        <w:rPr>
          <w:rFonts w:ascii="Verdana" w:hAnsi="Verdana"/>
          <w:color w:val="000000"/>
          <w:sz w:val="23"/>
          <w:szCs w:val="23"/>
        </w:rPr>
        <w:t>background-color</w:t>
      </w:r>
      <w:proofErr w:type="gramEnd"/>
      <w:r w:rsidRPr="00C8245B">
        <w:rPr>
          <w:rFonts w:ascii="Verdana" w:hAnsi="Verdana"/>
          <w:color w:val="000000"/>
          <w:sz w:val="23"/>
          <w:szCs w:val="23"/>
        </w:rPr>
        <w:t>: transparent;</w:t>
      </w:r>
    </w:p>
    <w:p w:rsidR="00C8245B" w:rsidRPr="00C8245B" w:rsidRDefault="00C8245B" w:rsidP="00C8245B">
      <w:pPr>
        <w:pStyle w:val="NormalWeb"/>
        <w:shd w:val="clear" w:color="auto" w:fill="FFFFFF"/>
        <w:spacing w:before="288" w:after="288"/>
        <w:rPr>
          <w:rFonts w:ascii="Verdana" w:hAnsi="Verdana"/>
          <w:color w:val="000000"/>
          <w:sz w:val="23"/>
          <w:szCs w:val="23"/>
        </w:rPr>
      </w:pPr>
      <w:r w:rsidRPr="00C8245B">
        <w:rPr>
          <w:rFonts w:ascii="Verdana" w:hAnsi="Verdana"/>
          <w:color w:val="000000"/>
          <w:sz w:val="23"/>
          <w:szCs w:val="23"/>
        </w:rPr>
        <w:t xml:space="preserve">  </w:t>
      </w:r>
      <w:proofErr w:type="gramStart"/>
      <w:r w:rsidRPr="00C8245B">
        <w:rPr>
          <w:rFonts w:ascii="Verdana" w:hAnsi="Verdana"/>
          <w:color w:val="000000"/>
          <w:sz w:val="23"/>
          <w:szCs w:val="23"/>
        </w:rPr>
        <w:t>text-decoration</w:t>
      </w:r>
      <w:proofErr w:type="gramEnd"/>
      <w:r w:rsidRPr="00C8245B">
        <w:rPr>
          <w:rFonts w:ascii="Verdana" w:hAnsi="Verdana"/>
          <w:color w:val="000000"/>
          <w:sz w:val="23"/>
          <w:szCs w:val="23"/>
        </w:rPr>
        <w:t>: none;</w:t>
      </w:r>
    </w:p>
    <w:p w:rsidR="00C8245B" w:rsidRPr="00C8245B" w:rsidRDefault="00C8245B" w:rsidP="00C8245B">
      <w:pPr>
        <w:pStyle w:val="NormalWeb"/>
        <w:shd w:val="clear" w:color="auto" w:fill="FFFFFF"/>
        <w:spacing w:before="288" w:after="288"/>
        <w:rPr>
          <w:rFonts w:ascii="Verdana" w:hAnsi="Verdana"/>
          <w:color w:val="000000"/>
          <w:sz w:val="23"/>
          <w:szCs w:val="23"/>
        </w:rPr>
      </w:pPr>
      <w:r w:rsidRPr="00C8245B">
        <w:rPr>
          <w:rFonts w:ascii="Verdana" w:hAnsi="Verdana"/>
          <w:color w:val="000000"/>
          <w:sz w:val="23"/>
          <w:szCs w:val="23"/>
        </w:rPr>
        <w:t>}</w:t>
      </w:r>
    </w:p>
    <w:p w:rsidR="00C8245B" w:rsidRPr="00C8245B" w:rsidRDefault="00C8245B" w:rsidP="00C8245B">
      <w:pPr>
        <w:pStyle w:val="NormalWeb"/>
        <w:shd w:val="clear" w:color="auto" w:fill="FFFFFF"/>
        <w:spacing w:before="288" w:after="288"/>
        <w:rPr>
          <w:rFonts w:ascii="Verdana" w:hAnsi="Verdana"/>
          <w:color w:val="000000"/>
          <w:sz w:val="23"/>
          <w:szCs w:val="23"/>
        </w:rPr>
      </w:pPr>
      <w:proofErr w:type="gramStart"/>
      <w:r w:rsidRPr="00C8245B">
        <w:rPr>
          <w:rFonts w:ascii="Verdana" w:hAnsi="Verdana"/>
          <w:color w:val="000000"/>
          <w:sz w:val="23"/>
          <w:szCs w:val="23"/>
        </w:rPr>
        <w:t>a:</w:t>
      </w:r>
      <w:proofErr w:type="gramEnd"/>
      <w:r w:rsidRPr="00C8245B">
        <w:rPr>
          <w:rFonts w:ascii="Verdana" w:hAnsi="Verdana"/>
          <w:color w:val="000000"/>
          <w:sz w:val="23"/>
          <w:szCs w:val="23"/>
        </w:rPr>
        <w:t>hover {</w:t>
      </w:r>
    </w:p>
    <w:p w:rsidR="00C8245B" w:rsidRPr="00C8245B" w:rsidRDefault="00C8245B" w:rsidP="00C8245B">
      <w:pPr>
        <w:pStyle w:val="NormalWeb"/>
        <w:shd w:val="clear" w:color="auto" w:fill="FFFFFF"/>
        <w:spacing w:before="288" w:after="288"/>
        <w:rPr>
          <w:rFonts w:ascii="Verdana" w:hAnsi="Verdana"/>
          <w:color w:val="000000"/>
          <w:sz w:val="23"/>
          <w:szCs w:val="23"/>
        </w:rPr>
      </w:pPr>
      <w:r w:rsidRPr="00C8245B">
        <w:rPr>
          <w:rFonts w:ascii="Verdana" w:hAnsi="Verdana"/>
          <w:color w:val="000000"/>
          <w:sz w:val="23"/>
          <w:szCs w:val="23"/>
        </w:rPr>
        <w:t xml:space="preserve">  </w:t>
      </w:r>
      <w:proofErr w:type="gramStart"/>
      <w:r w:rsidRPr="00C8245B">
        <w:rPr>
          <w:rFonts w:ascii="Verdana" w:hAnsi="Verdana"/>
          <w:color w:val="000000"/>
          <w:sz w:val="23"/>
          <w:szCs w:val="23"/>
        </w:rPr>
        <w:t>color</w:t>
      </w:r>
      <w:proofErr w:type="gramEnd"/>
      <w:r w:rsidRPr="00C8245B">
        <w:rPr>
          <w:rFonts w:ascii="Verdana" w:hAnsi="Verdana"/>
          <w:color w:val="000000"/>
          <w:sz w:val="23"/>
          <w:szCs w:val="23"/>
        </w:rPr>
        <w:t>: red;</w:t>
      </w:r>
    </w:p>
    <w:p w:rsidR="00C8245B" w:rsidRPr="00C8245B" w:rsidRDefault="00C8245B" w:rsidP="00C8245B">
      <w:pPr>
        <w:pStyle w:val="NormalWeb"/>
        <w:shd w:val="clear" w:color="auto" w:fill="FFFFFF"/>
        <w:spacing w:before="288" w:after="288"/>
        <w:rPr>
          <w:rFonts w:ascii="Verdana" w:hAnsi="Verdana"/>
          <w:color w:val="000000"/>
          <w:sz w:val="23"/>
          <w:szCs w:val="23"/>
        </w:rPr>
      </w:pPr>
      <w:r w:rsidRPr="00C8245B">
        <w:rPr>
          <w:rFonts w:ascii="Verdana" w:hAnsi="Verdana"/>
          <w:color w:val="000000"/>
          <w:sz w:val="23"/>
          <w:szCs w:val="23"/>
        </w:rPr>
        <w:lastRenderedPageBreak/>
        <w:t xml:space="preserve">  </w:t>
      </w:r>
      <w:proofErr w:type="gramStart"/>
      <w:r w:rsidRPr="00C8245B">
        <w:rPr>
          <w:rFonts w:ascii="Verdana" w:hAnsi="Verdana"/>
          <w:color w:val="000000"/>
          <w:sz w:val="23"/>
          <w:szCs w:val="23"/>
        </w:rPr>
        <w:t>background-color</w:t>
      </w:r>
      <w:proofErr w:type="gramEnd"/>
      <w:r w:rsidRPr="00C8245B">
        <w:rPr>
          <w:rFonts w:ascii="Verdana" w:hAnsi="Verdana"/>
          <w:color w:val="000000"/>
          <w:sz w:val="23"/>
          <w:szCs w:val="23"/>
        </w:rPr>
        <w:t>: transparent;</w:t>
      </w:r>
    </w:p>
    <w:p w:rsidR="00C8245B" w:rsidRPr="00C8245B" w:rsidRDefault="00C8245B" w:rsidP="00C8245B">
      <w:pPr>
        <w:pStyle w:val="NormalWeb"/>
        <w:shd w:val="clear" w:color="auto" w:fill="FFFFFF"/>
        <w:spacing w:before="288" w:after="288"/>
        <w:rPr>
          <w:rFonts w:ascii="Verdana" w:hAnsi="Verdana"/>
          <w:color w:val="000000"/>
          <w:sz w:val="23"/>
          <w:szCs w:val="23"/>
        </w:rPr>
      </w:pPr>
      <w:r w:rsidRPr="00C8245B">
        <w:rPr>
          <w:rFonts w:ascii="Verdana" w:hAnsi="Verdana"/>
          <w:color w:val="000000"/>
          <w:sz w:val="23"/>
          <w:szCs w:val="23"/>
        </w:rPr>
        <w:t xml:space="preserve">  </w:t>
      </w:r>
      <w:proofErr w:type="gramStart"/>
      <w:r w:rsidRPr="00C8245B">
        <w:rPr>
          <w:rFonts w:ascii="Verdana" w:hAnsi="Verdana"/>
          <w:color w:val="000000"/>
          <w:sz w:val="23"/>
          <w:szCs w:val="23"/>
        </w:rPr>
        <w:t>text-decoration</w:t>
      </w:r>
      <w:proofErr w:type="gramEnd"/>
      <w:r w:rsidRPr="00C8245B">
        <w:rPr>
          <w:rFonts w:ascii="Verdana" w:hAnsi="Verdana"/>
          <w:color w:val="000000"/>
          <w:sz w:val="23"/>
          <w:szCs w:val="23"/>
        </w:rPr>
        <w:t>: underline;</w:t>
      </w:r>
    </w:p>
    <w:p w:rsidR="00C8245B" w:rsidRPr="00C8245B" w:rsidRDefault="00C8245B" w:rsidP="00C8245B">
      <w:pPr>
        <w:pStyle w:val="NormalWeb"/>
        <w:shd w:val="clear" w:color="auto" w:fill="FFFFFF"/>
        <w:spacing w:before="288" w:after="288"/>
        <w:rPr>
          <w:rFonts w:ascii="Verdana" w:hAnsi="Verdana"/>
          <w:color w:val="000000"/>
          <w:sz w:val="23"/>
          <w:szCs w:val="23"/>
        </w:rPr>
      </w:pPr>
      <w:r w:rsidRPr="00C8245B">
        <w:rPr>
          <w:rFonts w:ascii="Verdana" w:hAnsi="Verdana"/>
          <w:color w:val="000000"/>
          <w:sz w:val="23"/>
          <w:szCs w:val="23"/>
        </w:rPr>
        <w:t>}</w:t>
      </w:r>
    </w:p>
    <w:p w:rsidR="00C8245B" w:rsidRPr="00C8245B" w:rsidRDefault="00C8245B" w:rsidP="00C8245B">
      <w:pPr>
        <w:pStyle w:val="NormalWeb"/>
        <w:shd w:val="clear" w:color="auto" w:fill="FFFFFF"/>
        <w:spacing w:before="288" w:after="288"/>
        <w:rPr>
          <w:rFonts w:ascii="Verdana" w:hAnsi="Verdana"/>
          <w:color w:val="000000"/>
          <w:sz w:val="23"/>
          <w:szCs w:val="23"/>
        </w:rPr>
      </w:pPr>
      <w:proofErr w:type="gramStart"/>
      <w:r w:rsidRPr="00C8245B">
        <w:rPr>
          <w:rFonts w:ascii="Verdana" w:hAnsi="Verdana"/>
          <w:color w:val="000000"/>
          <w:sz w:val="23"/>
          <w:szCs w:val="23"/>
        </w:rPr>
        <w:t>a:</w:t>
      </w:r>
      <w:proofErr w:type="gramEnd"/>
      <w:r w:rsidRPr="00C8245B">
        <w:rPr>
          <w:rFonts w:ascii="Verdana" w:hAnsi="Verdana"/>
          <w:color w:val="000000"/>
          <w:sz w:val="23"/>
          <w:szCs w:val="23"/>
        </w:rPr>
        <w:t>active {</w:t>
      </w:r>
    </w:p>
    <w:p w:rsidR="00C8245B" w:rsidRPr="00C8245B" w:rsidRDefault="00C8245B" w:rsidP="00C8245B">
      <w:pPr>
        <w:pStyle w:val="NormalWeb"/>
        <w:shd w:val="clear" w:color="auto" w:fill="FFFFFF"/>
        <w:spacing w:before="288" w:after="288"/>
        <w:rPr>
          <w:rFonts w:ascii="Verdana" w:hAnsi="Verdana"/>
          <w:color w:val="000000"/>
          <w:sz w:val="23"/>
          <w:szCs w:val="23"/>
        </w:rPr>
      </w:pPr>
      <w:r w:rsidRPr="00C8245B">
        <w:rPr>
          <w:rFonts w:ascii="Verdana" w:hAnsi="Verdana"/>
          <w:color w:val="000000"/>
          <w:sz w:val="23"/>
          <w:szCs w:val="23"/>
        </w:rPr>
        <w:t xml:space="preserve">  </w:t>
      </w:r>
      <w:proofErr w:type="gramStart"/>
      <w:r w:rsidRPr="00C8245B">
        <w:rPr>
          <w:rFonts w:ascii="Verdana" w:hAnsi="Verdana"/>
          <w:color w:val="000000"/>
          <w:sz w:val="23"/>
          <w:szCs w:val="23"/>
        </w:rPr>
        <w:t>color</w:t>
      </w:r>
      <w:proofErr w:type="gramEnd"/>
      <w:r w:rsidRPr="00C8245B">
        <w:rPr>
          <w:rFonts w:ascii="Verdana" w:hAnsi="Verdana"/>
          <w:color w:val="000000"/>
          <w:sz w:val="23"/>
          <w:szCs w:val="23"/>
        </w:rPr>
        <w:t>: yellow;</w:t>
      </w:r>
    </w:p>
    <w:p w:rsidR="00C8245B" w:rsidRPr="00C8245B" w:rsidRDefault="00C8245B" w:rsidP="00C8245B">
      <w:pPr>
        <w:pStyle w:val="NormalWeb"/>
        <w:shd w:val="clear" w:color="auto" w:fill="FFFFFF"/>
        <w:spacing w:before="288" w:after="288"/>
        <w:rPr>
          <w:rFonts w:ascii="Verdana" w:hAnsi="Verdana"/>
          <w:color w:val="000000"/>
          <w:sz w:val="23"/>
          <w:szCs w:val="23"/>
        </w:rPr>
      </w:pPr>
      <w:r w:rsidRPr="00C8245B">
        <w:rPr>
          <w:rFonts w:ascii="Verdana" w:hAnsi="Verdana"/>
          <w:color w:val="000000"/>
          <w:sz w:val="23"/>
          <w:szCs w:val="23"/>
        </w:rPr>
        <w:t xml:space="preserve">  </w:t>
      </w:r>
      <w:proofErr w:type="gramStart"/>
      <w:r w:rsidRPr="00C8245B">
        <w:rPr>
          <w:rFonts w:ascii="Verdana" w:hAnsi="Verdana"/>
          <w:color w:val="000000"/>
          <w:sz w:val="23"/>
          <w:szCs w:val="23"/>
        </w:rPr>
        <w:t>background-color</w:t>
      </w:r>
      <w:proofErr w:type="gramEnd"/>
      <w:r w:rsidRPr="00C8245B">
        <w:rPr>
          <w:rFonts w:ascii="Verdana" w:hAnsi="Verdana"/>
          <w:color w:val="000000"/>
          <w:sz w:val="23"/>
          <w:szCs w:val="23"/>
        </w:rPr>
        <w:t>: transparent;</w:t>
      </w:r>
    </w:p>
    <w:p w:rsidR="00C8245B" w:rsidRPr="00C8245B" w:rsidRDefault="00C8245B" w:rsidP="00C8245B">
      <w:pPr>
        <w:pStyle w:val="NormalWeb"/>
        <w:shd w:val="clear" w:color="auto" w:fill="FFFFFF"/>
        <w:spacing w:before="288" w:after="288"/>
        <w:rPr>
          <w:rFonts w:ascii="Verdana" w:hAnsi="Verdana"/>
          <w:color w:val="000000"/>
          <w:sz w:val="23"/>
          <w:szCs w:val="23"/>
        </w:rPr>
      </w:pPr>
      <w:r w:rsidRPr="00C8245B">
        <w:rPr>
          <w:rFonts w:ascii="Verdana" w:hAnsi="Verdana"/>
          <w:color w:val="000000"/>
          <w:sz w:val="23"/>
          <w:szCs w:val="23"/>
        </w:rPr>
        <w:t xml:space="preserve">  </w:t>
      </w:r>
      <w:proofErr w:type="gramStart"/>
      <w:r w:rsidRPr="00C8245B">
        <w:rPr>
          <w:rFonts w:ascii="Verdana" w:hAnsi="Verdana"/>
          <w:color w:val="000000"/>
          <w:sz w:val="23"/>
          <w:szCs w:val="23"/>
        </w:rPr>
        <w:t>text-decoration</w:t>
      </w:r>
      <w:proofErr w:type="gramEnd"/>
      <w:r w:rsidRPr="00C8245B">
        <w:rPr>
          <w:rFonts w:ascii="Verdana" w:hAnsi="Verdana"/>
          <w:color w:val="000000"/>
          <w:sz w:val="23"/>
          <w:szCs w:val="23"/>
        </w:rPr>
        <w:t>: underline;</w:t>
      </w:r>
    </w:p>
    <w:p w:rsidR="00C8245B" w:rsidRPr="00C8245B" w:rsidRDefault="00C8245B" w:rsidP="00C8245B">
      <w:pPr>
        <w:pStyle w:val="NormalWeb"/>
        <w:shd w:val="clear" w:color="auto" w:fill="FFFFFF"/>
        <w:spacing w:before="288" w:after="288"/>
        <w:rPr>
          <w:rFonts w:ascii="Verdana" w:hAnsi="Verdana"/>
          <w:color w:val="000000"/>
          <w:sz w:val="23"/>
          <w:szCs w:val="23"/>
        </w:rPr>
      </w:pPr>
      <w:r w:rsidRPr="00C8245B">
        <w:rPr>
          <w:rFonts w:ascii="Verdana" w:hAnsi="Verdana"/>
          <w:color w:val="000000"/>
          <w:sz w:val="23"/>
          <w:szCs w:val="23"/>
        </w:rPr>
        <w:t>}</w:t>
      </w:r>
    </w:p>
    <w:p w:rsidR="00C8245B" w:rsidRPr="00C8245B" w:rsidRDefault="00C8245B" w:rsidP="00C8245B">
      <w:pPr>
        <w:pStyle w:val="NormalWeb"/>
        <w:shd w:val="clear" w:color="auto" w:fill="FFFFFF"/>
        <w:spacing w:before="288" w:after="288"/>
        <w:rPr>
          <w:rFonts w:ascii="Verdana" w:hAnsi="Verdana"/>
          <w:color w:val="000000"/>
          <w:sz w:val="23"/>
          <w:szCs w:val="23"/>
        </w:rPr>
      </w:pPr>
      <w:r w:rsidRPr="00C8245B">
        <w:rPr>
          <w:rFonts w:ascii="Verdana" w:hAnsi="Verdana"/>
          <w:color w:val="000000"/>
          <w:sz w:val="23"/>
          <w:szCs w:val="23"/>
        </w:rPr>
        <w:t>&lt;/style&gt;</w:t>
      </w:r>
    </w:p>
    <w:p w:rsidR="00C8245B" w:rsidRPr="00C8245B" w:rsidRDefault="00C8245B" w:rsidP="00C8245B">
      <w:pPr>
        <w:pStyle w:val="NormalWeb"/>
        <w:shd w:val="clear" w:color="auto" w:fill="FFFFFF"/>
        <w:spacing w:before="288" w:after="288"/>
        <w:rPr>
          <w:rFonts w:ascii="Verdana" w:hAnsi="Verdana"/>
          <w:color w:val="000000"/>
          <w:sz w:val="23"/>
          <w:szCs w:val="23"/>
        </w:rPr>
      </w:pPr>
      <w:r w:rsidRPr="00C8245B">
        <w:rPr>
          <w:rFonts w:ascii="Verdana" w:hAnsi="Verdana"/>
          <w:color w:val="000000"/>
          <w:sz w:val="23"/>
          <w:szCs w:val="23"/>
        </w:rPr>
        <w:t>&lt;/head&gt;</w:t>
      </w:r>
    </w:p>
    <w:p w:rsidR="00C8245B" w:rsidRPr="00C8245B" w:rsidRDefault="00C8245B" w:rsidP="00C8245B">
      <w:pPr>
        <w:pStyle w:val="NormalWeb"/>
        <w:shd w:val="clear" w:color="auto" w:fill="FFFFFF"/>
        <w:spacing w:before="288" w:after="288"/>
        <w:rPr>
          <w:rFonts w:ascii="Verdana" w:hAnsi="Verdana"/>
          <w:color w:val="000000"/>
          <w:sz w:val="23"/>
          <w:szCs w:val="23"/>
        </w:rPr>
      </w:pPr>
      <w:r w:rsidRPr="00C8245B">
        <w:rPr>
          <w:rFonts w:ascii="Verdana" w:hAnsi="Verdana"/>
          <w:color w:val="000000"/>
          <w:sz w:val="23"/>
          <w:szCs w:val="23"/>
        </w:rPr>
        <w:t>&lt;</w:t>
      </w:r>
      <w:proofErr w:type="gramStart"/>
      <w:r w:rsidRPr="00C8245B">
        <w:rPr>
          <w:rFonts w:ascii="Verdana" w:hAnsi="Verdana"/>
          <w:color w:val="000000"/>
          <w:sz w:val="23"/>
          <w:szCs w:val="23"/>
        </w:rPr>
        <w:t>body</w:t>
      </w:r>
      <w:proofErr w:type="gramEnd"/>
      <w:r w:rsidRPr="00C8245B">
        <w:rPr>
          <w:rFonts w:ascii="Verdana" w:hAnsi="Verdana"/>
          <w:color w:val="000000"/>
          <w:sz w:val="23"/>
          <w:szCs w:val="23"/>
        </w:rPr>
        <w:t>&gt;</w:t>
      </w:r>
    </w:p>
    <w:p w:rsidR="00C8245B" w:rsidRPr="00C8245B" w:rsidRDefault="00C8245B" w:rsidP="00C8245B">
      <w:pPr>
        <w:pStyle w:val="NormalWeb"/>
        <w:shd w:val="clear" w:color="auto" w:fill="FFFFFF"/>
        <w:spacing w:before="288" w:after="288"/>
        <w:rPr>
          <w:rFonts w:ascii="Verdana" w:hAnsi="Verdana"/>
          <w:color w:val="000000"/>
          <w:sz w:val="23"/>
          <w:szCs w:val="23"/>
        </w:rPr>
      </w:pPr>
    </w:p>
    <w:p w:rsidR="00C8245B" w:rsidRPr="00C8245B" w:rsidRDefault="00C8245B" w:rsidP="00C8245B">
      <w:pPr>
        <w:pStyle w:val="NormalWeb"/>
        <w:shd w:val="clear" w:color="auto" w:fill="FFFFFF"/>
        <w:spacing w:before="288" w:after="288"/>
        <w:rPr>
          <w:rFonts w:ascii="Verdana" w:hAnsi="Verdana"/>
          <w:color w:val="000000"/>
          <w:sz w:val="23"/>
          <w:szCs w:val="23"/>
        </w:rPr>
      </w:pPr>
      <w:r w:rsidRPr="00C8245B">
        <w:rPr>
          <w:rFonts w:ascii="Verdana" w:hAnsi="Verdana"/>
          <w:color w:val="000000"/>
          <w:sz w:val="23"/>
          <w:szCs w:val="23"/>
        </w:rPr>
        <w:t>&lt;h2&gt;Link Colors&lt;/h2&gt;</w:t>
      </w:r>
    </w:p>
    <w:p w:rsidR="00C8245B" w:rsidRPr="00C8245B" w:rsidRDefault="00C8245B" w:rsidP="00C8245B">
      <w:pPr>
        <w:pStyle w:val="NormalWeb"/>
        <w:shd w:val="clear" w:color="auto" w:fill="FFFFFF"/>
        <w:spacing w:before="288" w:after="288"/>
        <w:rPr>
          <w:rFonts w:ascii="Verdana" w:hAnsi="Verdana"/>
          <w:color w:val="000000"/>
          <w:sz w:val="23"/>
          <w:szCs w:val="23"/>
        </w:rPr>
      </w:pPr>
    </w:p>
    <w:p w:rsidR="00C8245B" w:rsidRPr="00C8245B" w:rsidRDefault="00C8245B" w:rsidP="00C8245B">
      <w:pPr>
        <w:pStyle w:val="NormalWeb"/>
        <w:shd w:val="clear" w:color="auto" w:fill="FFFFFF"/>
        <w:spacing w:before="288" w:after="288"/>
        <w:rPr>
          <w:rFonts w:ascii="Verdana" w:hAnsi="Verdana"/>
          <w:color w:val="000000"/>
          <w:sz w:val="23"/>
          <w:szCs w:val="23"/>
        </w:rPr>
      </w:pPr>
      <w:r w:rsidRPr="00C8245B">
        <w:rPr>
          <w:rFonts w:ascii="Verdana" w:hAnsi="Verdana"/>
          <w:color w:val="000000"/>
          <w:sz w:val="23"/>
          <w:szCs w:val="23"/>
        </w:rPr>
        <w:t>&lt;p&gt;</w:t>
      </w:r>
      <w:proofErr w:type="gramStart"/>
      <w:r w:rsidRPr="00C8245B">
        <w:rPr>
          <w:rFonts w:ascii="Verdana" w:hAnsi="Verdana"/>
          <w:color w:val="000000"/>
          <w:sz w:val="23"/>
          <w:szCs w:val="23"/>
        </w:rPr>
        <w:t>You</w:t>
      </w:r>
      <w:proofErr w:type="gramEnd"/>
      <w:r w:rsidRPr="00C8245B">
        <w:rPr>
          <w:rFonts w:ascii="Verdana" w:hAnsi="Verdana"/>
          <w:color w:val="000000"/>
          <w:sz w:val="23"/>
          <w:szCs w:val="23"/>
        </w:rPr>
        <w:t xml:space="preserve"> can change the default colors of links&lt;/p&gt;</w:t>
      </w:r>
    </w:p>
    <w:p w:rsidR="00C8245B" w:rsidRPr="00C8245B" w:rsidRDefault="00C8245B" w:rsidP="00C8245B">
      <w:pPr>
        <w:pStyle w:val="NormalWeb"/>
        <w:shd w:val="clear" w:color="auto" w:fill="FFFFFF"/>
        <w:spacing w:before="288" w:after="288"/>
        <w:rPr>
          <w:rFonts w:ascii="Verdana" w:hAnsi="Verdana"/>
          <w:color w:val="000000"/>
          <w:sz w:val="23"/>
          <w:szCs w:val="23"/>
        </w:rPr>
      </w:pPr>
    </w:p>
    <w:p w:rsidR="00C8245B" w:rsidRPr="00C8245B" w:rsidRDefault="00C8245B" w:rsidP="00C8245B">
      <w:pPr>
        <w:pStyle w:val="NormalWeb"/>
        <w:shd w:val="clear" w:color="auto" w:fill="FFFFFF"/>
        <w:spacing w:before="288" w:after="288"/>
        <w:rPr>
          <w:rFonts w:ascii="Verdana" w:hAnsi="Verdana"/>
          <w:color w:val="000000"/>
          <w:sz w:val="23"/>
          <w:szCs w:val="23"/>
        </w:rPr>
      </w:pPr>
      <w:r w:rsidRPr="00C8245B">
        <w:rPr>
          <w:rFonts w:ascii="Verdana" w:hAnsi="Verdana"/>
          <w:color w:val="000000"/>
          <w:sz w:val="23"/>
          <w:szCs w:val="23"/>
        </w:rPr>
        <w:t xml:space="preserve">&lt;a </w:t>
      </w:r>
      <w:proofErr w:type="spellStart"/>
      <w:r w:rsidRPr="00C8245B">
        <w:rPr>
          <w:rFonts w:ascii="Verdana" w:hAnsi="Verdana"/>
          <w:color w:val="000000"/>
          <w:sz w:val="23"/>
          <w:szCs w:val="23"/>
        </w:rPr>
        <w:t>href</w:t>
      </w:r>
      <w:proofErr w:type="spellEnd"/>
      <w:r w:rsidRPr="00C8245B">
        <w:rPr>
          <w:rFonts w:ascii="Verdana" w:hAnsi="Verdana"/>
          <w:color w:val="000000"/>
          <w:sz w:val="23"/>
          <w:szCs w:val="23"/>
        </w:rPr>
        <w:t xml:space="preserve">="html_images.asp" target="_blank"&gt;HTML Images&lt;/a&gt; </w:t>
      </w:r>
    </w:p>
    <w:p w:rsidR="00C8245B" w:rsidRPr="00C8245B" w:rsidRDefault="00C8245B" w:rsidP="00C8245B">
      <w:pPr>
        <w:pStyle w:val="NormalWeb"/>
        <w:shd w:val="clear" w:color="auto" w:fill="FFFFFF"/>
        <w:spacing w:before="288" w:after="288"/>
        <w:rPr>
          <w:rFonts w:ascii="Verdana" w:hAnsi="Verdana"/>
          <w:color w:val="000000"/>
          <w:sz w:val="23"/>
          <w:szCs w:val="23"/>
        </w:rPr>
      </w:pPr>
    </w:p>
    <w:p w:rsidR="00C8245B" w:rsidRPr="00C8245B" w:rsidRDefault="00C8245B" w:rsidP="00C8245B">
      <w:pPr>
        <w:pStyle w:val="NormalWeb"/>
        <w:shd w:val="clear" w:color="auto" w:fill="FFFFFF"/>
        <w:spacing w:before="288" w:after="288"/>
        <w:rPr>
          <w:rFonts w:ascii="Verdana" w:hAnsi="Verdana"/>
          <w:color w:val="000000"/>
          <w:sz w:val="23"/>
          <w:szCs w:val="23"/>
        </w:rPr>
      </w:pPr>
      <w:r w:rsidRPr="00C8245B">
        <w:rPr>
          <w:rFonts w:ascii="Verdana" w:hAnsi="Verdana"/>
          <w:color w:val="000000"/>
          <w:sz w:val="23"/>
          <w:szCs w:val="23"/>
        </w:rPr>
        <w:t>&lt;/body&gt;</w:t>
      </w:r>
    </w:p>
    <w:p w:rsidR="00C8245B" w:rsidRDefault="00C8245B" w:rsidP="00C8245B">
      <w:pPr>
        <w:pStyle w:val="NormalWeb"/>
        <w:shd w:val="clear" w:color="auto" w:fill="FFFFFF"/>
        <w:spacing w:before="288" w:beforeAutospacing="0" w:after="288" w:afterAutospacing="0"/>
        <w:rPr>
          <w:rFonts w:ascii="Verdana" w:hAnsi="Verdana"/>
          <w:color w:val="000000"/>
          <w:sz w:val="23"/>
          <w:szCs w:val="23"/>
        </w:rPr>
      </w:pPr>
      <w:r w:rsidRPr="00C8245B">
        <w:rPr>
          <w:rFonts w:ascii="Verdana" w:hAnsi="Verdana"/>
          <w:color w:val="000000"/>
          <w:sz w:val="23"/>
          <w:szCs w:val="23"/>
        </w:rPr>
        <w:t>&lt;/html&gt;</w:t>
      </w:r>
    </w:p>
    <w:p w:rsidR="00C8245B" w:rsidRDefault="00C8245B" w:rsidP="00C8245B">
      <w:pPr>
        <w:pStyle w:val="NormalWeb"/>
        <w:shd w:val="clear" w:color="auto" w:fill="FFFFFF"/>
        <w:spacing w:before="288" w:beforeAutospacing="0" w:after="288" w:afterAutospacing="0"/>
        <w:rPr>
          <w:rFonts w:ascii="Verdana" w:hAnsi="Verdana"/>
          <w:color w:val="000000"/>
          <w:sz w:val="23"/>
          <w:szCs w:val="23"/>
        </w:rPr>
      </w:pPr>
    </w:p>
    <w:p w:rsidR="00C8245B" w:rsidRDefault="00C8245B" w:rsidP="00C8245B">
      <w:pPr>
        <w:pStyle w:val="NormalWeb"/>
        <w:shd w:val="clear" w:color="auto" w:fill="FFFFFF"/>
        <w:spacing w:before="288" w:beforeAutospacing="0" w:after="288" w:afterAutospacing="0"/>
        <w:rPr>
          <w:rFonts w:ascii="Verdana" w:hAnsi="Verdana"/>
          <w:color w:val="000000"/>
          <w:sz w:val="23"/>
          <w:szCs w:val="23"/>
        </w:rPr>
      </w:pPr>
    </w:p>
    <w:p w:rsidR="00C8245B" w:rsidRDefault="00C8245B" w:rsidP="00C8245B">
      <w:pPr>
        <w:pStyle w:val="NormalWeb"/>
        <w:shd w:val="clear" w:color="auto" w:fill="FFFFFF"/>
        <w:spacing w:before="288" w:beforeAutospacing="0" w:after="288" w:afterAutospacing="0"/>
        <w:rPr>
          <w:rFonts w:ascii="Verdana" w:hAnsi="Verdana"/>
          <w:color w:val="000000"/>
          <w:sz w:val="23"/>
          <w:szCs w:val="23"/>
        </w:rPr>
      </w:pPr>
    </w:p>
    <w:p w:rsidR="00C8245B" w:rsidRDefault="00C8245B" w:rsidP="00C82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Output-</w:t>
      </w:r>
    </w:p>
    <w:p w:rsidR="00C8245B" w:rsidRDefault="00C8245B" w:rsidP="00C8245B">
      <w:pPr>
        <w:pStyle w:val="Heading2"/>
        <w:rPr>
          <w:color w:val="000000"/>
        </w:rPr>
      </w:pPr>
      <w:r>
        <w:rPr>
          <w:color w:val="000000"/>
        </w:rPr>
        <w:t>Link Colors</w:t>
      </w:r>
    </w:p>
    <w:p w:rsidR="00C8245B" w:rsidRDefault="00C8245B" w:rsidP="00C8245B">
      <w:pPr>
        <w:pStyle w:val="NormalWeb"/>
        <w:rPr>
          <w:color w:val="000000"/>
          <w:sz w:val="27"/>
          <w:szCs w:val="27"/>
        </w:rPr>
      </w:pPr>
      <w:r>
        <w:rPr>
          <w:color w:val="000000"/>
          <w:sz w:val="27"/>
          <w:szCs w:val="27"/>
        </w:rPr>
        <w:t>You can change the default colors of links</w:t>
      </w:r>
    </w:p>
    <w:p w:rsidR="00C8245B" w:rsidRDefault="00A746C0" w:rsidP="00C8245B">
      <w:pPr>
        <w:pStyle w:val="NormalWeb"/>
        <w:shd w:val="clear" w:color="auto" w:fill="FFFFFF"/>
        <w:spacing w:before="288" w:beforeAutospacing="0" w:after="288" w:afterAutospacing="0"/>
      </w:pPr>
      <w:hyperlink r:id="rId90" w:tgtFrame="_blank" w:history="1">
        <w:r w:rsidR="00C8245B">
          <w:rPr>
            <w:rStyle w:val="Hyperlink"/>
            <w:rFonts w:eastAsiaTheme="majorEastAsia"/>
            <w:color w:val="008000"/>
            <w:sz w:val="27"/>
            <w:szCs w:val="27"/>
          </w:rPr>
          <w:t>HTML Images</w:t>
        </w:r>
      </w:hyperlink>
    </w:p>
    <w:p w:rsidR="00C8245B" w:rsidRDefault="00C8245B" w:rsidP="00C8245B">
      <w:pPr>
        <w:pStyle w:val="NormalWeb"/>
        <w:shd w:val="clear" w:color="auto" w:fill="FFFFFF"/>
        <w:spacing w:before="288" w:beforeAutospacing="0" w:after="288" w:afterAutospacing="0"/>
      </w:pPr>
    </w:p>
    <w:p w:rsidR="00C8245B" w:rsidRDefault="00C8245B" w:rsidP="00C8245B">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Link Buttons</w:t>
      </w:r>
    </w:p>
    <w:p w:rsidR="00C8245B" w:rsidRDefault="00C8245B" w:rsidP="00C82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link can also be styled as a button, by using CSS:</w:t>
      </w:r>
    </w:p>
    <w:p w:rsidR="00C8245B" w:rsidRDefault="00C8245B" w:rsidP="00C8245B">
      <w:pPr>
        <w:pStyle w:val="NormalWeb"/>
        <w:shd w:val="clear" w:color="auto" w:fill="FFFFFF"/>
        <w:spacing w:before="288" w:after="288"/>
      </w:pPr>
      <w:proofErr w:type="gramStart"/>
      <w:r>
        <w:t>&lt;!DOCTYPE</w:t>
      </w:r>
      <w:proofErr w:type="gramEnd"/>
      <w:r>
        <w:t xml:space="preserve"> html&gt;</w:t>
      </w:r>
    </w:p>
    <w:p w:rsidR="00C8245B" w:rsidRDefault="00C8245B" w:rsidP="00C8245B">
      <w:pPr>
        <w:pStyle w:val="NormalWeb"/>
        <w:shd w:val="clear" w:color="auto" w:fill="FFFFFF"/>
        <w:spacing w:before="288" w:after="288"/>
      </w:pPr>
      <w:r>
        <w:t>&lt;</w:t>
      </w:r>
      <w:proofErr w:type="gramStart"/>
      <w:r>
        <w:t>html</w:t>
      </w:r>
      <w:proofErr w:type="gramEnd"/>
      <w:r>
        <w:t>&gt;</w:t>
      </w:r>
    </w:p>
    <w:p w:rsidR="00C8245B" w:rsidRDefault="00C8245B" w:rsidP="00C8245B">
      <w:pPr>
        <w:pStyle w:val="NormalWeb"/>
        <w:shd w:val="clear" w:color="auto" w:fill="FFFFFF"/>
        <w:spacing w:before="288" w:after="288"/>
      </w:pPr>
      <w:r>
        <w:t>&lt;</w:t>
      </w:r>
      <w:proofErr w:type="gramStart"/>
      <w:r>
        <w:t>head</w:t>
      </w:r>
      <w:proofErr w:type="gramEnd"/>
      <w:r>
        <w:t>&gt;</w:t>
      </w:r>
    </w:p>
    <w:p w:rsidR="00C8245B" w:rsidRDefault="00C8245B" w:rsidP="00C8245B">
      <w:pPr>
        <w:pStyle w:val="NormalWeb"/>
        <w:shd w:val="clear" w:color="auto" w:fill="FFFFFF"/>
        <w:spacing w:before="288" w:after="288"/>
      </w:pPr>
      <w:r>
        <w:t>&lt;</w:t>
      </w:r>
      <w:proofErr w:type="gramStart"/>
      <w:r>
        <w:t>style</w:t>
      </w:r>
      <w:proofErr w:type="gramEnd"/>
      <w:r>
        <w:t>&gt;</w:t>
      </w:r>
    </w:p>
    <w:p w:rsidR="00C8245B" w:rsidRDefault="00C8245B" w:rsidP="00C8245B">
      <w:pPr>
        <w:pStyle w:val="NormalWeb"/>
        <w:shd w:val="clear" w:color="auto" w:fill="FFFFFF"/>
        <w:spacing w:before="288" w:after="288"/>
      </w:pPr>
      <w:proofErr w:type="gramStart"/>
      <w:r>
        <w:t>a:</w:t>
      </w:r>
      <w:proofErr w:type="gramEnd"/>
      <w:r>
        <w:t>link, a:visited {</w:t>
      </w:r>
    </w:p>
    <w:p w:rsidR="00C8245B" w:rsidRDefault="00C8245B" w:rsidP="00C8245B">
      <w:pPr>
        <w:pStyle w:val="NormalWeb"/>
        <w:shd w:val="clear" w:color="auto" w:fill="FFFFFF"/>
        <w:spacing w:before="288" w:after="288"/>
      </w:pPr>
      <w:r>
        <w:t xml:space="preserve">  </w:t>
      </w:r>
      <w:proofErr w:type="gramStart"/>
      <w:r>
        <w:t>background-color</w:t>
      </w:r>
      <w:proofErr w:type="gramEnd"/>
      <w:r>
        <w:t>: #f44336;</w:t>
      </w:r>
    </w:p>
    <w:p w:rsidR="00C8245B" w:rsidRDefault="00C8245B" w:rsidP="00C8245B">
      <w:pPr>
        <w:pStyle w:val="NormalWeb"/>
        <w:shd w:val="clear" w:color="auto" w:fill="FFFFFF"/>
        <w:spacing w:before="288" w:after="288"/>
      </w:pPr>
      <w:r>
        <w:t xml:space="preserve">  </w:t>
      </w:r>
      <w:proofErr w:type="gramStart"/>
      <w:r>
        <w:t>color</w:t>
      </w:r>
      <w:proofErr w:type="gramEnd"/>
      <w:r>
        <w:t>: white;</w:t>
      </w:r>
    </w:p>
    <w:p w:rsidR="00C8245B" w:rsidRDefault="00C8245B" w:rsidP="00C8245B">
      <w:pPr>
        <w:pStyle w:val="NormalWeb"/>
        <w:shd w:val="clear" w:color="auto" w:fill="FFFFFF"/>
        <w:spacing w:before="288" w:after="288"/>
      </w:pPr>
      <w:r>
        <w:t xml:space="preserve">  </w:t>
      </w:r>
      <w:proofErr w:type="gramStart"/>
      <w:r>
        <w:t>padding</w:t>
      </w:r>
      <w:proofErr w:type="gramEnd"/>
      <w:r>
        <w:t>: 15px 25px;</w:t>
      </w:r>
    </w:p>
    <w:p w:rsidR="00C8245B" w:rsidRDefault="00C8245B" w:rsidP="00C8245B">
      <w:pPr>
        <w:pStyle w:val="NormalWeb"/>
        <w:shd w:val="clear" w:color="auto" w:fill="FFFFFF"/>
        <w:spacing w:before="288" w:after="288"/>
      </w:pPr>
      <w:r>
        <w:t xml:space="preserve">  </w:t>
      </w:r>
      <w:proofErr w:type="gramStart"/>
      <w:r>
        <w:t>text-</w:t>
      </w:r>
      <w:proofErr w:type="gramEnd"/>
      <w:r>
        <w:t>align: center;</w:t>
      </w:r>
    </w:p>
    <w:p w:rsidR="00C8245B" w:rsidRDefault="00C8245B" w:rsidP="00C8245B">
      <w:pPr>
        <w:pStyle w:val="NormalWeb"/>
        <w:shd w:val="clear" w:color="auto" w:fill="FFFFFF"/>
        <w:spacing w:before="288" w:after="288"/>
      </w:pPr>
      <w:r>
        <w:t xml:space="preserve">  </w:t>
      </w:r>
      <w:proofErr w:type="gramStart"/>
      <w:r>
        <w:t>text-decoration</w:t>
      </w:r>
      <w:proofErr w:type="gramEnd"/>
      <w:r>
        <w:t>: none;</w:t>
      </w:r>
    </w:p>
    <w:p w:rsidR="00C8245B" w:rsidRDefault="00C8245B" w:rsidP="00C8245B">
      <w:pPr>
        <w:pStyle w:val="NormalWeb"/>
        <w:shd w:val="clear" w:color="auto" w:fill="FFFFFF"/>
        <w:spacing w:before="288" w:after="288"/>
      </w:pPr>
      <w:r>
        <w:t xml:space="preserve">  </w:t>
      </w:r>
      <w:proofErr w:type="gramStart"/>
      <w:r>
        <w:t>display</w:t>
      </w:r>
      <w:proofErr w:type="gramEnd"/>
      <w:r>
        <w:t>: inline-block;</w:t>
      </w:r>
    </w:p>
    <w:p w:rsidR="00C8245B" w:rsidRDefault="00C8245B" w:rsidP="00C8245B">
      <w:pPr>
        <w:pStyle w:val="NormalWeb"/>
        <w:shd w:val="clear" w:color="auto" w:fill="FFFFFF"/>
        <w:spacing w:before="288" w:after="288"/>
      </w:pPr>
      <w:r>
        <w:t>}</w:t>
      </w:r>
    </w:p>
    <w:p w:rsidR="00C8245B" w:rsidRDefault="00C8245B" w:rsidP="00C8245B">
      <w:pPr>
        <w:pStyle w:val="NormalWeb"/>
        <w:shd w:val="clear" w:color="auto" w:fill="FFFFFF"/>
        <w:spacing w:before="288" w:after="288"/>
      </w:pPr>
    </w:p>
    <w:p w:rsidR="00C8245B" w:rsidRDefault="00C8245B" w:rsidP="00C8245B">
      <w:pPr>
        <w:pStyle w:val="NormalWeb"/>
        <w:shd w:val="clear" w:color="auto" w:fill="FFFFFF"/>
        <w:spacing w:before="288" w:after="288"/>
      </w:pPr>
      <w:proofErr w:type="gramStart"/>
      <w:r>
        <w:t>a:</w:t>
      </w:r>
      <w:proofErr w:type="gramEnd"/>
      <w:r>
        <w:t>hover, a:active {</w:t>
      </w:r>
    </w:p>
    <w:p w:rsidR="00C8245B" w:rsidRDefault="00C8245B" w:rsidP="00C8245B">
      <w:pPr>
        <w:pStyle w:val="NormalWeb"/>
        <w:shd w:val="clear" w:color="auto" w:fill="FFFFFF"/>
        <w:spacing w:before="288" w:after="288"/>
      </w:pPr>
      <w:r>
        <w:t xml:space="preserve">  </w:t>
      </w:r>
      <w:proofErr w:type="gramStart"/>
      <w:r>
        <w:t>background-color</w:t>
      </w:r>
      <w:proofErr w:type="gramEnd"/>
      <w:r>
        <w:t>: red;</w:t>
      </w:r>
    </w:p>
    <w:p w:rsidR="00C8245B" w:rsidRDefault="00C8245B" w:rsidP="00C8245B">
      <w:pPr>
        <w:pStyle w:val="NormalWeb"/>
        <w:shd w:val="clear" w:color="auto" w:fill="FFFFFF"/>
        <w:spacing w:before="288" w:after="288"/>
      </w:pPr>
      <w:r>
        <w:lastRenderedPageBreak/>
        <w:t>}</w:t>
      </w:r>
    </w:p>
    <w:p w:rsidR="00C8245B" w:rsidRDefault="00C8245B" w:rsidP="00C8245B">
      <w:pPr>
        <w:pStyle w:val="NormalWeb"/>
        <w:shd w:val="clear" w:color="auto" w:fill="FFFFFF"/>
        <w:spacing w:before="288" w:after="288"/>
      </w:pPr>
      <w:r>
        <w:t>&lt;/style&gt;</w:t>
      </w:r>
    </w:p>
    <w:p w:rsidR="00C8245B" w:rsidRDefault="00C8245B" w:rsidP="00C8245B">
      <w:pPr>
        <w:pStyle w:val="NormalWeb"/>
        <w:shd w:val="clear" w:color="auto" w:fill="FFFFFF"/>
        <w:spacing w:before="288" w:after="288"/>
      </w:pPr>
      <w:r>
        <w:t>&lt;/head&gt;</w:t>
      </w:r>
    </w:p>
    <w:p w:rsidR="00C8245B" w:rsidRDefault="00C8245B" w:rsidP="00C8245B">
      <w:pPr>
        <w:pStyle w:val="NormalWeb"/>
        <w:shd w:val="clear" w:color="auto" w:fill="FFFFFF"/>
        <w:spacing w:before="288" w:after="288"/>
      </w:pPr>
      <w:r>
        <w:t>&lt;</w:t>
      </w:r>
      <w:proofErr w:type="gramStart"/>
      <w:r>
        <w:t>body</w:t>
      </w:r>
      <w:proofErr w:type="gramEnd"/>
      <w:r>
        <w:t>&gt;</w:t>
      </w:r>
    </w:p>
    <w:p w:rsidR="00C8245B" w:rsidRDefault="00C8245B" w:rsidP="00C8245B">
      <w:pPr>
        <w:pStyle w:val="NormalWeb"/>
        <w:shd w:val="clear" w:color="auto" w:fill="FFFFFF"/>
        <w:spacing w:before="288" w:after="288"/>
      </w:pPr>
    </w:p>
    <w:p w:rsidR="00C8245B" w:rsidRDefault="00C8245B" w:rsidP="00C8245B">
      <w:pPr>
        <w:pStyle w:val="NormalWeb"/>
        <w:shd w:val="clear" w:color="auto" w:fill="FFFFFF"/>
        <w:spacing w:before="288" w:after="288"/>
      </w:pPr>
      <w:r>
        <w:t>&lt;h2&gt;Link Button&lt;/h2&gt;</w:t>
      </w:r>
    </w:p>
    <w:p w:rsidR="00C8245B" w:rsidRDefault="00C8245B" w:rsidP="00C8245B">
      <w:pPr>
        <w:pStyle w:val="NormalWeb"/>
        <w:shd w:val="clear" w:color="auto" w:fill="FFFFFF"/>
        <w:spacing w:before="288" w:after="288"/>
      </w:pPr>
      <w:r>
        <w:t xml:space="preserve">&lt;p&gt;A link styled as a </w:t>
      </w:r>
      <w:proofErr w:type="gramStart"/>
      <w:r>
        <w:t>button:</w:t>
      </w:r>
      <w:proofErr w:type="gramEnd"/>
      <w:r>
        <w:t>&lt;/p&gt;</w:t>
      </w:r>
    </w:p>
    <w:p w:rsidR="00C8245B" w:rsidRDefault="00C8245B" w:rsidP="00C8245B">
      <w:pPr>
        <w:pStyle w:val="NormalWeb"/>
        <w:shd w:val="clear" w:color="auto" w:fill="FFFFFF"/>
        <w:spacing w:before="288" w:after="288"/>
      </w:pPr>
      <w:r>
        <w:t xml:space="preserve">&lt;a </w:t>
      </w:r>
      <w:proofErr w:type="spellStart"/>
      <w:r>
        <w:t>href</w:t>
      </w:r>
      <w:proofErr w:type="spellEnd"/>
      <w:r>
        <w:t>="default.asp" target="_blank"&gt;</w:t>
      </w:r>
      <w:proofErr w:type="gramStart"/>
      <w:r>
        <w:t>This</w:t>
      </w:r>
      <w:proofErr w:type="gramEnd"/>
      <w:r>
        <w:t xml:space="preserve"> is a link&lt;/a&gt;</w:t>
      </w:r>
    </w:p>
    <w:p w:rsidR="00C8245B" w:rsidRDefault="00C8245B" w:rsidP="00C8245B">
      <w:pPr>
        <w:pStyle w:val="NormalWeb"/>
        <w:shd w:val="clear" w:color="auto" w:fill="FFFFFF"/>
        <w:spacing w:before="288" w:after="288"/>
      </w:pPr>
    </w:p>
    <w:p w:rsidR="00C8245B" w:rsidRDefault="00C8245B" w:rsidP="00C8245B">
      <w:pPr>
        <w:pStyle w:val="NormalWeb"/>
        <w:shd w:val="clear" w:color="auto" w:fill="FFFFFF"/>
        <w:spacing w:before="288" w:after="288"/>
      </w:pPr>
      <w:r>
        <w:t>&lt;/body&gt;</w:t>
      </w:r>
    </w:p>
    <w:p w:rsidR="00C8245B" w:rsidRDefault="00C8245B" w:rsidP="00C8245B">
      <w:pPr>
        <w:pStyle w:val="NormalWeb"/>
        <w:shd w:val="clear" w:color="auto" w:fill="FFFFFF"/>
        <w:spacing w:before="288" w:after="288"/>
      </w:pPr>
      <w:r>
        <w:t>&lt;/html&gt;</w:t>
      </w:r>
    </w:p>
    <w:p w:rsidR="00C8245B" w:rsidRDefault="00C8245B" w:rsidP="00C8245B">
      <w:pPr>
        <w:pStyle w:val="NormalWeb"/>
        <w:shd w:val="clear" w:color="auto" w:fill="FFFFFF"/>
        <w:spacing w:before="288" w:beforeAutospacing="0" w:after="288" w:afterAutospacing="0"/>
        <w:rPr>
          <w:rFonts w:asciiTheme="majorHAnsi" w:hAnsiTheme="majorHAnsi"/>
          <w:sz w:val="32"/>
          <w:szCs w:val="32"/>
        </w:rPr>
      </w:pPr>
      <w:r w:rsidRPr="00C8245B">
        <w:rPr>
          <w:rFonts w:asciiTheme="majorHAnsi" w:hAnsiTheme="majorHAnsi"/>
          <w:sz w:val="32"/>
          <w:szCs w:val="32"/>
        </w:rPr>
        <w:t>Output-</w:t>
      </w:r>
    </w:p>
    <w:p w:rsidR="00C8245B" w:rsidRDefault="00C8245B" w:rsidP="00C8245B">
      <w:pPr>
        <w:pStyle w:val="Heading2"/>
        <w:rPr>
          <w:color w:val="000000"/>
        </w:rPr>
      </w:pPr>
      <w:r>
        <w:rPr>
          <w:color w:val="000000"/>
        </w:rPr>
        <w:t>Link Button</w:t>
      </w:r>
    </w:p>
    <w:p w:rsidR="00C8245B" w:rsidRDefault="00C8245B" w:rsidP="00C8245B">
      <w:pPr>
        <w:pStyle w:val="NormalWeb"/>
        <w:rPr>
          <w:color w:val="000000"/>
          <w:sz w:val="27"/>
          <w:szCs w:val="27"/>
        </w:rPr>
      </w:pPr>
      <w:r>
        <w:rPr>
          <w:color w:val="000000"/>
          <w:sz w:val="27"/>
          <w:szCs w:val="27"/>
        </w:rPr>
        <w:t>A link styled as a button:</w:t>
      </w:r>
    </w:p>
    <w:p w:rsidR="00C8245B" w:rsidRPr="00C8245B" w:rsidRDefault="00A746C0" w:rsidP="00C8245B">
      <w:pPr>
        <w:pStyle w:val="NormalWeb"/>
        <w:shd w:val="clear" w:color="auto" w:fill="FFFFFF"/>
        <w:spacing w:before="288" w:beforeAutospacing="0" w:after="288" w:afterAutospacing="0"/>
        <w:rPr>
          <w:rFonts w:asciiTheme="majorHAnsi" w:hAnsiTheme="majorHAnsi"/>
          <w:color w:val="000000"/>
          <w:sz w:val="32"/>
          <w:szCs w:val="32"/>
        </w:rPr>
      </w:pPr>
      <w:hyperlink r:id="rId91" w:tgtFrame="_blank" w:history="1">
        <w:r w:rsidR="00C8245B">
          <w:rPr>
            <w:rStyle w:val="Hyperlink"/>
            <w:rFonts w:eastAsiaTheme="majorEastAsia"/>
            <w:color w:val="FFFFFF"/>
            <w:sz w:val="27"/>
            <w:szCs w:val="27"/>
            <w:shd w:val="clear" w:color="auto" w:fill="F44336"/>
          </w:rPr>
          <w:t xml:space="preserve">This is a </w:t>
        </w:r>
        <w:proofErr w:type="spellStart"/>
        <w:r w:rsidR="00C8245B">
          <w:rPr>
            <w:rStyle w:val="Hyperlink"/>
            <w:rFonts w:eastAsiaTheme="majorEastAsia"/>
            <w:color w:val="FFFFFF"/>
            <w:sz w:val="27"/>
            <w:szCs w:val="27"/>
            <w:shd w:val="clear" w:color="auto" w:fill="F44336"/>
          </w:rPr>
          <w:t>link</w:t>
        </w:r>
      </w:hyperlink>
      <w:hyperlink r:id="rId92" w:history="1">
        <w:proofErr w:type="gramStart"/>
        <w:r w:rsidR="00C8245B" w:rsidRPr="00C8245B">
          <w:rPr>
            <w:rStyle w:val="Hyperlink"/>
            <w:rFonts w:asciiTheme="majorHAnsi" w:eastAsiaTheme="majorEastAsia" w:hAnsiTheme="majorHAnsi"/>
            <w:color w:val="FFFFFF"/>
            <w:sz w:val="32"/>
            <w:szCs w:val="32"/>
          </w:rPr>
          <w:t>This</w:t>
        </w:r>
        <w:proofErr w:type="spellEnd"/>
        <w:proofErr w:type="gramEnd"/>
        <w:r w:rsidR="00C8245B" w:rsidRPr="00C8245B">
          <w:rPr>
            <w:rStyle w:val="Hyperlink"/>
            <w:rFonts w:asciiTheme="majorHAnsi" w:eastAsiaTheme="majorEastAsia" w:hAnsiTheme="majorHAnsi"/>
            <w:color w:val="FFFFFF"/>
            <w:sz w:val="32"/>
            <w:szCs w:val="32"/>
          </w:rPr>
          <w:t xml:space="preserve"> is a link</w:t>
        </w:r>
      </w:hyperlink>
    </w:p>
    <w:p w:rsidR="00C8245B" w:rsidRDefault="00C8245B" w:rsidP="00EC386C">
      <w:pPr>
        <w:rPr>
          <w:rFonts w:asciiTheme="majorHAnsi" w:hAnsiTheme="majorHAnsi"/>
          <w:color w:val="000000" w:themeColor="text1"/>
          <w:sz w:val="28"/>
          <w:szCs w:val="28"/>
        </w:rPr>
      </w:pPr>
    </w:p>
    <w:p w:rsidR="00B41106" w:rsidRDefault="00B41106" w:rsidP="00EC386C">
      <w:pPr>
        <w:rPr>
          <w:rFonts w:asciiTheme="majorHAnsi" w:hAnsiTheme="majorHAnsi"/>
          <w:color w:val="000000" w:themeColor="text1"/>
          <w:sz w:val="32"/>
          <w:szCs w:val="32"/>
        </w:rPr>
      </w:pPr>
      <w:r w:rsidRPr="00B41106">
        <w:rPr>
          <w:rFonts w:asciiTheme="majorHAnsi" w:hAnsiTheme="majorHAnsi"/>
          <w:color w:val="000000" w:themeColor="text1"/>
          <w:sz w:val="32"/>
          <w:szCs w:val="32"/>
        </w:rPr>
        <w:t>WHAT ARE THE DIFFERENT TAGS TO SEPARATE SECTIONS OF TEXT?</w:t>
      </w:r>
    </w:p>
    <w:p w:rsidR="00B41106" w:rsidRPr="00B41106" w:rsidRDefault="00B41106" w:rsidP="00B41106">
      <w:pPr>
        <w:pStyle w:val="Heading2"/>
        <w:pBdr>
          <w:top w:val="single" w:sz="2" w:space="0" w:color="E5E7EB"/>
          <w:left w:val="single" w:sz="2" w:space="0" w:color="E5E7EB"/>
          <w:bottom w:val="single" w:sz="2" w:space="0" w:color="E5E7EB"/>
          <w:right w:val="single" w:sz="2" w:space="0" w:color="E5E7EB"/>
        </w:pBdr>
        <w:spacing w:before="448" w:after="256"/>
        <w:rPr>
          <w:rFonts w:ascii="Arial" w:hAnsi="Arial" w:cs="Arial"/>
          <w:color w:val="000000" w:themeColor="text1"/>
          <w:sz w:val="40"/>
          <w:szCs w:val="40"/>
        </w:rPr>
      </w:pPr>
      <w:r w:rsidRPr="00B41106">
        <w:rPr>
          <w:rFonts w:ascii="Arial" w:hAnsi="Arial" w:cs="Arial"/>
          <w:color w:val="000000" w:themeColor="text1"/>
          <w:sz w:val="40"/>
          <w:szCs w:val="40"/>
        </w:rPr>
        <w:t>Syntax</w:t>
      </w:r>
    </w:p>
    <w:p w:rsidR="00B41106" w:rsidRPr="00B41106" w:rsidRDefault="00B41106" w:rsidP="00B41106">
      <w:pPr>
        <w:pStyle w:val="NormalWeb"/>
        <w:pBdr>
          <w:top w:val="single" w:sz="2" w:space="0" w:color="E5E7EB"/>
          <w:left w:val="single" w:sz="2" w:space="0" w:color="E5E7EB"/>
          <w:bottom w:val="single" w:sz="2" w:space="0" w:color="E5E7EB"/>
          <w:right w:val="single" w:sz="2" w:space="0" w:color="E5E7EB"/>
        </w:pBdr>
        <w:spacing w:before="0" w:beforeAutospacing="0" w:after="320" w:afterAutospacing="0"/>
        <w:rPr>
          <w:rFonts w:ascii="Arial" w:hAnsi="Arial" w:cs="Arial"/>
          <w:color w:val="000000" w:themeColor="text1"/>
          <w:sz w:val="27"/>
          <w:szCs w:val="27"/>
        </w:rPr>
      </w:pPr>
      <w:r w:rsidRPr="00B41106">
        <w:rPr>
          <w:rFonts w:ascii="Arial" w:hAnsi="Arial" w:cs="Arial"/>
          <w:color w:val="000000" w:themeColor="text1"/>
          <w:sz w:val="27"/>
          <w:szCs w:val="27"/>
        </w:rPr>
        <w:t>The </w:t>
      </w:r>
      <w:r w:rsidRPr="00B41106">
        <w:rPr>
          <w:rStyle w:val="tag"/>
          <w:rFonts w:ascii="Arial" w:eastAsiaTheme="majorEastAsia" w:hAnsi="Arial" w:cs="Arial"/>
          <w:color w:val="000000" w:themeColor="text1"/>
          <w:sz w:val="27"/>
          <w:szCs w:val="27"/>
          <w:bdr w:val="single" w:sz="2" w:space="0" w:color="E5E7EB" w:frame="1"/>
        </w:rPr>
        <w:t>&lt;section&gt;</w:t>
      </w:r>
      <w:r w:rsidRPr="00B41106">
        <w:rPr>
          <w:rFonts w:ascii="Arial" w:hAnsi="Arial" w:cs="Arial"/>
          <w:color w:val="000000" w:themeColor="text1"/>
          <w:sz w:val="27"/>
          <w:szCs w:val="27"/>
        </w:rPr>
        <w:t> tag comes in pairs. The content is written between the opening (&lt;section&gt;) and closing (&lt;/section&gt;) tags.</w:t>
      </w:r>
    </w:p>
    <w:p w:rsidR="00B41106" w:rsidRPr="00B41106" w:rsidRDefault="00B41106" w:rsidP="00B41106">
      <w:pPr>
        <w:pStyle w:val="Heading3"/>
        <w:pBdr>
          <w:top w:val="single" w:sz="2" w:space="0" w:color="E5E7EB"/>
          <w:left w:val="single" w:sz="2" w:space="0" w:color="E5E7EB"/>
          <w:bottom w:val="single" w:sz="2" w:space="0" w:color="E5E7EB"/>
          <w:right w:val="single" w:sz="2" w:space="0" w:color="E5E7EB"/>
        </w:pBdr>
        <w:spacing w:before="400" w:after="160"/>
        <w:rPr>
          <w:rFonts w:ascii="Arial" w:hAnsi="Arial" w:cs="Arial"/>
          <w:color w:val="000000" w:themeColor="text1"/>
          <w:sz w:val="32"/>
          <w:szCs w:val="32"/>
        </w:rPr>
      </w:pPr>
      <w:r w:rsidRPr="00B41106">
        <w:rPr>
          <w:rFonts w:ascii="Arial" w:hAnsi="Arial" w:cs="Arial"/>
          <w:color w:val="000000" w:themeColor="text1"/>
          <w:sz w:val="32"/>
          <w:szCs w:val="32"/>
        </w:rPr>
        <w:lastRenderedPageBreak/>
        <w:t>Example of the HTML </w:t>
      </w:r>
      <w:r w:rsidRPr="00B41106">
        <w:rPr>
          <w:rStyle w:val="tag"/>
          <w:rFonts w:ascii="Arial" w:hAnsi="Arial" w:cs="Arial"/>
          <w:color w:val="000000" w:themeColor="text1"/>
          <w:sz w:val="32"/>
          <w:szCs w:val="32"/>
          <w:bdr w:val="single" w:sz="2" w:space="0" w:color="E5E7EB" w:frame="1"/>
        </w:rPr>
        <w:t>&lt;section&gt;</w:t>
      </w:r>
      <w:r w:rsidRPr="00B41106">
        <w:rPr>
          <w:rFonts w:ascii="Arial" w:hAnsi="Arial" w:cs="Arial"/>
          <w:color w:val="000000" w:themeColor="text1"/>
          <w:sz w:val="32"/>
          <w:szCs w:val="32"/>
        </w:rPr>
        <w:t> tag:</w:t>
      </w:r>
    </w:p>
    <w:p w:rsidR="00B41106" w:rsidRPr="00B41106" w:rsidRDefault="00B41106" w:rsidP="00B41106">
      <w:pPr>
        <w:rPr>
          <w:sz w:val="28"/>
          <w:szCs w:val="28"/>
        </w:rPr>
      </w:pPr>
      <w:proofErr w:type="gramStart"/>
      <w:r w:rsidRPr="00B41106">
        <w:rPr>
          <w:sz w:val="28"/>
          <w:szCs w:val="28"/>
        </w:rPr>
        <w:t>&lt;!DOCTYPE</w:t>
      </w:r>
      <w:proofErr w:type="gramEnd"/>
      <w:r w:rsidRPr="00B41106">
        <w:rPr>
          <w:sz w:val="28"/>
          <w:szCs w:val="28"/>
        </w:rPr>
        <w:t xml:space="preserve"> html&gt;</w:t>
      </w:r>
    </w:p>
    <w:p w:rsidR="00B41106" w:rsidRPr="00B41106" w:rsidRDefault="00B41106" w:rsidP="00B41106">
      <w:pPr>
        <w:rPr>
          <w:sz w:val="28"/>
          <w:szCs w:val="28"/>
        </w:rPr>
      </w:pPr>
      <w:r w:rsidRPr="00B41106">
        <w:rPr>
          <w:sz w:val="28"/>
          <w:szCs w:val="28"/>
        </w:rPr>
        <w:t>&lt;</w:t>
      </w:r>
      <w:proofErr w:type="gramStart"/>
      <w:r w:rsidRPr="00B41106">
        <w:rPr>
          <w:sz w:val="28"/>
          <w:szCs w:val="28"/>
        </w:rPr>
        <w:t>html</w:t>
      </w:r>
      <w:proofErr w:type="gramEnd"/>
      <w:r w:rsidRPr="00B41106">
        <w:rPr>
          <w:sz w:val="28"/>
          <w:szCs w:val="28"/>
        </w:rPr>
        <w:t>&gt;</w:t>
      </w:r>
    </w:p>
    <w:p w:rsidR="00B41106" w:rsidRPr="00B41106" w:rsidRDefault="00B41106" w:rsidP="00B41106">
      <w:pPr>
        <w:rPr>
          <w:sz w:val="28"/>
          <w:szCs w:val="28"/>
        </w:rPr>
      </w:pPr>
      <w:r w:rsidRPr="00B41106">
        <w:rPr>
          <w:sz w:val="28"/>
          <w:szCs w:val="28"/>
        </w:rPr>
        <w:t xml:space="preserve">  &lt;</w:t>
      </w:r>
      <w:proofErr w:type="gramStart"/>
      <w:r w:rsidRPr="00B41106">
        <w:rPr>
          <w:sz w:val="28"/>
          <w:szCs w:val="28"/>
        </w:rPr>
        <w:t>head</w:t>
      </w:r>
      <w:proofErr w:type="gramEnd"/>
      <w:r w:rsidRPr="00B41106">
        <w:rPr>
          <w:sz w:val="28"/>
          <w:szCs w:val="28"/>
        </w:rPr>
        <w:t>&gt;</w:t>
      </w:r>
    </w:p>
    <w:p w:rsidR="00B41106" w:rsidRPr="00B41106" w:rsidRDefault="00B41106" w:rsidP="00B41106">
      <w:pPr>
        <w:rPr>
          <w:sz w:val="28"/>
          <w:szCs w:val="28"/>
        </w:rPr>
      </w:pPr>
      <w:r w:rsidRPr="00B41106">
        <w:rPr>
          <w:sz w:val="28"/>
          <w:szCs w:val="28"/>
        </w:rPr>
        <w:t xml:space="preserve">    &lt;</w:t>
      </w:r>
      <w:proofErr w:type="gramStart"/>
      <w:r w:rsidRPr="00B41106">
        <w:rPr>
          <w:sz w:val="28"/>
          <w:szCs w:val="28"/>
        </w:rPr>
        <w:t>title&gt;</w:t>
      </w:r>
      <w:proofErr w:type="gramEnd"/>
      <w:r w:rsidRPr="00B41106">
        <w:rPr>
          <w:sz w:val="28"/>
          <w:szCs w:val="28"/>
        </w:rPr>
        <w:t>Using the section tag&lt;/title&gt;</w:t>
      </w:r>
    </w:p>
    <w:p w:rsidR="00B41106" w:rsidRPr="00B41106" w:rsidRDefault="00B41106" w:rsidP="00B41106">
      <w:pPr>
        <w:rPr>
          <w:sz w:val="28"/>
          <w:szCs w:val="28"/>
        </w:rPr>
      </w:pPr>
      <w:r w:rsidRPr="00B41106">
        <w:rPr>
          <w:sz w:val="28"/>
          <w:szCs w:val="28"/>
        </w:rPr>
        <w:t xml:space="preserve">  &lt;/head&gt;</w:t>
      </w:r>
    </w:p>
    <w:p w:rsidR="00B41106" w:rsidRPr="00B41106" w:rsidRDefault="00B41106" w:rsidP="00B41106">
      <w:pPr>
        <w:rPr>
          <w:sz w:val="28"/>
          <w:szCs w:val="28"/>
        </w:rPr>
      </w:pPr>
      <w:r w:rsidRPr="00B41106">
        <w:rPr>
          <w:sz w:val="28"/>
          <w:szCs w:val="28"/>
        </w:rPr>
        <w:t xml:space="preserve">  &lt;</w:t>
      </w:r>
      <w:proofErr w:type="gramStart"/>
      <w:r w:rsidRPr="00B41106">
        <w:rPr>
          <w:sz w:val="28"/>
          <w:szCs w:val="28"/>
        </w:rPr>
        <w:t>body</w:t>
      </w:r>
      <w:proofErr w:type="gramEnd"/>
      <w:r w:rsidRPr="00B41106">
        <w:rPr>
          <w:sz w:val="28"/>
          <w:szCs w:val="28"/>
        </w:rPr>
        <w:t>&gt;</w:t>
      </w:r>
    </w:p>
    <w:p w:rsidR="00B41106" w:rsidRPr="00B41106" w:rsidRDefault="00B41106" w:rsidP="00B41106">
      <w:pPr>
        <w:rPr>
          <w:sz w:val="28"/>
          <w:szCs w:val="28"/>
        </w:rPr>
      </w:pPr>
      <w:r w:rsidRPr="00B41106">
        <w:rPr>
          <w:sz w:val="28"/>
          <w:szCs w:val="28"/>
        </w:rPr>
        <w:t xml:space="preserve">    &lt;</w:t>
      </w:r>
      <w:proofErr w:type="gramStart"/>
      <w:r w:rsidRPr="00B41106">
        <w:rPr>
          <w:sz w:val="28"/>
          <w:szCs w:val="28"/>
        </w:rPr>
        <w:t>section</w:t>
      </w:r>
      <w:proofErr w:type="gramEnd"/>
      <w:r w:rsidRPr="00B41106">
        <w:rPr>
          <w:sz w:val="28"/>
          <w:szCs w:val="28"/>
        </w:rPr>
        <w:t>&gt;</w:t>
      </w:r>
    </w:p>
    <w:p w:rsidR="00B41106" w:rsidRPr="00B41106" w:rsidRDefault="00B41106" w:rsidP="00B41106">
      <w:pPr>
        <w:rPr>
          <w:sz w:val="28"/>
          <w:szCs w:val="28"/>
        </w:rPr>
      </w:pPr>
      <w:r w:rsidRPr="00B41106">
        <w:rPr>
          <w:sz w:val="28"/>
          <w:szCs w:val="28"/>
        </w:rPr>
        <w:t xml:space="preserve">      &lt;h2&gt;Hypertext markup language HTML&lt;/h2&gt;</w:t>
      </w:r>
    </w:p>
    <w:p w:rsidR="00B41106" w:rsidRPr="00B41106" w:rsidRDefault="00B41106" w:rsidP="00B41106">
      <w:pPr>
        <w:rPr>
          <w:sz w:val="28"/>
          <w:szCs w:val="28"/>
        </w:rPr>
      </w:pPr>
      <w:r w:rsidRPr="00B41106">
        <w:rPr>
          <w:sz w:val="28"/>
          <w:szCs w:val="28"/>
        </w:rPr>
        <w:t xml:space="preserve">      &lt;p&gt;HTML is the standard markup language for creating web pages and web applications. Browsers receive HTML documents from a web server or from local storage and render the documents into multimedia web pages. HTML describes the structure of a web page semantically and originally included cues for the appearance of the document</w:t>
      </w:r>
      <w:proofErr w:type="gramStart"/>
      <w:r w:rsidRPr="00B41106">
        <w:rPr>
          <w:sz w:val="28"/>
          <w:szCs w:val="28"/>
        </w:rPr>
        <w:t>.&lt;</w:t>
      </w:r>
      <w:proofErr w:type="gramEnd"/>
      <w:r w:rsidRPr="00B41106">
        <w:rPr>
          <w:sz w:val="28"/>
          <w:szCs w:val="28"/>
        </w:rPr>
        <w:t>/p&gt;</w:t>
      </w:r>
    </w:p>
    <w:p w:rsidR="00B41106" w:rsidRPr="00B41106" w:rsidRDefault="00B41106" w:rsidP="00B41106">
      <w:pPr>
        <w:rPr>
          <w:sz w:val="28"/>
          <w:szCs w:val="28"/>
        </w:rPr>
      </w:pPr>
      <w:r w:rsidRPr="00B41106">
        <w:rPr>
          <w:sz w:val="28"/>
          <w:szCs w:val="28"/>
        </w:rPr>
        <w:t xml:space="preserve">    &lt;/section&gt;</w:t>
      </w:r>
    </w:p>
    <w:p w:rsidR="00B41106" w:rsidRPr="00B41106" w:rsidRDefault="00B41106" w:rsidP="00B41106">
      <w:pPr>
        <w:rPr>
          <w:sz w:val="28"/>
          <w:szCs w:val="28"/>
        </w:rPr>
      </w:pPr>
      <w:r w:rsidRPr="00B41106">
        <w:rPr>
          <w:sz w:val="28"/>
          <w:szCs w:val="28"/>
        </w:rPr>
        <w:t xml:space="preserve">    &lt;</w:t>
      </w:r>
      <w:proofErr w:type="gramStart"/>
      <w:r w:rsidRPr="00B41106">
        <w:rPr>
          <w:sz w:val="28"/>
          <w:szCs w:val="28"/>
        </w:rPr>
        <w:t>section</w:t>
      </w:r>
      <w:proofErr w:type="gramEnd"/>
      <w:r w:rsidRPr="00B41106">
        <w:rPr>
          <w:sz w:val="28"/>
          <w:szCs w:val="28"/>
        </w:rPr>
        <w:t>&gt;</w:t>
      </w:r>
    </w:p>
    <w:p w:rsidR="00B41106" w:rsidRPr="00B41106" w:rsidRDefault="00B41106" w:rsidP="00B41106">
      <w:pPr>
        <w:rPr>
          <w:sz w:val="28"/>
          <w:szCs w:val="28"/>
        </w:rPr>
      </w:pPr>
      <w:r w:rsidRPr="00B41106">
        <w:rPr>
          <w:sz w:val="28"/>
          <w:szCs w:val="28"/>
        </w:rPr>
        <w:t xml:space="preserve">      &lt;h2&gt;CSS&lt;/h2&gt;</w:t>
      </w:r>
    </w:p>
    <w:p w:rsidR="00B41106" w:rsidRPr="00B41106" w:rsidRDefault="00B41106" w:rsidP="00B41106">
      <w:pPr>
        <w:rPr>
          <w:sz w:val="28"/>
          <w:szCs w:val="28"/>
        </w:rPr>
      </w:pPr>
      <w:r w:rsidRPr="00B41106">
        <w:rPr>
          <w:sz w:val="28"/>
          <w:szCs w:val="28"/>
        </w:rPr>
        <w:t xml:space="preserve">      &lt;p&gt;Formal language, which is used as a description zone, formatting the appearance of a web page, written by the help of markup languages HTML and XHTML, but it can be applied to any XML-document, for example, to SVG or XUL.&lt;/p&gt;</w:t>
      </w:r>
    </w:p>
    <w:p w:rsidR="00B41106" w:rsidRPr="00B41106" w:rsidRDefault="00B41106" w:rsidP="00B41106">
      <w:pPr>
        <w:rPr>
          <w:sz w:val="28"/>
          <w:szCs w:val="28"/>
        </w:rPr>
      </w:pPr>
      <w:r w:rsidRPr="00B41106">
        <w:rPr>
          <w:sz w:val="28"/>
          <w:szCs w:val="28"/>
        </w:rPr>
        <w:t xml:space="preserve">    &lt;/section&gt;</w:t>
      </w:r>
    </w:p>
    <w:p w:rsidR="00B41106" w:rsidRPr="00B41106" w:rsidRDefault="00B41106" w:rsidP="00B41106">
      <w:pPr>
        <w:rPr>
          <w:sz w:val="28"/>
          <w:szCs w:val="28"/>
        </w:rPr>
      </w:pPr>
      <w:r w:rsidRPr="00B41106">
        <w:rPr>
          <w:sz w:val="28"/>
          <w:szCs w:val="28"/>
        </w:rPr>
        <w:t xml:space="preserve">  &lt;/body&gt;</w:t>
      </w:r>
    </w:p>
    <w:p w:rsidR="00B41106" w:rsidRPr="00B41106" w:rsidRDefault="00B41106" w:rsidP="00B41106">
      <w:pPr>
        <w:rPr>
          <w:sz w:val="28"/>
          <w:szCs w:val="28"/>
        </w:rPr>
      </w:pPr>
      <w:r w:rsidRPr="00B41106">
        <w:rPr>
          <w:sz w:val="28"/>
          <w:szCs w:val="28"/>
        </w:rPr>
        <w:t>&lt;/html&gt;</w:t>
      </w:r>
    </w:p>
    <w:p w:rsidR="00B41106" w:rsidRPr="00B41106" w:rsidRDefault="00B41106" w:rsidP="00EC386C">
      <w:pPr>
        <w:rPr>
          <w:rFonts w:asciiTheme="majorHAnsi" w:hAnsiTheme="majorHAnsi"/>
          <w:color w:val="000000" w:themeColor="text1"/>
          <w:sz w:val="28"/>
          <w:szCs w:val="28"/>
        </w:rPr>
      </w:pPr>
      <w:r w:rsidRPr="00B41106">
        <w:rPr>
          <w:rFonts w:asciiTheme="majorHAnsi" w:hAnsiTheme="majorHAnsi"/>
          <w:color w:val="000000" w:themeColor="text1"/>
          <w:sz w:val="28"/>
          <w:szCs w:val="28"/>
        </w:rPr>
        <w:lastRenderedPageBreak/>
        <w:t>Output-</w:t>
      </w:r>
    </w:p>
    <w:p w:rsidR="00B41106" w:rsidRPr="00B41106" w:rsidRDefault="00B41106" w:rsidP="00B41106">
      <w:pPr>
        <w:pStyle w:val="Heading2"/>
        <w:rPr>
          <w:color w:val="auto"/>
          <w:sz w:val="28"/>
          <w:szCs w:val="28"/>
        </w:rPr>
      </w:pPr>
      <w:r w:rsidRPr="00B41106">
        <w:rPr>
          <w:color w:val="auto"/>
          <w:sz w:val="28"/>
          <w:szCs w:val="28"/>
        </w:rPr>
        <w:t>Hypertext markup language HTML</w:t>
      </w:r>
    </w:p>
    <w:p w:rsidR="00B41106" w:rsidRPr="00B41106" w:rsidRDefault="00B41106" w:rsidP="00B41106">
      <w:pPr>
        <w:pStyle w:val="NormalWeb"/>
        <w:rPr>
          <w:rFonts w:asciiTheme="majorHAnsi" w:hAnsiTheme="majorHAnsi"/>
          <w:sz w:val="28"/>
          <w:szCs w:val="28"/>
        </w:rPr>
      </w:pPr>
      <w:r w:rsidRPr="00B41106">
        <w:rPr>
          <w:rFonts w:asciiTheme="majorHAnsi" w:hAnsiTheme="majorHAnsi"/>
          <w:sz w:val="28"/>
          <w:szCs w:val="28"/>
        </w:rPr>
        <w:t>HTML is the standard markup language for creating web pages and web applications. Browsers receive HTML documents from a web server or from local storage and render the documents into multimedia web pages. HTML describes the structure of a web page semantically and originally included cues for the appearance of the document.</w:t>
      </w:r>
    </w:p>
    <w:p w:rsidR="00B41106" w:rsidRPr="00B41106" w:rsidRDefault="00B41106" w:rsidP="00B41106">
      <w:pPr>
        <w:pStyle w:val="Heading2"/>
        <w:rPr>
          <w:color w:val="auto"/>
          <w:sz w:val="28"/>
          <w:szCs w:val="28"/>
        </w:rPr>
      </w:pPr>
      <w:r w:rsidRPr="00B41106">
        <w:rPr>
          <w:color w:val="auto"/>
          <w:sz w:val="28"/>
          <w:szCs w:val="28"/>
        </w:rPr>
        <w:t>CSS</w:t>
      </w:r>
    </w:p>
    <w:p w:rsidR="00B41106" w:rsidRPr="00B41106" w:rsidRDefault="00B41106" w:rsidP="00B41106">
      <w:pPr>
        <w:pStyle w:val="NormalWeb"/>
        <w:rPr>
          <w:rFonts w:asciiTheme="majorHAnsi" w:hAnsiTheme="majorHAnsi"/>
          <w:sz w:val="28"/>
          <w:szCs w:val="28"/>
        </w:rPr>
      </w:pPr>
      <w:r w:rsidRPr="00B41106">
        <w:rPr>
          <w:rFonts w:asciiTheme="majorHAnsi" w:hAnsiTheme="majorHAnsi"/>
          <w:sz w:val="28"/>
          <w:szCs w:val="28"/>
        </w:rPr>
        <w:t>Formal language, which is used as a description zone, formatting the appearance of a web page, written by the help of markup languages HTML and XHTML, but it can be applied to any XML-document, for example, to SVG or XUL.</w:t>
      </w:r>
    </w:p>
    <w:p w:rsidR="00B41106" w:rsidRDefault="00B41106" w:rsidP="00B41106">
      <w:pPr>
        <w:pStyle w:val="Heading3"/>
        <w:pBdr>
          <w:top w:val="single" w:sz="2" w:space="0" w:color="E5E7EB"/>
          <w:left w:val="single" w:sz="2" w:space="0" w:color="E5E7EB"/>
          <w:bottom w:val="single" w:sz="2" w:space="0" w:color="E5E7EB"/>
          <w:right w:val="single" w:sz="2" w:space="0" w:color="E5E7EB"/>
        </w:pBdr>
        <w:spacing w:before="400" w:after="160"/>
        <w:rPr>
          <w:rFonts w:ascii="Arial" w:hAnsi="Arial" w:cs="Arial"/>
          <w:color w:val="000000" w:themeColor="text1"/>
          <w:sz w:val="32"/>
          <w:szCs w:val="32"/>
        </w:rPr>
      </w:pPr>
      <w:r w:rsidRPr="00B41106">
        <w:rPr>
          <w:rFonts w:ascii="Arial" w:hAnsi="Arial" w:cs="Arial"/>
          <w:color w:val="000000" w:themeColor="text1"/>
          <w:sz w:val="32"/>
          <w:szCs w:val="32"/>
        </w:rPr>
        <w:t>Example of the HTML </w:t>
      </w:r>
      <w:r w:rsidRPr="00B41106">
        <w:rPr>
          <w:rStyle w:val="tag"/>
          <w:rFonts w:ascii="Arial" w:hAnsi="Arial" w:cs="Arial"/>
          <w:color w:val="000000" w:themeColor="text1"/>
          <w:sz w:val="32"/>
          <w:szCs w:val="32"/>
          <w:bdr w:val="single" w:sz="2" w:space="0" w:color="E5E7EB" w:frame="1"/>
        </w:rPr>
        <w:t>&lt;section&gt;</w:t>
      </w:r>
      <w:r w:rsidRPr="00B41106">
        <w:rPr>
          <w:rFonts w:ascii="Arial" w:hAnsi="Arial" w:cs="Arial"/>
          <w:color w:val="000000" w:themeColor="text1"/>
          <w:sz w:val="32"/>
          <w:szCs w:val="32"/>
        </w:rPr>
        <w:t> tag inside another </w:t>
      </w:r>
      <w:r w:rsidRPr="00B41106">
        <w:rPr>
          <w:rStyle w:val="tag"/>
          <w:rFonts w:ascii="Arial" w:hAnsi="Arial" w:cs="Arial"/>
          <w:color w:val="000000" w:themeColor="text1"/>
          <w:sz w:val="32"/>
          <w:szCs w:val="32"/>
          <w:bdr w:val="single" w:sz="2" w:space="0" w:color="E5E7EB" w:frame="1"/>
        </w:rPr>
        <w:t>&lt;section&gt;</w:t>
      </w:r>
      <w:r w:rsidRPr="00B41106">
        <w:rPr>
          <w:rFonts w:ascii="Arial" w:hAnsi="Arial" w:cs="Arial"/>
          <w:color w:val="000000" w:themeColor="text1"/>
          <w:sz w:val="32"/>
          <w:szCs w:val="32"/>
        </w:rPr>
        <w:t> </w:t>
      </w:r>
      <w:proofErr w:type="gramStart"/>
      <w:r w:rsidRPr="00B41106">
        <w:rPr>
          <w:rFonts w:ascii="Arial" w:hAnsi="Arial" w:cs="Arial"/>
          <w:color w:val="000000" w:themeColor="text1"/>
          <w:sz w:val="32"/>
          <w:szCs w:val="32"/>
        </w:rPr>
        <w:t>tag :</w:t>
      </w:r>
      <w:proofErr w:type="gramEnd"/>
    </w:p>
    <w:p w:rsidR="00B41106" w:rsidRPr="00C41482" w:rsidRDefault="00B41106" w:rsidP="00B41106">
      <w:pPr>
        <w:rPr>
          <w:sz w:val="28"/>
          <w:szCs w:val="28"/>
        </w:rPr>
      </w:pPr>
      <w:proofErr w:type="gramStart"/>
      <w:r w:rsidRPr="00C41482">
        <w:rPr>
          <w:sz w:val="28"/>
          <w:szCs w:val="28"/>
        </w:rPr>
        <w:t>&lt;!DOCTYPE</w:t>
      </w:r>
      <w:proofErr w:type="gramEnd"/>
      <w:r w:rsidRPr="00C41482">
        <w:rPr>
          <w:sz w:val="28"/>
          <w:szCs w:val="28"/>
        </w:rPr>
        <w:t xml:space="preserve"> html&gt;</w:t>
      </w:r>
    </w:p>
    <w:p w:rsidR="00B41106" w:rsidRPr="00C41482" w:rsidRDefault="00B41106" w:rsidP="00B41106">
      <w:pPr>
        <w:rPr>
          <w:sz w:val="28"/>
          <w:szCs w:val="28"/>
        </w:rPr>
      </w:pPr>
      <w:r w:rsidRPr="00C41482">
        <w:rPr>
          <w:sz w:val="28"/>
          <w:szCs w:val="28"/>
        </w:rPr>
        <w:t>&lt;</w:t>
      </w:r>
      <w:proofErr w:type="gramStart"/>
      <w:r w:rsidRPr="00C41482">
        <w:rPr>
          <w:sz w:val="28"/>
          <w:szCs w:val="28"/>
        </w:rPr>
        <w:t>html</w:t>
      </w:r>
      <w:proofErr w:type="gramEnd"/>
      <w:r w:rsidRPr="00C41482">
        <w:rPr>
          <w:sz w:val="28"/>
          <w:szCs w:val="28"/>
        </w:rPr>
        <w:t>&gt;</w:t>
      </w:r>
    </w:p>
    <w:p w:rsidR="00B41106" w:rsidRPr="00C41482" w:rsidRDefault="00B41106" w:rsidP="00B41106">
      <w:pPr>
        <w:rPr>
          <w:sz w:val="28"/>
          <w:szCs w:val="28"/>
        </w:rPr>
      </w:pPr>
      <w:r w:rsidRPr="00C41482">
        <w:rPr>
          <w:sz w:val="28"/>
          <w:szCs w:val="28"/>
        </w:rPr>
        <w:t xml:space="preserve">  &lt;</w:t>
      </w:r>
      <w:proofErr w:type="gramStart"/>
      <w:r w:rsidRPr="00C41482">
        <w:rPr>
          <w:sz w:val="28"/>
          <w:szCs w:val="28"/>
        </w:rPr>
        <w:t>head</w:t>
      </w:r>
      <w:proofErr w:type="gramEnd"/>
      <w:r w:rsidRPr="00C41482">
        <w:rPr>
          <w:sz w:val="28"/>
          <w:szCs w:val="28"/>
        </w:rPr>
        <w:t>&gt;</w:t>
      </w:r>
    </w:p>
    <w:p w:rsidR="00B41106" w:rsidRPr="00C41482" w:rsidRDefault="00B41106" w:rsidP="00B41106">
      <w:pPr>
        <w:rPr>
          <w:sz w:val="28"/>
          <w:szCs w:val="28"/>
        </w:rPr>
      </w:pPr>
      <w:r w:rsidRPr="00C41482">
        <w:rPr>
          <w:sz w:val="28"/>
          <w:szCs w:val="28"/>
        </w:rPr>
        <w:t xml:space="preserve">    &lt;</w:t>
      </w:r>
      <w:proofErr w:type="gramStart"/>
      <w:r w:rsidRPr="00C41482">
        <w:rPr>
          <w:sz w:val="28"/>
          <w:szCs w:val="28"/>
        </w:rPr>
        <w:t>title&gt;</w:t>
      </w:r>
      <w:proofErr w:type="gramEnd"/>
      <w:r w:rsidRPr="00C41482">
        <w:rPr>
          <w:sz w:val="28"/>
          <w:szCs w:val="28"/>
        </w:rPr>
        <w:t>Title of the document&lt;/title&gt;</w:t>
      </w:r>
    </w:p>
    <w:p w:rsidR="00B41106" w:rsidRPr="00C41482" w:rsidRDefault="00B41106" w:rsidP="00B41106">
      <w:pPr>
        <w:rPr>
          <w:sz w:val="28"/>
          <w:szCs w:val="28"/>
        </w:rPr>
      </w:pPr>
      <w:r w:rsidRPr="00C41482">
        <w:rPr>
          <w:sz w:val="28"/>
          <w:szCs w:val="28"/>
        </w:rPr>
        <w:t xml:space="preserve">  &lt;/head&gt;</w:t>
      </w:r>
    </w:p>
    <w:p w:rsidR="00B41106" w:rsidRPr="00C41482" w:rsidRDefault="00B41106" w:rsidP="00B41106">
      <w:pPr>
        <w:rPr>
          <w:sz w:val="28"/>
          <w:szCs w:val="28"/>
        </w:rPr>
      </w:pPr>
      <w:r w:rsidRPr="00C41482">
        <w:rPr>
          <w:sz w:val="28"/>
          <w:szCs w:val="28"/>
        </w:rPr>
        <w:t xml:space="preserve">  &lt;</w:t>
      </w:r>
      <w:proofErr w:type="gramStart"/>
      <w:r w:rsidRPr="00C41482">
        <w:rPr>
          <w:sz w:val="28"/>
          <w:szCs w:val="28"/>
        </w:rPr>
        <w:t>body</w:t>
      </w:r>
      <w:proofErr w:type="gramEnd"/>
      <w:r w:rsidRPr="00C41482">
        <w:rPr>
          <w:sz w:val="28"/>
          <w:szCs w:val="28"/>
        </w:rPr>
        <w:t>&gt;</w:t>
      </w:r>
    </w:p>
    <w:p w:rsidR="00B41106" w:rsidRPr="00C41482" w:rsidRDefault="00B41106" w:rsidP="00B41106">
      <w:pPr>
        <w:rPr>
          <w:sz w:val="28"/>
          <w:szCs w:val="28"/>
        </w:rPr>
      </w:pPr>
      <w:r w:rsidRPr="00C41482">
        <w:rPr>
          <w:sz w:val="28"/>
          <w:szCs w:val="28"/>
        </w:rPr>
        <w:t xml:space="preserve">    &lt;h1&gt;Example of the </w:t>
      </w:r>
      <w:proofErr w:type="spellStart"/>
      <w:r w:rsidRPr="00C41482">
        <w:rPr>
          <w:sz w:val="28"/>
          <w:szCs w:val="28"/>
        </w:rPr>
        <w:t>sectoin</w:t>
      </w:r>
      <w:proofErr w:type="spellEnd"/>
      <w:r w:rsidRPr="00C41482">
        <w:rPr>
          <w:sz w:val="28"/>
          <w:szCs w:val="28"/>
        </w:rPr>
        <w:t xml:space="preserve"> tag&lt;/h1&gt;</w:t>
      </w:r>
    </w:p>
    <w:p w:rsidR="00B41106" w:rsidRPr="00C41482" w:rsidRDefault="00B41106" w:rsidP="00B41106">
      <w:pPr>
        <w:rPr>
          <w:sz w:val="28"/>
          <w:szCs w:val="28"/>
        </w:rPr>
      </w:pPr>
      <w:r w:rsidRPr="00C41482">
        <w:rPr>
          <w:sz w:val="28"/>
          <w:szCs w:val="28"/>
        </w:rPr>
        <w:t xml:space="preserve">    &lt;</w:t>
      </w:r>
      <w:proofErr w:type="gramStart"/>
      <w:r w:rsidRPr="00C41482">
        <w:rPr>
          <w:sz w:val="28"/>
          <w:szCs w:val="28"/>
        </w:rPr>
        <w:t>section</w:t>
      </w:r>
      <w:proofErr w:type="gramEnd"/>
      <w:r w:rsidRPr="00C41482">
        <w:rPr>
          <w:sz w:val="28"/>
          <w:szCs w:val="28"/>
        </w:rPr>
        <w:t>&gt;</w:t>
      </w:r>
    </w:p>
    <w:p w:rsidR="00B41106" w:rsidRPr="00C41482" w:rsidRDefault="00B41106" w:rsidP="00B41106">
      <w:pPr>
        <w:rPr>
          <w:sz w:val="28"/>
          <w:szCs w:val="28"/>
        </w:rPr>
      </w:pPr>
      <w:r w:rsidRPr="00C41482">
        <w:rPr>
          <w:sz w:val="28"/>
          <w:szCs w:val="28"/>
        </w:rPr>
        <w:t xml:space="preserve">      &lt;h2&gt;Hypertext markup language HTML&lt;/h2&gt;</w:t>
      </w:r>
    </w:p>
    <w:p w:rsidR="00B41106" w:rsidRPr="00C41482" w:rsidRDefault="00B41106" w:rsidP="00B41106">
      <w:pPr>
        <w:rPr>
          <w:sz w:val="28"/>
          <w:szCs w:val="28"/>
        </w:rPr>
      </w:pPr>
      <w:r w:rsidRPr="00C41482">
        <w:rPr>
          <w:sz w:val="28"/>
          <w:szCs w:val="28"/>
        </w:rPr>
        <w:t xml:space="preserve">      &lt;p&gt;</w:t>
      </w:r>
    </w:p>
    <w:p w:rsidR="00B41106" w:rsidRPr="00C41482" w:rsidRDefault="00B41106" w:rsidP="00B41106">
      <w:pPr>
        <w:rPr>
          <w:sz w:val="28"/>
          <w:szCs w:val="28"/>
        </w:rPr>
      </w:pPr>
      <w:r w:rsidRPr="00C41482">
        <w:rPr>
          <w:sz w:val="28"/>
          <w:szCs w:val="28"/>
        </w:rPr>
        <w:lastRenderedPageBreak/>
        <w:t xml:space="preserve">        HTML is the standard markup language for creating web pages and web applications. Browsers receive HTML documents from a web server or from local storage and render the documents into multimedia web pages. HTML describes the structure of a web page semantically and originally included cues for the appearance of the document.</w:t>
      </w:r>
    </w:p>
    <w:p w:rsidR="00B41106" w:rsidRPr="00C41482" w:rsidRDefault="00B41106" w:rsidP="00B41106">
      <w:pPr>
        <w:rPr>
          <w:sz w:val="28"/>
          <w:szCs w:val="28"/>
        </w:rPr>
      </w:pPr>
      <w:r w:rsidRPr="00C41482">
        <w:rPr>
          <w:sz w:val="28"/>
          <w:szCs w:val="28"/>
        </w:rPr>
        <w:t xml:space="preserve">      &lt;/p&gt;</w:t>
      </w:r>
    </w:p>
    <w:p w:rsidR="00B41106" w:rsidRPr="00C41482" w:rsidRDefault="00B41106" w:rsidP="00B41106">
      <w:pPr>
        <w:rPr>
          <w:sz w:val="28"/>
          <w:szCs w:val="28"/>
        </w:rPr>
      </w:pPr>
      <w:r w:rsidRPr="00C41482">
        <w:rPr>
          <w:sz w:val="28"/>
          <w:szCs w:val="28"/>
        </w:rPr>
        <w:t xml:space="preserve">      &lt;</w:t>
      </w:r>
      <w:proofErr w:type="gramStart"/>
      <w:r w:rsidRPr="00C41482">
        <w:rPr>
          <w:sz w:val="28"/>
          <w:szCs w:val="28"/>
        </w:rPr>
        <w:t>section</w:t>
      </w:r>
      <w:proofErr w:type="gramEnd"/>
      <w:r w:rsidRPr="00C41482">
        <w:rPr>
          <w:sz w:val="28"/>
          <w:szCs w:val="28"/>
        </w:rPr>
        <w:t>&gt;</w:t>
      </w:r>
    </w:p>
    <w:p w:rsidR="00B41106" w:rsidRPr="00C41482" w:rsidRDefault="00B41106" w:rsidP="00B41106">
      <w:pPr>
        <w:rPr>
          <w:sz w:val="28"/>
          <w:szCs w:val="28"/>
        </w:rPr>
      </w:pPr>
      <w:r w:rsidRPr="00C41482">
        <w:rPr>
          <w:sz w:val="28"/>
          <w:szCs w:val="28"/>
        </w:rPr>
        <w:t xml:space="preserve">        &lt;h3&gt;Hypertext markup language HTML&lt;/h3&gt;</w:t>
      </w:r>
    </w:p>
    <w:p w:rsidR="00B41106" w:rsidRPr="00C41482" w:rsidRDefault="00B41106" w:rsidP="00B41106">
      <w:pPr>
        <w:rPr>
          <w:sz w:val="28"/>
          <w:szCs w:val="28"/>
        </w:rPr>
      </w:pPr>
      <w:r w:rsidRPr="00C41482">
        <w:rPr>
          <w:sz w:val="28"/>
          <w:szCs w:val="28"/>
        </w:rPr>
        <w:t xml:space="preserve">        &lt;p&gt;HTML is the standard markup language for creating web pages and web applications. Browsers receive HTML documents from a web server or from local storage and render the documents into multimedia web pages. HTML describes the structure of a web page semantically and originally included cues for the appearance of the document</w:t>
      </w:r>
      <w:proofErr w:type="gramStart"/>
      <w:r w:rsidRPr="00C41482">
        <w:rPr>
          <w:sz w:val="28"/>
          <w:szCs w:val="28"/>
        </w:rPr>
        <w:t>.&lt;</w:t>
      </w:r>
      <w:proofErr w:type="gramEnd"/>
      <w:r w:rsidRPr="00C41482">
        <w:rPr>
          <w:sz w:val="28"/>
          <w:szCs w:val="28"/>
        </w:rPr>
        <w:t>/p&gt;</w:t>
      </w:r>
    </w:p>
    <w:p w:rsidR="00B41106" w:rsidRPr="00C41482" w:rsidRDefault="00B41106" w:rsidP="00B41106">
      <w:pPr>
        <w:rPr>
          <w:sz w:val="28"/>
          <w:szCs w:val="28"/>
        </w:rPr>
      </w:pPr>
      <w:r w:rsidRPr="00C41482">
        <w:rPr>
          <w:sz w:val="28"/>
          <w:szCs w:val="28"/>
        </w:rPr>
        <w:t xml:space="preserve">      &lt;/section&gt;</w:t>
      </w:r>
    </w:p>
    <w:p w:rsidR="00B41106" w:rsidRPr="00C41482" w:rsidRDefault="00B41106" w:rsidP="00B41106">
      <w:pPr>
        <w:rPr>
          <w:sz w:val="28"/>
          <w:szCs w:val="28"/>
        </w:rPr>
      </w:pPr>
      <w:r w:rsidRPr="00C41482">
        <w:rPr>
          <w:sz w:val="28"/>
          <w:szCs w:val="28"/>
        </w:rPr>
        <w:t xml:space="preserve">    &lt;/section&gt;</w:t>
      </w:r>
    </w:p>
    <w:p w:rsidR="00B41106" w:rsidRPr="00C41482" w:rsidRDefault="00B41106" w:rsidP="00B41106">
      <w:pPr>
        <w:rPr>
          <w:sz w:val="28"/>
          <w:szCs w:val="28"/>
        </w:rPr>
      </w:pPr>
      <w:r w:rsidRPr="00C41482">
        <w:rPr>
          <w:sz w:val="28"/>
          <w:szCs w:val="28"/>
        </w:rPr>
        <w:t xml:space="preserve">    &lt;</w:t>
      </w:r>
      <w:proofErr w:type="gramStart"/>
      <w:r w:rsidRPr="00C41482">
        <w:rPr>
          <w:sz w:val="28"/>
          <w:szCs w:val="28"/>
        </w:rPr>
        <w:t>section</w:t>
      </w:r>
      <w:proofErr w:type="gramEnd"/>
      <w:r w:rsidRPr="00C41482">
        <w:rPr>
          <w:sz w:val="28"/>
          <w:szCs w:val="28"/>
        </w:rPr>
        <w:t>&gt;</w:t>
      </w:r>
    </w:p>
    <w:p w:rsidR="00B41106" w:rsidRPr="00C41482" w:rsidRDefault="00B41106" w:rsidP="00B41106">
      <w:pPr>
        <w:rPr>
          <w:sz w:val="28"/>
          <w:szCs w:val="28"/>
        </w:rPr>
      </w:pPr>
      <w:r w:rsidRPr="00C41482">
        <w:rPr>
          <w:sz w:val="28"/>
          <w:szCs w:val="28"/>
        </w:rPr>
        <w:t xml:space="preserve">      &lt;h2&gt;CSS&lt;/h2&gt;</w:t>
      </w:r>
    </w:p>
    <w:p w:rsidR="00B41106" w:rsidRPr="00C41482" w:rsidRDefault="00B41106" w:rsidP="00B41106">
      <w:pPr>
        <w:rPr>
          <w:sz w:val="28"/>
          <w:szCs w:val="28"/>
        </w:rPr>
      </w:pPr>
      <w:r w:rsidRPr="00C41482">
        <w:rPr>
          <w:sz w:val="28"/>
          <w:szCs w:val="28"/>
        </w:rPr>
        <w:t xml:space="preserve">      &lt;p&gt;Formal language, which is used as a description zone, formatting the appearance of a web page, written by the help of markup languages HTML and XHTML, but it can be applied to any XML-document, for example, to SVG or XUL.&lt;/p&gt;</w:t>
      </w:r>
    </w:p>
    <w:p w:rsidR="00B41106" w:rsidRPr="00C41482" w:rsidRDefault="00B41106" w:rsidP="00B41106">
      <w:pPr>
        <w:rPr>
          <w:sz w:val="28"/>
          <w:szCs w:val="28"/>
        </w:rPr>
      </w:pPr>
      <w:r w:rsidRPr="00C41482">
        <w:rPr>
          <w:sz w:val="28"/>
          <w:szCs w:val="28"/>
        </w:rPr>
        <w:t xml:space="preserve">    &lt;/section&gt;</w:t>
      </w:r>
    </w:p>
    <w:p w:rsidR="00B41106" w:rsidRPr="00C41482" w:rsidRDefault="00B41106" w:rsidP="00B41106">
      <w:pPr>
        <w:rPr>
          <w:sz w:val="28"/>
          <w:szCs w:val="28"/>
        </w:rPr>
      </w:pPr>
      <w:r w:rsidRPr="00C41482">
        <w:rPr>
          <w:sz w:val="28"/>
          <w:szCs w:val="28"/>
        </w:rPr>
        <w:t xml:space="preserve">  &lt;/body&gt;</w:t>
      </w:r>
    </w:p>
    <w:p w:rsidR="00B41106" w:rsidRPr="00C41482" w:rsidRDefault="00B41106" w:rsidP="00B41106">
      <w:pPr>
        <w:rPr>
          <w:sz w:val="28"/>
          <w:szCs w:val="28"/>
        </w:rPr>
      </w:pPr>
      <w:r w:rsidRPr="00C41482">
        <w:rPr>
          <w:sz w:val="28"/>
          <w:szCs w:val="28"/>
        </w:rPr>
        <w:t>&lt;/html&gt;</w:t>
      </w:r>
    </w:p>
    <w:p w:rsidR="00B41106" w:rsidRPr="00C41482" w:rsidRDefault="00B41106" w:rsidP="00B41106">
      <w:pPr>
        <w:rPr>
          <w:sz w:val="28"/>
          <w:szCs w:val="28"/>
        </w:rPr>
      </w:pPr>
      <w:r w:rsidRPr="00C41482">
        <w:rPr>
          <w:sz w:val="28"/>
          <w:szCs w:val="28"/>
        </w:rPr>
        <w:t>Output-</w:t>
      </w:r>
    </w:p>
    <w:p w:rsidR="00B41106" w:rsidRPr="00C41482" w:rsidRDefault="00B41106" w:rsidP="00B41106">
      <w:pPr>
        <w:pStyle w:val="Heading1"/>
        <w:rPr>
          <w:color w:val="000000"/>
        </w:rPr>
      </w:pPr>
      <w:r w:rsidRPr="00C41482">
        <w:rPr>
          <w:color w:val="000000"/>
        </w:rPr>
        <w:lastRenderedPageBreak/>
        <w:t xml:space="preserve">Example of the </w:t>
      </w:r>
      <w:proofErr w:type="spellStart"/>
      <w:r w:rsidRPr="00C41482">
        <w:rPr>
          <w:color w:val="000000"/>
        </w:rPr>
        <w:t>sectoin</w:t>
      </w:r>
      <w:proofErr w:type="spellEnd"/>
      <w:r w:rsidRPr="00C41482">
        <w:rPr>
          <w:color w:val="000000"/>
        </w:rPr>
        <w:t xml:space="preserve"> tag</w:t>
      </w:r>
    </w:p>
    <w:p w:rsidR="00B41106" w:rsidRPr="00C41482" w:rsidRDefault="00B41106" w:rsidP="00B41106">
      <w:pPr>
        <w:pStyle w:val="Heading2"/>
        <w:rPr>
          <w:color w:val="auto"/>
          <w:sz w:val="28"/>
          <w:szCs w:val="28"/>
        </w:rPr>
      </w:pPr>
      <w:r w:rsidRPr="00C41482">
        <w:rPr>
          <w:color w:val="auto"/>
          <w:sz w:val="28"/>
          <w:szCs w:val="28"/>
        </w:rPr>
        <w:t>Hypertext markup language HTML</w:t>
      </w:r>
    </w:p>
    <w:p w:rsidR="00B41106" w:rsidRPr="00C41482" w:rsidRDefault="00B41106" w:rsidP="00B41106">
      <w:pPr>
        <w:pStyle w:val="NormalWeb"/>
        <w:rPr>
          <w:sz w:val="28"/>
          <w:szCs w:val="28"/>
        </w:rPr>
      </w:pPr>
      <w:r w:rsidRPr="00C41482">
        <w:rPr>
          <w:sz w:val="28"/>
          <w:szCs w:val="28"/>
        </w:rPr>
        <w:t>HTML is the standard markup language for creating web pages and web applications. Browsers receive HTML documents from a web server or from local storage and render the documents into multimedia web pages. HTML describes the structure of a web page semantically and originally included cues for the appearance of the document.</w:t>
      </w:r>
    </w:p>
    <w:p w:rsidR="00B41106" w:rsidRPr="00C41482" w:rsidRDefault="00B41106" w:rsidP="00B41106">
      <w:pPr>
        <w:pStyle w:val="Heading3"/>
        <w:rPr>
          <w:color w:val="auto"/>
          <w:sz w:val="28"/>
          <w:szCs w:val="28"/>
        </w:rPr>
      </w:pPr>
      <w:r w:rsidRPr="00C41482">
        <w:rPr>
          <w:color w:val="auto"/>
          <w:sz w:val="28"/>
          <w:szCs w:val="28"/>
        </w:rPr>
        <w:t>Hypertext markup language HTML</w:t>
      </w:r>
    </w:p>
    <w:p w:rsidR="00B41106" w:rsidRPr="00C41482" w:rsidRDefault="00B41106" w:rsidP="00B41106">
      <w:pPr>
        <w:pStyle w:val="NormalWeb"/>
        <w:rPr>
          <w:sz w:val="28"/>
          <w:szCs w:val="28"/>
        </w:rPr>
      </w:pPr>
      <w:r w:rsidRPr="00C41482">
        <w:rPr>
          <w:sz w:val="28"/>
          <w:szCs w:val="28"/>
        </w:rPr>
        <w:t>HTML is the standard markup language for creating web pages and web applications. Browsers receive HTML documents from a web server or from local storage and render the documents into multimedia web pages. HTML describes the structure of a web page semantically and originally included cues for the appearance of the document.</w:t>
      </w:r>
    </w:p>
    <w:p w:rsidR="00B41106" w:rsidRPr="00C41482" w:rsidRDefault="00B41106" w:rsidP="00B41106">
      <w:pPr>
        <w:pStyle w:val="Heading2"/>
        <w:rPr>
          <w:color w:val="000000" w:themeColor="text1"/>
          <w:sz w:val="28"/>
          <w:szCs w:val="28"/>
        </w:rPr>
      </w:pPr>
      <w:r w:rsidRPr="00C41482">
        <w:rPr>
          <w:color w:val="000000" w:themeColor="text1"/>
          <w:sz w:val="28"/>
          <w:szCs w:val="28"/>
        </w:rPr>
        <w:t>CSS</w:t>
      </w:r>
    </w:p>
    <w:p w:rsidR="00B41106" w:rsidRPr="00C41482" w:rsidRDefault="00B41106" w:rsidP="00B41106">
      <w:pPr>
        <w:pStyle w:val="NormalWeb"/>
        <w:rPr>
          <w:sz w:val="28"/>
          <w:szCs w:val="28"/>
        </w:rPr>
      </w:pPr>
      <w:r w:rsidRPr="00C41482">
        <w:rPr>
          <w:sz w:val="28"/>
          <w:szCs w:val="28"/>
        </w:rPr>
        <w:t>Formal language, which is used as a description zone, formatting the appearance of a web page, written by the help of markup languages HTML and XHTML, but it can be applied to any XML-document, for example, to SVG or XUL.</w:t>
      </w:r>
    </w:p>
    <w:p w:rsidR="00B41106" w:rsidRDefault="00B41106" w:rsidP="00B41106"/>
    <w:p w:rsidR="00C41482" w:rsidRPr="00C41482" w:rsidRDefault="00C41482" w:rsidP="00B41106">
      <w:pPr>
        <w:rPr>
          <w:rFonts w:asciiTheme="majorHAnsi" w:hAnsiTheme="majorHAnsi"/>
          <w:sz w:val="32"/>
          <w:szCs w:val="32"/>
        </w:rPr>
      </w:pPr>
      <w:r w:rsidRPr="00C41482">
        <w:rPr>
          <w:rFonts w:asciiTheme="majorHAnsi" w:hAnsiTheme="majorHAnsi"/>
          <w:sz w:val="32"/>
          <w:szCs w:val="32"/>
        </w:rPr>
        <w:t xml:space="preserve">WHAT IS </w:t>
      </w:r>
      <w:proofErr w:type="gramStart"/>
      <w:r w:rsidRPr="00C41482">
        <w:rPr>
          <w:rFonts w:asciiTheme="majorHAnsi" w:hAnsiTheme="majorHAnsi"/>
          <w:sz w:val="32"/>
          <w:szCs w:val="32"/>
        </w:rPr>
        <w:t>SVG ?</w:t>
      </w:r>
      <w:proofErr w:type="gramEnd"/>
    </w:p>
    <w:p w:rsidR="00C41482" w:rsidRDefault="00C41482" w:rsidP="00C41482">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SVG stands for Scalable Vector Graphics.</w:t>
      </w:r>
    </w:p>
    <w:p w:rsidR="00C41482" w:rsidRDefault="00C41482" w:rsidP="00C41482">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SVG defines vector-based graphics in XML format.</w:t>
      </w:r>
    </w:p>
    <w:p w:rsidR="00C41482" w:rsidRDefault="00C41482" w:rsidP="00C41482">
      <w:pPr>
        <w:pStyle w:val="NormalWeb"/>
        <w:spacing w:before="240" w:beforeAutospacing="0" w:after="240" w:afterAutospacing="0"/>
        <w:rPr>
          <w:rFonts w:ascii="Verdana" w:hAnsi="Verdana"/>
          <w:color w:val="000000"/>
          <w:sz w:val="23"/>
          <w:szCs w:val="23"/>
        </w:rPr>
      </w:pPr>
    </w:p>
    <w:p w:rsidR="00C41482" w:rsidRPr="00C41482" w:rsidRDefault="00C41482" w:rsidP="00C41482">
      <w:pPr>
        <w:rPr>
          <w:rFonts w:asciiTheme="majorHAnsi" w:hAnsiTheme="majorHAnsi"/>
          <w:color w:val="000000" w:themeColor="text1"/>
          <w:sz w:val="28"/>
          <w:szCs w:val="28"/>
        </w:rPr>
      </w:pPr>
      <w:proofErr w:type="gramStart"/>
      <w:r w:rsidRPr="00C41482">
        <w:rPr>
          <w:rFonts w:asciiTheme="majorHAnsi" w:hAnsiTheme="majorHAnsi"/>
          <w:color w:val="000000" w:themeColor="text1"/>
          <w:sz w:val="28"/>
          <w:szCs w:val="28"/>
        </w:rPr>
        <w:t>&lt;!DOCTYPE</w:t>
      </w:r>
      <w:proofErr w:type="gramEnd"/>
      <w:r w:rsidRPr="00C41482">
        <w:rPr>
          <w:rFonts w:asciiTheme="majorHAnsi" w:hAnsiTheme="majorHAnsi"/>
          <w:color w:val="000000" w:themeColor="text1"/>
          <w:sz w:val="28"/>
          <w:szCs w:val="28"/>
        </w:rPr>
        <w:t xml:space="preserve"> html&gt;</w:t>
      </w:r>
    </w:p>
    <w:p w:rsidR="00C41482" w:rsidRPr="00C41482" w:rsidRDefault="00C41482" w:rsidP="00C41482">
      <w:pPr>
        <w:rPr>
          <w:rFonts w:asciiTheme="majorHAnsi" w:hAnsiTheme="majorHAnsi"/>
          <w:color w:val="000000" w:themeColor="text1"/>
          <w:sz w:val="28"/>
          <w:szCs w:val="28"/>
        </w:rPr>
      </w:pPr>
      <w:r w:rsidRPr="00C41482">
        <w:rPr>
          <w:rFonts w:asciiTheme="majorHAnsi" w:hAnsiTheme="majorHAnsi"/>
          <w:color w:val="000000" w:themeColor="text1"/>
          <w:sz w:val="28"/>
          <w:szCs w:val="28"/>
        </w:rPr>
        <w:t>&lt;</w:t>
      </w:r>
      <w:proofErr w:type="gramStart"/>
      <w:r w:rsidRPr="00C41482">
        <w:rPr>
          <w:rFonts w:asciiTheme="majorHAnsi" w:hAnsiTheme="majorHAnsi"/>
          <w:color w:val="000000" w:themeColor="text1"/>
          <w:sz w:val="28"/>
          <w:szCs w:val="28"/>
        </w:rPr>
        <w:t>html</w:t>
      </w:r>
      <w:proofErr w:type="gramEnd"/>
      <w:r w:rsidRPr="00C41482">
        <w:rPr>
          <w:rFonts w:asciiTheme="majorHAnsi" w:hAnsiTheme="majorHAnsi"/>
          <w:color w:val="000000" w:themeColor="text1"/>
          <w:sz w:val="28"/>
          <w:szCs w:val="28"/>
        </w:rPr>
        <w:t>&gt;</w:t>
      </w:r>
    </w:p>
    <w:p w:rsidR="00C41482" w:rsidRPr="00C41482" w:rsidRDefault="00C41482" w:rsidP="00C41482">
      <w:pPr>
        <w:rPr>
          <w:rFonts w:asciiTheme="majorHAnsi" w:hAnsiTheme="majorHAnsi"/>
          <w:color w:val="000000" w:themeColor="text1"/>
          <w:sz w:val="28"/>
          <w:szCs w:val="28"/>
        </w:rPr>
      </w:pPr>
      <w:r w:rsidRPr="00C41482">
        <w:rPr>
          <w:rFonts w:asciiTheme="majorHAnsi" w:hAnsiTheme="majorHAnsi"/>
          <w:color w:val="000000" w:themeColor="text1"/>
          <w:sz w:val="28"/>
          <w:szCs w:val="28"/>
        </w:rPr>
        <w:t>&lt;</w:t>
      </w:r>
      <w:proofErr w:type="gramStart"/>
      <w:r w:rsidRPr="00C41482">
        <w:rPr>
          <w:rFonts w:asciiTheme="majorHAnsi" w:hAnsiTheme="majorHAnsi"/>
          <w:color w:val="000000" w:themeColor="text1"/>
          <w:sz w:val="28"/>
          <w:szCs w:val="28"/>
        </w:rPr>
        <w:t>body</w:t>
      </w:r>
      <w:proofErr w:type="gramEnd"/>
      <w:r w:rsidRPr="00C41482">
        <w:rPr>
          <w:rFonts w:asciiTheme="majorHAnsi" w:hAnsiTheme="majorHAnsi"/>
          <w:color w:val="000000" w:themeColor="text1"/>
          <w:sz w:val="28"/>
          <w:szCs w:val="28"/>
        </w:rPr>
        <w:t>&gt;</w:t>
      </w:r>
    </w:p>
    <w:p w:rsidR="00C41482" w:rsidRPr="00C41482" w:rsidRDefault="00C41482" w:rsidP="00C41482">
      <w:pPr>
        <w:rPr>
          <w:rFonts w:asciiTheme="majorHAnsi" w:hAnsiTheme="majorHAnsi"/>
          <w:color w:val="000000" w:themeColor="text1"/>
          <w:sz w:val="28"/>
          <w:szCs w:val="28"/>
        </w:rPr>
      </w:pPr>
    </w:p>
    <w:p w:rsidR="00C41482" w:rsidRPr="00C41482" w:rsidRDefault="00C41482" w:rsidP="00C41482">
      <w:pPr>
        <w:rPr>
          <w:rFonts w:asciiTheme="majorHAnsi" w:hAnsiTheme="majorHAnsi"/>
          <w:color w:val="000000" w:themeColor="text1"/>
          <w:sz w:val="28"/>
          <w:szCs w:val="28"/>
        </w:rPr>
      </w:pPr>
      <w:r w:rsidRPr="00C41482">
        <w:rPr>
          <w:rFonts w:asciiTheme="majorHAnsi" w:hAnsiTheme="majorHAnsi"/>
          <w:color w:val="000000" w:themeColor="text1"/>
          <w:sz w:val="28"/>
          <w:szCs w:val="28"/>
        </w:rPr>
        <w:t>&lt;h1&gt;</w:t>
      </w:r>
      <w:proofErr w:type="gramStart"/>
      <w:r w:rsidRPr="00C41482">
        <w:rPr>
          <w:rFonts w:asciiTheme="majorHAnsi" w:hAnsiTheme="majorHAnsi"/>
          <w:color w:val="000000" w:themeColor="text1"/>
          <w:sz w:val="28"/>
          <w:szCs w:val="28"/>
        </w:rPr>
        <w:t>My</w:t>
      </w:r>
      <w:proofErr w:type="gramEnd"/>
      <w:r w:rsidRPr="00C41482">
        <w:rPr>
          <w:rFonts w:asciiTheme="majorHAnsi" w:hAnsiTheme="majorHAnsi"/>
          <w:color w:val="000000" w:themeColor="text1"/>
          <w:sz w:val="28"/>
          <w:szCs w:val="28"/>
        </w:rPr>
        <w:t xml:space="preserve"> first SVG&lt;/h1&gt;</w:t>
      </w:r>
    </w:p>
    <w:p w:rsidR="00C41482" w:rsidRPr="00C41482" w:rsidRDefault="00C41482" w:rsidP="00C41482">
      <w:pPr>
        <w:rPr>
          <w:rFonts w:asciiTheme="majorHAnsi" w:hAnsiTheme="majorHAnsi"/>
          <w:color w:val="000000" w:themeColor="text1"/>
          <w:sz w:val="28"/>
          <w:szCs w:val="28"/>
        </w:rPr>
      </w:pPr>
    </w:p>
    <w:p w:rsidR="00C41482" w:rsidRPr="00C41482" w:rsidRDefault="00C41482" w:rsidP="00C41482">
      <w:pPr>
        <w:rPr>
          <w:rFonts w:asciiTheme="majorHAnsi" w:hAnsiTheme="majorHAnsi"/>
          <w:color w:val="000000" w:themeColor="text1"/>
          <w:sz w:val="28"/>
          <w:szCs w:val="28"/>
        </w:rPr>
      </w:pPr>
      <w:r w:rsidRPr="00C41482">
        <w:rPr>
          <w:rFonts w:asciiTheme="majorHAnsi" w:hAnsiTheme="majorHAnsi"/>
          <w:color w:val="000000" w:themeColor="text1"/>
          <w:sz w:val="28"/>
          <w:szCs w:val="28"/>
        </w:rPr>
        <w:t>&lt;</w:t>
      </w:r>
      <w:proofErr w:type="spellStart"/>
      <w:r w:rsidRPr="00C41482">
        <w:rPr>
          <w:rFonts w:asciiTheme="majorHAnsi" w:hAnsiTheme="majorHAnsi"/>
          <w:color w:val="000000" w:themeColor="text1"/>
          <w:sz w:val="28"/>
          <w:szCs w:val="28"/>
        </w:rPr>
        <w:t>svg</w:t>
      </w:r>
      <w:proofErr w:type="spellEnd"/>
      <w:r w:rsidRPr="00C41482">
        <w:rPr>
          <w:rFonts w:asciiTheme="majorHAnsi" w:hAnsiTheme="majorHAnsi"/>
          <w:color w:val="000000" w:themeColor="text1"/>
          <w:sz w:val="28"/>
          <w:szCs w:val="28"/>
        </w:rPr>
        <w:t xml:space="preserve"> width="100" height="100"&gt;</w:t>
      </w:r>
    </w:p>
    <w:p w:rsidR="00C41482" w:rsidRPr="00C41482" w:rsidRDefault="00C41482" w:rsidP="00C41482">
      <w:pPr>
        <w:rPr>
          <w:rFonts w:asciiTheme="majorHAnsi" w:hAnsiTheme="majorHAnsi"/>
          <w:color w:val="000000" w:themeColor="text1"/>
          <w:sz w:val="28"/>
          <w:szCs w:val="28"/>
        </w:rPr>
      </w:pPr>
      <w:r w:rsidRPr="00C41482">
        <w:rPr>
          <w:rFonts w:asciiTheme="majorHAnsi" w:hAnsiTheme="majorHAnsi"/>
          <w:color w:val="000000" w:themeColor="text1"/>
          <w:sz w:val="28"/>
          <w:szCs w:val="28"/>
        </w:rPr>
        <w:t xml:space="preserve">   &lt;circle </w:t>
      </w:r>
      <w:proofErr w:type="spellStart"/>
      <w:r w:rsidRPr="00C41482">
        <w:rPr>
          <w:rFonts w:asciiTheme="majorHAnsi" w:hAnsiTheme="majorHAnsi"/>
          <w:color w:val="000000" w:themeColor="text1"/>
          <w:sz w:val="28"/>
          <w:szCs w:val="28"/>
        </w:rPr>
        <w:t>cx</w:t>
      </w:r>
      <w:proofErr w:type="spellEnd"/>
      <w:r w:rsidRPr="00C41482">
        <w:rPr>
          <w:rFonts w:asciiTheme="majorHAnsi" w:hAnsiTheme="majorHAnsi"/>
          <w:color w:val="000000" w:themeColor="text1"/>
          <w:sz w:val="28"/>
          <w:szCs w:val="28"/>
        </w:rPr>
        <w:t xml:space="preserve">="50" </w:t>
      </w:r>
      <w:proofErr w:type="gramStart"/>
      <w:r w:rsidRPr="00C41482">
        <w:rPr>
          <w:rFonts w:asciiTheme="majorHAnsi" w:hAnsiTheme="majorHAnsi"/>
          <w:color w:val="000000" w:themeColor="text1"/>
          <w:sz w:val="28"/>
          <w:szCs w:val="28"/>
        </w:rPr>
        <w:t>cy</w:t>
      </w:r>
      <w:proofErr w:type="gramEnd"/>
      <w:r w:rsidRPr="00C41482">
        <w:rPr>
          <w:rFonts w:asciiTheme="majorHAnsi" w:hAnsiTheme="majorHAnsi"/>
          <w:color w:val="000000" w:themeColor="text1"/>
          <w:sz w:val="28"/>
          <w:szCs w:val="28"/>
        </w:rPr>
        <w:t>="50" r="40" stroke="green" stroke-width="4" fill="yellow" /&gt;</w:t>
      </w:r>
    </w:p>
    <w:p w:rsidR="00C41482" w:rsidRPr="00C41482" w:rsidRDefault="00C41482" w:rsidP="00C41482">
      <w:pPr>
        <w:rPr>
          <w:rFonts w:asciiTheme="majorHAnsi" w:hAnsiTheme="majorHAnsi"/>
          <w:color w:val="000000" w:themeColor="text1"/>
          <w:sz w:val="28"/>
          <w:szCs w:val="28"/>
        </w:rPr>
      </w:pPr>
      <w:r w:rsidRPr="00C41482">
        <w:rPr>
          <w:rFonts w:asciiTheme="majorHAnsi" w:hAnsiTheme="majorHAnsi"/>
          <w:color w:val="000000" w:themeColor="text1"/>
          <w:sz w:val="28"/>
          <w:szCs w:val="28"/>
        </w:rPr>
        <w:t xml:space="preserve">   Sorry, your browser does not support inline SVG.</w:t>
      </w:r>
    </w:p>
    <w:p w:rsidR="00C41482" w:rsidRPr="00C41482" w:rsidRDefault="00C41482" w:rsidP="00C41482">
      <w:pPr>
        <w:rPr>
          <w:rFonts w:asciiTheme="majorHAnsi" w:hAnsiTheme="majorHAnsi"/>
          <w:color w:val="000000" w:themeColor="text1"/>
          <w:sz w:val="28"/>
          <w:szCs w:val="28"/>
        </w:rPr>
      </w:pPr>
      <w:r w:rsidRPr="00C41482">
        <w:rPr>
          <w:rFonts w:asciiTheme="majorHAnsi" w:hAnsiTheme="majorHAnsi"/>
          <w:color w:val="000000" w:themeColor="text1"/>
          <w:sz w:val="28"/>
          <w:szCs w:val="28"/>
        </w:rPr>
        <w:t>&lt;/</w:t>
      </w:r>
      <w:proofErr w:type="spellStart"/>
      <w:r w:rsidRPr="00C41482">
        <w:rPr>
          <w:rFonts w:asciiTheme="majorHAnsi" w:hAnsiTheme="majorHAnsi"/>
          <w:color w:val="000000" w:themeColor="text1"/>
          <w:sz w:val="28"/>
          <w:szCs w:val="28"/>
        </w:rPr>
        <w:t>svg</w:t>
      </w:r>
      <w:proofErr w:type="spellEnd"/>
      <w:r w:rsidRPr="00C41482">
        <w:rPr>
          <w:rFonts w:asciiTheme="majorHAnsi" w:hAnsiTheme="majorHAnsi"/>
          <w:color w:val="000000" w:themeColor="text1"/>
          <w:sz w:val="28"/>
          <w:szCs w:val="28"/>
        </w:rPr>
        <w:t xml:space="preserve">&gt; </w:t>
      </w:r>
    </w:p>
    <w:p w:rsidR="00C41482" w:rsidRPr="00C41482" w:rsidRDefault="00C41482" w:rsidP="00C41482">
      <w:pPr>
        <w:rPr>
          <w:rFonts w:asciiTheme="majorHAnsi" w:hAnsiTheme="majorHAnsi"/>
          <w:color w:val="000000" w:themeColor="text1"/>
          <w:sz w:val="28"/>
          <w:szCs w:val="28"/>
        </w:rPr>
      </w:pPr>
      <w:r w:rsidRPr="00C41482">
        <w:rPr>
          <w:rFonts w:asciiTheme="majorHAnsi" w:hAnsiTheme="majorHAnsi"/>
          <w:color w:val="000000" w:themeColor="text1"/>
          <w:sz w:val="28"/>
          <w:szCs w:val="28"/>
        </w:rPr>
        <w:t xml:space="preserve"> </w:t>
      </w:r>
    </w:p>
    <w:p w:rsidR="00C41482" w:rsidRPr="00C41482" w:rsidRDefault="00C41482" w:rsidP="00C41482">
      <w:pPr>
        <w:rPr>
          <w:rFonts w:asciiTheme="majorHAnsi" w:hAnsiTheme="majorHAnsi"/>
          <w:color w:val="000000" w:themeColor="text1"/>
          <w:sz w:val="28"/>
          <w:szCs w:val="28"/>
        </w:rPr>
      </w:pPr>
      <w:r w:rsidRPr="00C41482">
        <w:rPr>
          <w:rFonts w:asciiTheme="majorHAnsi" w:hAnsiTheme="majorHAnsi"/>
          <w:color w:val="000000" w:themeColor="text1"/>
          <w:sz w:val="28"/>
          <w:szCs w:val="28"/>
        </w:rPr>
        <w:t>&lt;/body&gt;</w:t>
      </w:r>
    </w:p>
    <w:p w:rsidR="00B41106" w:rsidRPr="00B41106" w:rsidRDefault="00C41482" w:rsidP="00C41482">
      <w:pPr>
        <w:rPr>
          <w:rFonts w:asciiTheme="majorHAnsi" w:hAnsiTheme="majorHAnsi"/>
          <w:color w:val="000000" w:themeColor="text1"/>
          <w:sz w:val="28"/>
          <w:szCs w:val="28"/>
        </w:rPr>
      </w:pPr>
      <w:r w:rsidRPr="00C41482">
        <w:rPr>
          <w:rFonts w:asciiTheme="majorHAnsi" w:hAnsiTheme="majorHAnsi"/>
          <w:color w:val="000000" w:themeColor="text1"/>
          <w:sz w:val="28"/>
          <w:szCs w:val="28"/>
        </w:rPr>
        <w:t>&lt;/html&gt;</w:t>
      </w:r>
    </w:p>
    <w:p w:rsidR="00C41482" w:rsidRDefault="00C41482" w:rsidP="00EC386C">
      <w:pPr>
        <w:rPr>
          <w:sz w:val="28"/>
          <w:szCs w:val="28"/>
        </w:rPr>
      </w:pPr>
      <w:r>
        <w:rPr>
          <w:sz w:val="28"/>
          <w:szCs w:val="28"/>
        </w:rPr>
        <w:t>OUTPUT-</w:t>
      </w:r>
    </w:p>
    <w:p w:rsidR="00B41106" w:rsidRDefault="00C41482" w:rsidP="00EC386C">
      <w:pPr>
        <w:rPr>
          <w:rFonts w:asciiTheme="majorHAnsi" w:hAnsiTheme="majorHAnsi"/>
          <w:color w:val="000000" w:themeColor="text1"/>
          <w:sz w:val="28"/>
          <w:szCs w:val="28"/>
        </w:rPr>
      </w:pPr>
      <w:r>
        <w:rPr>
          <w:noProof/>
          <w:sz w:val="28"/>
          <w:szCs w:val="28"/>
        </w:rPr>
        <w:drawing>
          <wp:inline distT="0" distB="0" distL="0" distR="0">
            <wp:extent cx="3819525" cy="2123824"/>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3"/>
                    <a:srcRect/>
                    <a:stretch>
                      <a:fillRect/>
                    </a:stretch>
                  </pic:blipFill>
                  <pic:spPr bwMode="auto">
                    <a:xfrm>
                      <a:off x="0" y="0"/>
                      <a:ext cx="3819525" cy="2123824"/>
                    </a:xfrm>
                    <a:prstGeom prst="rect">
                      <a:avLst/>
                    </a:prstGeom>
                    <a:noFill/>
                    <a:ln w="9525">
                      <a:noFill/>
                      <a:miter lim="800000"/>
                      <a:headEnd/>
                      <a:tailEnd/>
                    </a:ln>
                  </pic:spPr>
                </pic:pic>
              </a:graphicData>
            </a:graphic>
          </wp:inline>
        </w:drawing>
      </w:r>
      <w:r w:rsidR="00B41106" w:rsidRPr="00B41106">
        <w:rPr>
          <w:sz w:val="28"/>
          <w:szCs w:val="28"/>
        </w:rPr>
        <w:br/>
      </w:r>
      <w:r>
        <w:rPr>
          <w:rFonts w:asciiTheme="majorHAnsi" w:hAnsiTheme="majorHAnsi"/>
          <w:color w:val="000000" w:themeColor="text1"/>
          <w:sz w:val="28"/>
          <w:szCs w:val="28"/>
        </w:rPr>
        <w:t xml:space="preserve">WHAT IS DIFFERENCE BETWEEN HTML AND </w:t>
      </w:r>
      <w:proofErr w:type="gramStart"/>
      <w:r>
        <w:rPr>
          <w:rFonts w:asciiTheme="majorHAnsi" w:hAnsiTheme="majorHAnsi"/>
          <w:color w:val="000000" w:themeColor="text1"/>
          <w:sz w:val="28"/>
          <w:szCs w:val="28"/>
        </w:rPr>
        <w:t>XHTML ?</w:t>
      </w:r>
      <w:proofErr w:type="gramEnd"/>
    </w:p>
    <w:tbl>
      <w:tblPr>
        <w:tblW w:w="9608" w:type="dxa"/>
        <w:shd w:val="clear" w:color="auto" w:fill="FFFFFF"/>
        <w:tblCellMar>
          <w:top w:w="15" w:type="dxa"/>
          <w:left w:w="15" w:type="dxa"/>
          <w:bottom w:w="15" w:type="dxa"/>
          <w:right w:w="15" w:type="dxa"/>
        </w:tblCellMar>
        <w:tblLook w:val="04A0"/>
      </w:tblPr>
      <w:tblGrid>
        <w:gridCol w:w="1475"/>
        <w:gridCol w:w="3750"/>
        <w:gridCol w:w="4383"/>
      </w:tblGrid>
      <w:tr w:rsidR="000B4CFD" w:rsidRPr="000B4CFD" w:rsidTr="000B4CF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B4CFD" w:rsidRPr="000B4CFD" w:rsidRDefault="000B4CFD" w:rsidP="000B4CFD">
            <w:pPr>
              <w:spacing w:before="30" w:after="150" w:line="240" w:lineRule="auto"/>
              <w:ind w:left="30" w:right="30"/>
              <w:jc w:val="center"/>
              <w:rPr>
                <w:rFonts w:ascii="Arial" w:eastAsia="Times New Roman" w:hAnsi="Arial" w:cs="Arial"/>
                <w:b/>
                <w:bCs/>
                <w:color w:val="000000"/>
                <w:sz w:val="24"/>
                <w:szCs w:val="24"/>
              </w:rPr>
            </w:pPr>
            <w:r w:rsidRPr="000B4CFD">
              <w:rPr>
                <w:rFonts w:ascii="Arial" w:eastAsia="Times New Roman" w:hAnsi="Arial" w:cs="Arial"/>
                <w:b/>
                <w:bCs/>
                <w:color w:val="000000"/>
                <w:sz w:val="24"/>
                <w:szCs w:val="24"/>
              </w:rPr>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B4CFD" w:rsidRPr="000B4CFD" w:rsidRDefault="000B4CFD" w:rsidP="000B4CFD">
            <w:pPr>
              <w:spacing w:before="30" w:after="150" w:line="240" w:lineRule="auto"/>
              <w:ind w:left="30" w:right="30"/>
              <w:jc w:val="center"/>
              <w:rPr>
                <w:rFonts w:ascii="Arial" w:eastAsia="Times New Roman" w:hAnsi="Arial" w:cs="Arial"/>
                <w:b/>
                <w:bCs/>
                <w:color w:val="000000"/>
                <w:sz w:val="24"/>
                <w:szCs w:val="24"/>
              </w:rPr>
            </w:pPr>
            <w:r w:rsidRPr="000B4CFD">
              <w:rPr>
                <w:rFonts w:ascii="Arial" w:eastAsia="Times New Roman" w:hAnsi="Arial" w:cs="Arial"/>
                <w:b/>
                <w:bCs/>
                <w:color w:val="000000"/>
                <w:sz w:val="24"/>
                <w:szCs w:val="24"/>
              </w:rPr>
              <w:t>HTML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B4CFD" w:rsidRPr="000B4CFD" w:rsidRDefault="000B4CFD" w:rsidP="000B4CFD">
            <w:pPr>
              <w:spacing w:before="30" w:after="150" w:line="240" w:lineRule="auto"/>
              <w:ind w:left="30" w:right="30"/>
              <w:jc w:val="center"/>
              <w:rPr>
                <w:rFonts w:ascii="Arial" w:eastAsia="Times New Roman" w:hAnsi="Arial" w:cs="Arial"/>
                <w:b/>
                <w:bCs/>
                <w:color w:val="000000"/>
                <w:sz w:val="24"/>
                <w:szCs w:val="24"/>
              </w:rPr>
            </w:pPr>
            <w:r w:rsidRPr="000B4CFD">
              <w:rPr>
                <w:rFonts w:ascii="Arial" w:eastAsia="Times New Roman" w:hAnsi="Arial" w:cs="Arial"/>
                <w:b/>
                <w:bCs/>
                <w:color w:val="000000"/>
                <w:sz w:val="24"/>
                <w:szCs w:val="24"/>
              </w:rPr>
              <w:t>XHTML</w:t>
            </w:r>
          </w:p>
        </w:tc>
      </w:tr>
      <w:tr w:rsidR="000B4CFD" w:rsidRPr="000B4CFD" w:rsidTr="000B4C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B4CFD" w:rsidRPr="000B4CFD" w:rsidRDefault="000B4CFD" w:rsidP="000B4CFD">
            <w:pPr>
              <w:spacing w:before="30" w:after="150" w:line="240" w:lineRule="auto"/>
              <w:ind w:left="30" w:right="30"/>
              <w:rPr>
                <w:rFonts w:ascii="Arial" w:eastAsia="Times New Roman" w:hAnsi="Arial" w:cs="Arial"/>
                <w:color w:val="000000"/>
                <w:sz w:val="24"/>
                <w:szCs w:val="24"/>
              </w:rPr>
            </w:pPr>
            <w:r w:rsidRPr="000B4CFD">
              <w:rPr>
                <w:rFonts w:ascii="Arial" w:eastAsia="Times New Roman" w:hAnsi="Arial" w:cs="Arial"/>
                <w:b/>
                <w:bCs/>
                <w:color w:val="000000"/>
                <w:sz w:val="24"/>
                <w:szCs w:val="24"/>
              </w:rPr>
              <w:t>Full form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B4CFD" w:rsidRPr="000B4CFD" w:rsidRDefault="000B4CFD" w:rsidP="000B4CFD">
            <w:pPr>
              <w:spacing w:before="30" w:after="150" w:line="240" w:lineRule="auto"/>
              <w:ind w:left="30" w:right="30"/>
              <w:rPr>
                <w:rFonts w:ascii="Arial" w:eastAsia="Times New Roman" w:hAnsi="Arial" w:cs="Arial"/>
                <w:color w:val="000000"/>
                <w:sz w:val="24"/>
                <w:szCs w:val="24"/>
              </w:rPr>
            </w:pPr>
            <w:r w:rsidRPr="000B4CFD">
              <w:rPr>
                <w:rFonts w:ascii="Arial" w:eastAsia="Times New Roman" w:hAnsi="Arial" w:cs="Arial"/>
                <w:color w:val="000000"/>
                <w:sz w:val="24"/>
                <w:szCs w:val="24"/>
              </w:rPr>
              <w:t>HTML stands for Hyper Text Markup Language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B4CFD" w:rsidRPr="000B4CFD" w:rsidRDefault="000B4CFD" w:rsidP="000B4CFD">
            <w:pPr>
              <w:spacing w:before="30" w:after="150" w:line="240" w:lineRule="auto"/>
              <w:ind w:left="30" w:right="30"/>
              <w:rPr>
                <w:rFonts w:ascii="Arial" w:eastAsia="Times New Roman" w:hAnsi="Arial" w:cs="Arial"/>
                <w:color w:val="000000"/>
                <w:sz w:val="24"/>
                <w:szCs w:val="24"/>
              </w:rPr>
            </w:pPr>
            <w:r w:rsidRPr="000B4CFD">
              <w:rPr>
                <w:rFonts w:ascii="Arial" w:eastAsia="Times New Roman" w:hAnsi="Arial" w:cs="Arial"/>
                <w:color w:val="000000"/>
                <w:sz w:val="24"/>
                <w:szCs w:val="24"/>
              </w:rPr>
              <w:t>XHTML stands for extensible hypertext markup language</w:t>
            </w:r>
          </w:p>
        </w:tc>
      </w:tr>
    </w:tbl>
    <w:p w:rsidR="00C41482" w:rsidRDefault="00C41482" w:rsidP="00EC386C">
      <w:pPr>
        <w:rPr>
          <w:rFonts w:asciiTheme="majorHAnsi" w:hAnsiTheme="majorHAnsi"/>
          <w:color w:val="000000" w:themeColor="text1"/>
          <w:sz w:val="28"/>
          <w:szCs w:val="28"/>
        </w:rPr>
      </w:pPr>
    </w:p>
    <w:p w:rsidR="000B4CFD" w:rsidRDefault="000B4CFD" w:rsidP="00EC386C">
      <w:pPr>
        <w:rPr>
          <w:rFonts w:asciiTheme="majorHAnsi" w:hAnsiTheme="majorHAnsi"/>
          <w:color w:val="000000" w:themeColor="text1"/>
          <w:sz w:val="28"/>
          <w:szCs w:val="28"/>
        </w:rPr>
      </w:pPr>
      <w:r>
        <w:rPr>
          <w:rFonts w:asciiTheme="majorHAnsi" w:hAnsiTheme="majorHAnsi"/>
          <w:color w:val="000000" w:themeColor="text1"/>
          <w:sz w:val="28"/>
          <w:szCs w:val="28"/>
        </w:rPr>
        <w:t xml:space="preserve">WHAT ARE LOGICAL AND PHYSICAL TAGS IN </w:t>
      </w:r>
      <w:proofErr w:type="gramStart"/>
      <w:r>
        <w:rPr>
          <w:rFonts w:asciiTheme="majorHAnsi" w:hAnsiTheme="majorHAnsi"/>
          <w:color w:val="000000" w:themeColor="text1"/>
          <w:sz w:val="28"/>
          <w:szCs w:val="28"/>
        </w:rPr>
        <w:t>HTML ?</w:t>
      </w:r>
      <w:proofErr w:type="gramEnd"/>
    </w:p>
    <w:p w:rsidR="000B4CFD" w:rsidRDefault="000B4CFD" w:rsidP="000B4CFD">
      <w:pPr>
        <w:pStyle w:val="Heading1"/>
        <w:shd w:val="clear" w:color="auto" w:fill="FFFFFF"/>
        <w:spacing w:before="0" w:after="450" w:line="288" w:lineRule="atLeast"/>
        <w:rPr>
          <w:rFonts w:cs="Segoe UI"/>
          <w:b w:val="0"/>
          <w:bCs w:val="0"/>
          <w:color w:val="000000" w:themeColor="text1"/>
        </w:rPr>
      </w:pPr>
      <w:r w:rsidRPr="000B4CFD">
        <w:rPr>
          <w:rFonts w:cs="Segoe UI"/>
          <w:b w:val="0"/>
          <w:bCs w:val="0"/>
          <w:color w:val="000000" w:themeColor="text1"/>
        </w:rPr>
        <w:lastRenderedPageBreak/>
        <w:t>FORMATTING TAGS IN HTML</w:t>
      </w:r>
    </w:p>
    <w:tbl>
      <w:tblPr>
        <w:tblW w:w="1074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tblPr>
      <w:tblGrid>
        <w:gridCol w:w="2385"/>
        <w:gridCol w:w="8361"/>
      </w:tblGrid>
      <w:tr w:rsidR="000B4CFD" w:rsidRPr="000B4CFD" w:rsidTr="000B4CFD">
        <w:trPr>
          <w:tblCellSpacing w:w="15" w:type="dxa"/>
        </w:trPr>
        <w:tc>
          <w:tcPr>
            <w:tcW w:w="234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B4CFD" w:rsidRPr="000B4CFD" w:rsidRDefault="000B4CFD" w:rsidP="000B4CFD">
            <w:pPr>
              <w:spacing w:after="0" w:line="240" w:lineRule="auto"/>
              <w:rPr>
                <w:rFonts w:ascii="Verdana" w:eastAsia="Times New Roman" w:hAnsi="Verdana" w:cs="Times New Roman"/>
                <w:color w:val="000000"/>
                <w:sz w:val="26"/>
                <w:szCs w:val="26"/>
              </w:rPr>
            </w:pPr>
            <w:r w:rsidRPr="000B4CFD">
              <w:rPr>
                <w:rFonts w:ascii="Verdana" w:eastAsia="Times New Roman" w:hAnsi="Verdana" w:cs="Times New Roman"/>
                <w:b/>
                <w:bCs/>
                <w:color w:val="000000"/>
                <w:sz w:val="26"/>
              </w:rPr>
              <w:t>TAG</w:t>
            </w:r>
          </w:p>
        </w:tc>
        <w:tc>
          <w:tcPr>
            <w:tcW w:w="831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B4CFD" w:rsidRPr="000B4CFD" w:rsidRDefault="000B4CFD" w:rsidP="000B4CFD">
            <w:pPr>
              <w:spacing w:after="0" w:line="240" w:lineRule="auto"/>
              <w:rPr>
                <w:rFonts w:ascii="Verdana" w:eastAsia="Times New Roman" w:hAnsi="Verdana" w:cs="Times New Roman"/>
                <w:color w:val="000000"/>
                <w:sz w:val="26"/>
                <w:szCs w:val="26"/>
              </w:rPr>
            </w:pPr>
            <w:r w:rsidRPr="000B4CFD">
              <w:rPr>
                <w:rFonts w:ascii="Verdana" w:eastAsia="Times New Roman" w:hAnsi="Verdana" w:cs="Times New Roman"/>
                <w:b/>
                <w:bCs/>
                <w:color w:val="000000"/>
                <w:sz w:val="26"/>
              </w:rPr>
              <w:t>USES</w:t>
            </w:r>
          </w:p>
        </w:tc>
      </w:tr>
      <w:tr w:rsidR="000B4CFD" w:rsidRPr="000B4CFD" w:rsidTr="000B4CFD">
        <w:trPr>
          <w:tblCellSpacing w:w="15" w:type="dxa"/>
        </w:trPr>
        <w:tc>
          <w:tcPr>
            <w:tcW w:w="234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B4CFD" w:rsidRPr="000B4CFD" w:rsidRDefault="000B4CFD" w:rsidP="000B4CFD">
            <w:pPr>
              <w:spacing w:after="0" w:line="240" w:lineRule="auto"/>
              <w:rPr>
                <w:rFonts w:ascii="Verdana" w:eastAsia="Times New Roman" w:hAnsi="Verdana" w:cs="Times New Roman"/>
                <w:color w:val="000000"/>
                <w:sz w:val="26"/>
                <w:szCs w:val="26"/>
              </w:rPr>
            </w:pPr>
            <w:r w:rsidRPr="000B4CFD">
              <w:rPr>
                <w:rFonts w:ascii="Verdana" w:eastAsia="Times New Roman" w:hAnsi="Verdana" w:cs="Times New Roman"/>
                <w:color w:val="000000"/>
                <w:sz w:val="26"/>
                <w:szCs w:val="26"/>
              </w:rPr>
              <w:t>&lt;b&gt;</w:t>
            </w:r>
          </w:p>
        </w:tc>
        <w:tc>
          <w:tcPr>
            <w:tcW w:w="831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B4CFD" w:rsidRPr="000B4CFD" w:rsidRDefault="000B4CFD" w:rsidP="000B4CFD">
            <w:pPr>
              <w:spacing w:after="0" w:line="240" w:lineRule="auto"/>
              <w:rPr>
                <w:rFonts w:ascii="Verdana" w:eastAsia="Times New Roman" w:hAnsi="Verdana" w:cs="Times New Roman"/>
                <w:color w:val="000000"/>
                <w:sz w:val="26"/>
                <w:szCs w:val="26"/>
              </w:rPr>
            </w:pPr>
            <w:r w:rsidRPr="000B4CFD">
              <w:rPr>
                <w:rFonts w:ascii="Verdana" w:eastAsia="Times New Roman" w:hAnsi="Verdana" w:cs="Times New Roman"/>
                <w:color w:val="000000"/>
                <w:sz w:val="26"/>
                <w:szCs w:val="26"/>
              </w:rPr>
              <w:t>Physical tag.</w:t>
            </w:r>
          </w:p>
          <w:p w:rsidR="000B4CFD" w:rsidRPr="000B4CFD" w:rsidRDefault="000B4CFD" w:rsidP="000B4CFD">
            <w:pPr>
              <w:spacing w:after="360" w:line="240" w:lineRule="auto"/>
              <w:rPr>
                <w:rFonts w:ascii="Verdana" w:eastAsia="Times New Roman" w:hAnsi="Verdana" w:cs="Times New Roman"/>
                <w:color w:val="000000"/>
                <w:sz w:val="26"/>
                <w:szCs w:val="26"/>
              </w:rPr>
            </w:pPr>
            <w:r w:rsidRPr="000B4CFD">
              <w:rPr>
                <w:rFonts w:ascii="Verdana" w:eastAsia="Times New Roman" w:hAnsi="Verdana" w:cs="Times New Roman"/>
                <w:color w:val="000000"/>
                <w:sz w:val="26"/>
                <w:szCs w:val="26"/>
              </w:rPr>
              <w:t>Used to bold the text written between it.</w:t>
            </w:r>
          </w:p>
        </w:tc>
      </w:tr>
      <w:tr w:rsidR="000B4CFD" w:rsidRPr="000B4CFD" w:rsidTr="000B4CFD">
        <w:trPr>
          <w:tblCellSpacing w:w="15" w:type="dxa"/>
        </w:trPr>
        <w:tc>
          <w:tcPr>
            <w:tcW w:w="234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B4CFD" w:rsidRPr="000B4CFD" w:rsidRDefault="000B4CFD" w:rsidP="000B4CFD">
            <w:pPr>
              <w:spacing w:after="0" w:line="240" w:lineRule="auto"/>
              <w:rPr>
                <w:rFonts w:ascii="Verdana" w:eastAsia="Times New Roman" w:hAnsi="Verdana" w:cs="Times New Roman"/>
                <w:color w:val="000000"/>
                <w:sz w:val="26"/>
                <w:szCs w:val="26"/>
              </w:rPr>
            </w:pPr>
            <w:r w:rsidRPr="000B4CFD">
              <w:rPr>
                <w:rFonts w:ascii="Verdana" w:eastAsia="Times New Roman" w:hAnsi="Verdana" w:cs="Times New Roman"/>
                <w:color w:val="000000"/>
                <w:sz w:val="26"/>
                <w:szCs w:val="26"/>
              </w:rPr>
              <w:t>&lt;strong&gt;</w:t>
            </w:r>
          </w:p>
        </w:tc>
        <w:tc>
          <w:tcPr>
            <w:tcW w:w="831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B4CFD" w:rsidRPr="000B4CFD" w:rsidRDefault="000B4CFD" w:rsidP="000B4CFD">
            <w:pPr>
              <w:spacing w:after="0" w:line="240" w:lineRule="auto"/>
              <w:rPr>
                <w:rFonts w:ascii="Verdana" w:eastAsia="Times New Roman" w:hAnsi="Verdana" w:cs="Times New Roman"/>
                <w:color w:val="000000"/>
                <w:sz w:val="26"/>
                <w:szCs w:val="26"/>
              </w:rPr>
            </w:pPr>
            <w:r w:rsidRPr="000B4CFD">
              <w:rPr>
                <w:rFonts w:ascii="Verdana" w:eastAsia="Times New Roman" w:hAnsi="Verdana" w:cs="Times New Roman"/>
                <w:color w:val="000000"/>
                <w:sz w:val="26"/>
                <w:szCs w:val="26"/>
              </w:rPr>
              <w:t>Physical tag.</w:t>
            </w:r>
          </w:p>
          <w:p w:rsidR="000B4CFD" w:rsidRPr="000B4CFD" w:rsidRDefault="000B4CFD" w:rsidP="000B4CFD">
            <w:pPr>
              <w:spacing w:after="360" w:line="240" w:lineRule="auto"/>
              <w:rPr>
                <w:rFonts w:ascii="Verdana" w:eastAsia="Times New Roman" w:hAnsi="Verdana" w:cs="Times New Roman"/>
                <w:color w:val="000000"/>
                <w:sz w:val="26"/>
                <w:szCs w:val="26"/>
              </w:rPr>
            </w:pPr>
            <w:r w:rsidRPr="000B4CFD">
              <w:rPr>
                <w:rFonts w:ascii="Verdana" w:eastAsia="Times New Roman" w:hAnsi="Verdana" w:cs="Times New Roman"/>
                <w:color w:val="000000"/>
                <w:sz w:val="26"/>
                <w:szCs w:val="26"/>
              </w:rPr>
              <w:t>Used to inform the browser that the text is important.</w:t>
            </w:r>
          </w:p>
        </w:tc>
      </w:tr>
      <w:tr w:rsidR="000B4CFD" w:rsidRPr="000B4CFD" w:rsidTr="000B4CFD">
        <w:trPr>
          <w:tblCellSpacing w:w="15" w:type="dxa"/>
        </w:trPr>
        <w:tc>
          <w:tcPr>
            <w:tcW w:w="234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B4CFD" w:rsidRPr="000B4CFD" w:rsidRDefault="000B4CFD" w:rsidP="000B4CFD">
            <w:pPr>
              <w:spacing w:after="0" w:line="240" w:lineRule="auto"/>
              <w:rPr>
                <w:rFonts w:ascii="Verdana" w:eastAsia="Times New Roman" w:hAnsi="Verdana" w:cs="Times New Roman"/>
                <w:color w:val="000000"/>
                <w:sz w:val="26"/>
                <w:szCs w:val="26"/>
              </w:rPr>
            </w:pPr>
            <w:r w:rsidRPr="000B4CFD">
              <w:rPr>
                <w:rFonts w:ascii="Verdana" w:eastAsia="Times New Roman" w:hAnsi="Verdana" w:cs="Times New Roman"/>
                <w:color w:val="000000"/>
                <w:sz w:val="26"/>
                <w:szCs w:val="26"/>
              </w:rPr>
              <w:t>&lt;</w:t>
            </w:r>
            <w:proofErr w:type="spellStart"/>
            <w:r w:rsidRPr="000B4CFD">
              <w:rPr>
                <w:rFonts w:ascii="Verdana" w:eastAsia="Times New Roman" w:hAnsi="Verdana" w:cs="Times New Roman"/>
                <w:color w:val="000000"/>
                <w:sz w:val="26"/>
                <w:szCs w:val="26"/>
              </w:rPr>
              <w:t>i</w:t>
            </w:r>
            <w:proofErr w:type="spellEnd"/>
            <w:r w:rsidRPr="000B4CFD">
              <w:rPr>
                <w:rFonts w:ascii="Verdana" w:eastAsia="Times New Roman" w:hAnsi="Verdana" w:cs="Times New Roman"/>
                <w:color w:val="000000"/>
                <w:sz w:val="26"/>
                <w:szCs w:val="26"/>
              </w:rPr>
              <w:t>&gt;</w:t>
            </w:r>
          </w:p>
        </w:tc>
        <w:tc>
          <w:tcPr>
            <w:tcW w:w="831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B4CFD" w:rsidRPr="000B4CFD" w:rsidRDefault="000B4CFD" w:rsidP="000B4CFD">
            <w:pPr>
              <w:spacing w:after="0" w:line="240" w:lineRule="auto"/>
              <w:rPr>
                <w:rFonts w:ascii="Verdana" w:eastAsia="Times New Roman" w:hAnsi="Verdana" w:cs="Times New Roman"/>
                <w:color w:val="000000"/>
                <w:sz w:val="26"/>
                <w:szCs w:val="26"/>
              </w:rPr>
            </w:pPr>
            <w:r w:rsidRPr="000B4CFD">
              <w:rPr>
                <w:rFonts w:ascii="Verdana" w:eastAsia="Times New Roman" w:hAnsi="Verdana" w:cs="Times New Roman"/>
                <w:color w:val="000000"/>
                <w:sz w:val="26"/>
                <w:szCs w:val="26"/>
              </w:rPr>
              <w:t>Physical tag.</w:t>
            </w:r>
          </w:p>
          <w:p w:rsidR="000B4CFD" w:rsidRPr="000B4CFD" w:rsidRDefault="000B4CFD" w:rsidP="000B4CFD">
            <w:pPr>
              <w:spacing w:after="360" w:line="240" w:lineRule="auto"/>
              <w:rPr>
                <w:rFonts w:ascii="Verdana" w:eastAsia="Times New Roman" w:hAnsi="Verdana" w:cs="Times New Roman"/>
                <w:color w:val="000000"/>
                <w:sz w:val="26"/>
                <w:szCs w:val="26"/>
              </w:rPr>
            </w:pPr>
            <w:r w:rsidRPr="000B4CFD">
              <w:rPr>
                <w:rFonts w:ascii="Verdana" w:eastAsia="Times New Roman" w:hAnsi="Verdana" w:cs="Times New Roman"/>
                <w:color w:val="000000"/>
                <w:sz w:val="26"/>
                <w:szCs w:val="26"/>
              </w:rPr>
              <w:t>Used to make text italic.</w:t>
            </w:r>
          </w:p>
        </w:tc>
      </w:tr>
      <w:tr w:rsidR="000B4CFD" w:rsidRPr="000B4CFD" w:rsidTr="000B4CFD">
        <w:trPr>
          <w:tblCellSpacing w:w="15" w:type="dxa"/>
        </w:trPr>
        <w:tc>
          <w:tcPr>
            <w:tcW w:w="234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B4CFD" w:rsidRPr="000B4CFD" w:rsidRDefault="000B4CFD" w:rsidP="000B4CFD">
            <w:pPr>
              <w:spacing w:after="0" w:line="240" w:lineRule="auto"/>
              <w:rPr>
                <w:rFonts w:ascii="Verdana" w:eastAsia="Times New Roman" w:hAnsi="Verdana" w:cs="Times New Roman"/>
                <w:color w:val="000000"/>
                <w:sz w:val="26"/>
                <w:szCs w:val="26"/>
              </w:rPr>
            </w:pPr>
            <w:r w:rsidRPr="000B4CFD">
              <w:rPr>
                <w:rFonts w:ascii="Verdana" w:eastAsia="Times New Roman" w:hAnsi="Verdana" w:cs="Times New Roman"/>
                <w:color w:val="000000"/>
                <w:sz w:val="26"/>
                <w:szCs w:val="26"/>
              </w:rPr>
              <w:t>&lt;</w:t>
            </w:r>
            <w:proofErr w:type="spellStart"/>
            <w:r w:rsidRPr="000B4CFD">
              <w:rPr>
                <w:rFonts w:ascii="Verdana" w:eastAsia="Times New Roman" w:hAnsi="Verdana" w:cs="Times New Roman"/>
                <w:color w:val="000000"/>
                <w:sz w:val="26"/>
                <w:szCs w:val="26"/>
              </w:rPr>
              <w:t>em</w:t>
            </w:r>
            <w:proofErr w:type="spellEnd"/>
            <w:r w:rsidRPr="000B4CFD">
              <w:rPr>
                <w:rFonts w:ascii="Verdana" w:eastAsia="Times New Roman" w:hAnsi="Verdana" w:cs="Times New Roman"/>
                <w:color w:val="000000"/>
                <w:sz w:val="26"/>
                <w:szCs w:val="26"/>
              </w:rPr>
              <w:t>&gt;</w:t>
            </w:r>
          </w:p>
        </w:tc>
        <w:tc>
          <w:tcPr>
            <w:tcW w:w="831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B4CFD" w:rsidRPr="000B4CFD" w:rsidRDefault="000B4CFD" w:rsidP="000B4CFD">
            <w:pPr>
              <w:spacing w:after="0" w:line="240" w:lineRule="auto"/>
              <w:rPr>
                <w:rFonts w:ascii="Verdana" w:eastAsia="Times New Roman" w:hAnsi="Verdana" w:cs="Times New Roman"/>
                <w:color w:val="000000"/>
                <w:sz w:val="26"/>
                <w:szCs w:val="26"/>
              </w:rPr>
            </w:pPr>
            <w:r w:rsidRPr="000B4CFD">
              <w:rPr>
                <w:rFonts w:ascii="Verdana" w:eastAsia="Times New Roman" w:hAnsi="Verdana" w:cs="Times New Roman"/>
                <w:color w:val="000000"/>
                <w:sz w:val="26"/>
                <w:szCs w:val="26"/>
              </w:rPr>
              <w:t>Logical tag.</w:t>
            </w:r>
          </w:p>
          <w:p w:rsidR="000B4CFD" w:rsidRPr="000B4CFD" w:rsidRDefault="000B4CFD" w:rsidP="000B4CFD">
            <w:pPr>
              <w:spacing w:after="360" w:line="240" w:lineRule="auto"/>
              <w:rPr>
                <w:rFonts w:ascii="Verdana" w:eastAsia="Times New Roman" w:hAnsi="Verdana" w:cs="Times New Roman"/>
                <w:color w:val="000000"/>
                <w:sz w:val="26"/>
                <w:szCs w:val="26"/>
              </w:rPr>
            </w:pPr>
            <w:r w:rsidRPr="000B4CFD">
              <w:rPr>
                <w:rFonts w:ascii="Verdana" w:eastAsia="Times New Roman" w:hAnsi="Verdana" w:cs="Times New Roman"/>
                <w:color w:val="000000"/>
                <w:sz w:val="26"/>
                <w:szCs w:val="26"/>
              </w:rPr>
              <w:t>Used to display content in italics.</w:t>
            </w:r>
          </w:p>
        </w:tc>
      </w:tr>
      <w:tr w:rsidR="000B4CFD" w:rsidRPr="000B4CFD" w:rsidTr="000B4CFD">
        <w:trPr>
          <w:tblCellSpacing w:w="15" w:type="dxa"/>
        </w:trPr>
        <w:tc>
          <w:tcPr>
            <w:tcW w:w="234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B4CFD" w:rsidRPr="000B4CFD" w:rsidRDefault="000B4CFD" w:rsidP="000B4CFD">
            <w:pPr>
              <w:spacing w:after="0" w:line="240" w:lineRule="auto"/>
              <w:rPr>
                <w:rFonts w:ascii="Verdana" w:eastAsia="Times New Roman" w:hAnsi="Verdana" w:cs="Times New Roman"/>
                <w:color w:val="000000"/>
                <w:sz w:val="26"/>
                <w:szCs w:val="26"/>
              </w:rPr>
            </w:pPr>
            <w:r w:rsidRPr="000B4CFD">
              <w:rPr>
                <w:rFonts w:ascii="Verdana" w:eastAsia="Times New Roman" w:hAnsi="Verdana" w:cs="Times New Roman"/>
                <w:color w:val="000000"/>
                <w:sz w:val="26"/>
                <w:szCs w:val="26"/>
              </w:rPr>
              <w:t>&lt;mark&gt;</w:t>
            </w:r>
          </w:p>
        </w:tc>
        <w:tc>
          <w:tcPr>
            <w:tcW w:w="831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B4CFD" w:rsidRPr="000B4CFD" w:rsidRDefault="000B4CFD" w:rsidP="000B4CFD">
            <w:pPr>
              <w:spacing w:after="0" w:line="240" w:lineRule="auto"/>
              <w:rPr>
                <w:rFonts w:ascii="Verdana" w:eastAsia="Times New Roman" w:hAnsi="Verdana" w:cs="Times New Roman"/>
                <w:color w:val="000000"/>
                <w:sz w:val="26"/>
                <w:szCs w:val="26"/>
              </w:rPr>
            </w:pPr>
            <w:r w:rsidRPr="000B4CFD">
              <w:rPr>
                <w:rFonts w:ascii="Verdana" w:eastAsia="Times New Roman" w:hAnsi="Verdana" w:cs="Times New Roman"/>
                <w:color w:val="000000"/>
                <w:sz w:val="26"/>
                <w:szCs w:val="26"/>
              </w:rPr>
              <w:t>Used to highlight text.</w:t>
            </w:r>
          </w:p>
        </w:tc>
      </w:tr>
      <w:tr w:rsidR="000B4CFD" w:rsidRPr="000B4CFD" w:rsidTr="000B4CFD">
        <w:trPr>
          <w:tblCellSpacing w:w="15" w:type="dxa"/>
        </w:trPr>
        <w:tc>
          <w:tcPr>
            <w:tcW w:w="234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B4CFD" w:rsidRPr="000B4CFD" w:rsidRDefault="000B4CFD" w:rsidP="000B4CFD">
            <w:pPr>
              <w:spacing w:after="0" w:line="240" w:lineRule="auto"/>
              <w:rPr>
                <w:rFonts w:ascii="Verdana" w:eastAsia="Times New Roman" w:hAnsi="Verdana" w:cs="Times New Roman"/>
                <w:color w:val="000000"/>
                <w:sz w:val="26"/>
                <w:szCs w:val="26"/>
              </w:rPr>
            </w:pPr>
            <w:r w:rsidRPr="000B4CFD">
              <w:rPr>
                <w:rFonts w:ascii="Verdana" w:eastAsia="Times New Roman" w:hAnsi="Verdana" w:cs="Times New Roman"/>
                <w:color w:val="000000"/>
                <w:sz w:val="26"/>
                <w:szCs w:val="26"/>
              </w:rPr>
              <w:t>&lt;u&gt;</w:t>
            </w:r>
          </w:p>
        </w:tc>
        <w:tc>
          <w:tcPr>
            <w:tcW w:w="831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B4CFD" w:rsidRPr="000B4CFD" w:rsidRDefault="000B4CFD" w:rsidP="000B4CFD">
            <w:pPr>
              <w:spacing w:after="0" w:line="240" w:lineRule="auto"/>
              <w:rPr>
                <w:rFonts w:ascii="Verdana" w:eastAsia="Times New Roman" w:hAnsi="Verdana" w:cs="Times New Roman"/>
                <w:color w:val="000000"/>
                <w:sz w:val="26"/>
                <w:szCs w:val="26"/>
              </w:rPr>
            </w:pPr>
            <w:r w:rsidRPr="000B4CFD">
              <w:rPr>
                <w:rFonts w:ascii="Verdana" w:eastAsia="Times New Roman" w:hAnsi="Verdana" w:cs="Times New Roman"/>
                <w:color w:val="000000"/>
                <w:sz w:val="26"/>
                <w:szCs w:val="26"/>
              </w:rPr>
              <w:t>Used to underline text written between it.</w:t>
            </w:r>
          </w:p>
        </w:tc>
      </w:tr>
      <w:tr w:rsidR="000B4CFD" w:rsidRPr="000B4CFD" w:rsidTr="000B4CFD">
        <w:trPr>
          <w:tblCellSpacing w:w="15" w:type="dxa"/>
        </w:trPr>
        <w:tc>
          <w:tcPr>
            <w:tcW w:w="234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B4CFD" w:rsidRPr="000B4CFD" w:rsidRDefault="000B4CFD" w:rsidP="000B4CFD">
            <w:pPr>
              <w:spacing w:after="0" w:line="240" w:lineRule="auto"/>
              <w:rPr>
                <w:rFonts w:ascii="Verdana" w:eastAsia="Times New Roman" w:hAnsi="Verdana" w:cs="Times New Roman"/>
                <w:color w:val="000000"/>
                <w:sz w:val="26"/>
                <w:szCs w:val="26"/>
              </w:rPr>
            </w:pPr>
            <w:r w:rsidRPr="000B4CFD">
              <w:rPr>
                <w:rFonts w:ascii="Verdana" w:eastAsia="Times New Roman" w:hAnsi="Verdana" w:cs="Times New Roman"/>
                <w:color w:val="000000"/>
                <w:sz w:val="26"/>
                <w:szCs w:val="26"/>
              </w:rPr>
              <w:t>&lt;</w:t>
            </w:r>
            <w:proofErr w:type="spellStart"/>
            <w:r w:rsidRPr="000B4CFD">
              <w:rPr>
                <w:rFonts w:ascii="Verdana" w:eastAsia="Times New Roman" w:hAnsi="Verdana" w:cs="Times New Roman"/>
                <w:color w:val="000000"/>
                <w:sz w:val="26"/>
                <w:szCs w:val="26"/>
              </w:rPr>
              <w:t>tt</w:t>
            </w:r>
            <w:proofErr w:type="spellEnd"/>
            <w:r w:rsidRPr="000B4CFD">
              <w:rPr>
                <w:rFonts w:ascii="Verdana" w:eastAsia="Times New Roman" w:hAnsi="Verdana" w:cs="Times New Roman"/>
                <w:color w:val="000000"/>
                <w:sz w:val="26"/>
                <w:szCs w:val="26"/>
              </w:rPr>
              <w:t>&gt;</w:t>
            </w:r>
          </w:p>
        </w:tc>
        <w:tc>
          <w:tcPr>
            <w:tcW w:w="831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B4CFD" w:rsidRPr="000B4CFD" w:rsidRDefault="000B4CFD" w:rsidP="000B4CFD">
            <w:pPr>
              <w:spacing w:after="0" w:line="240" w:lineRule="auto"/>
              <w:rPr>
                <w:rFonts w:ascii="Verdana" w:eastAsia="Times New Roman" w:hAnsi="Verdana" w:cs="Times New Roman"/>
                <w:color w:val="000000"/>
                <w:sz w:val="26"/>
                <w:szCs w:val="26"/>
              </w:rPr>
            </w:pPr>
            <w:r w:rsidRPr="000B4CFD">
              <w:rPr>
                <w:rFonts w:ascii="Verdana" w:eastAsia="Times New Roman" w:hAnsi="Verdana" w:cs="Times New Roman"/>
                <w:color w:val="000000"/>
                <w:sz w:val="26"/>
                <w:szCs w:val="26"/>
              </w:rPr>
              <w:t>Used to appear a text in teletype.</w:t>
            </w:r>
          </w:p>
        </w:tc>
      </w:tr>
      <w:tr w:rsidR="000B4CFD" w:rsidRPr="000B4CFD" w:rsidTr="000B4CFD">
        <w:trPr>
          <w:tblCellSpacing w:w="15" w:type="dxa"/>
        </w:trPr>
        <w:tc>
          <w:tcPr>
            <w:tcW w:w="234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B4CFD" w:rsidRPr="000B4CFD" w:rsidRDefault="000B4CFD" w:rsidP="000B4CFD">
            <w:pPr>
              <w:spacing w:after="0" w:line="240" w:lineRule="auto"/>
              <w:rPr>
                <w:rFonts w:ascii="Verdana" w:eastAsia="Times New Roman" w:hAnsi="Verdana" w:cs="Times New Roman"/>
                <w:color w:val="000000"/>
                <w:sz w:val="26"/>
                <w:szCs w:val="26"/>
              </w:rPr>
            </w:pPr>
            <w:r w:rsidRPr="000B4CFD">
              <w:rPr>
                <w:rFonts w:ascii="Verdana" w:eastAsia="Times New Roman" w:hAnsi="Verdana" w:cs="Times New Roman"/>
                <w:color w:val="000000"/>
                <w:sz w:val="26"/>
                <w:szCs w:val="26"/>
              </w:rPr>
              <w:t>&lt;strike&gt;</w:t>
            </w:r>
          </w:p>
        </w:tc>
        <w:tc>
          <w:tcPr>
            <w:tcW w:w="831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B4CFD" w:rsidRPr="000B4CFD" w:rsidRDefault="000B4CFD" w:rsidP="000B4CFD">
            <w:pPr>
              <w:spacing w:after="0" w:line="240" w:lineRule="auto"/>
              <w:rPr>
                <w:rFonts w:ascii="Verdana" w:eastAsia="Times New Roman" w:hAnsi="Verdana" w:cs="Times New Roman"/>
                <w:color w:val="000000"/>
                <w:sz w:val="26"/>
                <w:szCs w:val="26"/>
              </w:rPr>
            </w:pPr>
            <w:r w:rsidRPr="000B4CFD">
              <w:rPr>
                <w:rFonts w:ascii="Verdana" w:eastAsia="Times New Roman" w:hAnsi="Verdana" w:cs="Times New Roman"/>
                <w:color w:val="000000"/>
                <w:sz w:val="26"/>
                <w:szCs w:val="26"/>
              </w:rPr>
              <w:t>Used to draw a strikethrough on a section of text.</w:t>
            </w:r>
          </w:p>
        </w:tc>
      </w:tr>
      <w:tr w:rsidR="000B4CFD" w:rsidRPr="000B4CFD" w:rsidTr="000B4CFD">
        <w:trPr>
          <w:tblCellSpacing w:w="15" w:type="dxa"/>
        </w:trPr>
        <w:tc>
          <w:tcPr>
            <w:tcW w:w="234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B4CFD" w:rsidRPr="000B4CFD" w:rsidRDefault="000B4CFD" w:rsidP="000B4CFD">
            <w:pPr>
              <w:spacing w:after="0" w:line="240" w:lineRule="auto"/>
              <w:rPr>
                <w:rFonts w:ascii="Verdana" w:eastAsia="Times New Roman" w:hAnsi="Verdana" w:cs="Times New Roman"/>
                <w:color w:val="000000"/>
                <w:sz w:val="26"/>
                <w:szCs w:val="26"/>
              </w:rPr>
            </w:pPr>
            <w:r w:rsidRPr="000B4CFD">
              <w:rPr>
                <w:rFonts w:ascii="Verdana" w:eastAsia="Times New Roman" w:hAnsi="Verdana" w:cs="Times New Roman"/>
                <w:color w:val="000000"/>
                <w:sz w:val="26"/>
                <w:szCs w:val="26"/>
              </w:rPr>
              <w:t>&lt;sup&gt;</w:t>
            </w:r>
          </w:p>
        </w:tc>
        <w:tc>
          <w:tcPr>
            <w:tcW w:w="831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B4CFD" w:rsidRPr="000B4CFD" w:rsidRDefault="000B4CFD" w:rsidP="000B4CFD">
            <w:pPr>
              <w:spacing w:after="0" w:line="240" w:lineRule="auto"/>
              <w:rPr>
                <w:rFonts w:ascii="Verdana" w:eastAsia="Times New Roman" w:hAnsi="Verdana" w:cs="Times New Roman"/>
                <w:color w:val="000000"/>
                <w:sz w:val="26"/>
                <w:szCs w:val="26"/>
              </w:rPr>
            </w:pPr>
            <w:r w:rsidRPr="000B4CFD">
              <w:rPr>
                <w:rFonts w:ascii="Verdana" w:eastAsia="Times New Roman" w:hAnsi="Verdana" w:cs="Times New Roman"/>
                <w:color w:val="000000"/>
                <w:sz w:val="26"/>
                <w:szCs w:val="26"/>
              </w:rPr>
              <w:t>Used to display the content slightly above the normal line.</w:t>
            </w:r>
          </w:p>
        </w:tc>
      </w:tr>
      <w:tr w:rsidR="000B4CFD" w:rsidRPr="000B4CFD" w:rsidTr="000B4CFD">
        <w:trPr>
          <w:tblCellSpacing w:w="15" w:type="dxa"/>
        </w:trPr>
        <w:tc>
          <w:tcPr>
            <w:tcW w:w="234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B4CFD" w:rsidRPr="000B4CFD" w:rsidRDefault="000B4CFD" w:rsidP="000B4CFD">
            <w:pPr>
              <w:spacing w:after="0" w:line="240" w:lineRule="auto"/>
              <w:rPr>
                <w:rFonts w:ascii="Verdana" w:eastAsia="Times New Roman" w:hAnsi="Verdana" w:cs="Times New Roman"/>
                <w:color w:val="000000"/>
                <w:sz w:val="26"/>
                <w:szCs w:val="26"/>
              </w:rPr>
            </w:pPr>
            <w:r w:rsidRPr="000B4CFD">
              <w:rPr>
                <w:rFonts w:ascii="Verdana" w:eastAsia="Times New Roman" w:hAnsi="Verdana" w:cs="Times New Roman"/>
                <w:color w:val="000000"/>
                <w:sz w:val="26"/>
                <w:szCs w:val="26"/>
              </w:rPr>
              <w:t>&lt;sub&gt;</w:t>
            </w:r>
          </w:p>
        </w:tc>
        <w:tc>
          <w:tcPr>
            <w:tcW w:w="831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B4CFD" w:rsidRPr="000B4CFD" w:rsidRDefault="000B4CFD" w:rsidP="000B4CFD">
            <w:pPr>
              <w:spacing w:after="0" w:line="240" w:lineRule="auto"/>
              <w:rPr>
                <w:rFonts w:ascii="Verdana" w:eastAsia="Times New Roman" w:hAnsi="Verdana" w:cs="Times New Roman"/>
                <w:color w:val="000000"/>
                <w:sz w:val="26"/>
                <w:szCs w:val="26"/>
              </w:rPr>
            </w:pPr>
            <w:r w:rsidRPr="000B4CFD">
              <w:rPr>
                <w:rFonts w:ascii="Verdana" w:eastAsia="Times New Roman" w:hAnsi="Verdana" w:cs="Times New Roman"/>
                <w:color w:val="000000"/>
                <w:sz w:val="26"/>
                <w:szCs w:val="26"/>
              </w:rPr>
              <w:t>Used to display the content slightly below the normal line.</w:t>
            </w:r>
          </w:p>
        </w:tc>
      </w:tr>
      <w:tr w:rsidR="000B4CFD" w:rsidRPr="000B4CFD" w:rsidTr="000B4CFD">
        <w:trPr>
          <w:tblCellSpacing w:w="15" w:type="dxa"/>
        </w:trPr>
        <w:tc>
          <w:tcPr>
            <w:tcW w:w="234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B4CFD" w:rsidRPr="000B4CFD" w:rsidRDefault="000B4CFD" w:rsidP="000B4CFD">
            <w:pPr>
              <w:spacing w:after="0" w:line="240" w:lineRule="auto"/>
              <w:rPr>
                <w:rFonts w:ascii="Verdana" w:eastAsia="Times New Roman" w:hAnsi="Verdana" w:cs="Times New Roman"/>
                <w:color w:val="000000"/>
                <w:sz w:val="26"/>
                <w:szCs w:val="26"/>
              </w:rPr>
            </w:pPr>
            <w:r w:rsidRPr="000B4CFD">
              <w:rPr>
                <w:rFonts w:ascii="Verdana" w:eastAsia="Times New Roman" w:hAnsi="Verdana" w:cs="Times New Roman"/>
                <w:color w:val="000000"/>
                <w:sz w:val="26"/>
                <w:szCs w:val="26"/>
              </w:rPr>
              <w:t>&lt;del&gt;</w:t>
            </w:r>
          </w:p>
        </w:tc>
        <w:tc>
          <w:tcPr>
            <w:tcW w:w="831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B4CFD" w:rsidRPr="000B4CFD" w:rsidRDefault="000B4CFD" w:rsidP="000B4CFD">
            <w:pPr>
              <w:spacing w:after="0" w:line="240" w:lineRule="auto"/>
              <w:rPr>
                <w:rFonts w:ascii="Verdana" w:eastAsia="Times New Roman" w:hAnsi="Verdana" w:cs="Times New Roman"/>
                <w:color w:val="000000"/>
                <w:sz w:val="26"/>
                <w:szCs w:val="26"/>
              </w:rPr>
            </w:pPr>
            <w:r w:rsidRPr="000B4CFD">
              <w:rPr>
                <w:rFonts w:ascii="Verdana" w:eastAsia="Times New Roman" w:hAnsi="Verdana" w:cs="Times New Roman"/>
                <w:color w:val="000000"/>
                <w:sz w:val="26"/>
                <w:szCs w:val="26"/>
              </w:rPr>
              <w:t>Used to display the deleted content.</w:t>
            </w:r>
          </w:p>
        </w:tc>
      </w:tr>
      <w:tr w:rsidR="000B4CFD" w:rsidRPr="000B4CFD" w:rsidTr="000B4CFD">
        <w:trPr>
          <w:tblCellSpacing w:w="15" w:type="dxa"/>
        </w:trPr>
        <w:tc>
          <w:tcPr>
            <w:tcW w:w="234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B4CFD" w:rsidRPr="000B4CFD" w:rsidRDefault="000B4CFD" w:rsidP="000B4CFD">
            <w:pPr>
              <w:spacing w:after="0" w:line="240" w:lineRule="auto"/>
              <w:rPr>
                <w:rFonts w:ascii="Verdana" w:eastAsia="Times New Roman" w:hAnsi="Verdana" w:cs="Times New Roman"/>
                <w:color w:val="000000"/>
                <w:sz w:val="26"/>
                <w:szCs w:val="26"/>
              </w:rPr>
            </w:pPr>
            <w:r w:rsidRPr="000B4CFD">
              <w:rPr>
                <w:rFonts w:ascii="Verdana" w:eastAsia="Times New Roman" w:hAnsi="Verdana" w:cs="Times New Roman"/>
                <w:color w:val="000000"/>
                <w:sz w:val="26"/>
                <w:szCs w:val="26"/>
              </w:rPr>
              <w:t>&lt;ins&gt;</w:t>
            </w:r>
          </w:p>
        </w:tc>
        <w:tc>
          <w:tcPr>
            <w:tcW w:w="831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B4CFD" w:rsidRPr="000B4CFD" w:rsidRDefault="000B4CFD" w:rsidP="000B4CFD">
            <w:pPr>
              <w:spacing w:after="0" w:line="240" w:lineRule="auto"/>
              <w:rPr>
                <w:rFonts w:ascii="Verdana" w:eastAsia="Times New Roman" w:hAnsi="Verdana" w:cs="Times New Roman"/>
                <w:color w:val="000000"/>
                <w:sz w:val="26"/>
                <w:szCs w:val="26"/>
              </w:rPr>
            </w:pPr>
            <w:r w:rsidRPr="000B4CFD">
              <w:rPr>
                <w:rFonts w:ascii="Verdana" w:eastAsia="Times New Roman" w:hAnsi="Verdana" w:cs="Times New Roman"/>
                <w:color w:val="000000"/>
                <w:sz w:val="26"/>
                <w:szCs w:val="26"/>
              </w:rPr>
              <w:t>Used to display the content which is added</w:t>
            </w:r>
          </w:p>
        </w:tc>
      </w:tr>
      <w:tr w:rsidR="000B4CFD" w:rsidRPr="000B4CFD" w:rsidTr="000B4CFD">
        <w:trPr>
          <w:tblCellSpacing w:w="15" w:type="dxa"/>
        </w:trPr>
        <w:tc>
          <w:tcPr>
            <w:tcW w:w="234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B4CFD" w:rsidRPr="000B4CFD" w:rsidRDefault="000B4CFD" w:rsidP="000B4CFD">
            <w:pPr>
              <w:spacing w:after="0" w:line="240" w:lineRule="auto"/>
              <w:rPr>
                <w:rFonts w:ascii="Verdana" w:eastAsia="Times New Roman" w:hAnsi="Verdana" w:cs="Times New Roman"/>
                <w:color w:val="000000"/>
                <w:sz w:val="26"/>
                <w:szCs w:val="26"/>
              </w:rPr>
            </w:pPr>
            <w:r w:rsidRPr="000B4CFD">
              <w:rPr>
                <w:rFonts w:ascii="Verdana" w:eastAsia="Times New Roman" w:hAnsi="Verdana" w:cs="Times New Roman"/>
                <w:color w:val="000000"/>
                <w:sz w:val="26"/>
                <w:szCs w:val="26"/>
              </w:rPr>
              <w:t>&lt;big&gt;</w:t>
            </w:r>
          </w:p>
        </w:tc>
        <w:tc>
          <w:tcPr>
            <w:tcW w:w="831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B4CFD" w:rsidRPr="000B4CFD" w:rsidRDefault="000B4CFD" w:rsidP="000B4CFD">
            <w:pPr>
              <w:spacing w:after="0" w:line="240" w:lineRule="auto"/>
              <w:rPr>
                <w:rFonts w:ascii="Verdana" w:eastAsia="Times New Roman" w:hAnsi="Verdana" w:cs="Times New Roman"/>
                <w:color w:val="000000"/>
                <w:sz w:val="26"/>
                <w:szCs w:val="26"/>
              </w:rPr>
            </w:pPr>
            <w:r w:rsidRPr="000B4CFD">
              <w:rPr>
                <w:rFonts w:ascii="Verdana" w:eastAsia="Times New Roman" w:hAnsi="Verdana" w:cs="Times New Roman"/>
                <w:color w:val="000000"/>
                <w:sz w:val="26"/>
                <w:szCs w:val="26"/>
              </w:rPr>
              <w:t>Used to increase the font size by one conventional unit.</w:t>
            </w:r>
          </w:p>
        </w:tc>
      </w:tr>
      <w:tr w:rsidR="000B4CFD" w:rsidRPr="000B4CFD" w:rsidTr="000B4CFD">
        <w:trPr>
          <w:tblCellSpacing w:w="15" w:type="dxa"/>
        </w:trPr>
        <w:tc>
          <w:tcPr>
            <w:tcW w:w="234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B4CFD" w:rsidRPr="000B4CFD" w:rsidRDefault="000B4CFD" w:rsidP="000B4CFD">
            <w:pPr>
              <w:spacing w:after="0" w:line="240" w:lineRule="auto"/>
              <w:rPr>
                <w:rFonts w:ascii="Verdana" w:eastAsia="Times New Roman" w:hAnsi="Verdana" w:cs="Times New Roman"/>
                <w:color w:val="000000"/>
                <w:sz w:val="26"/>
                <w:szCs w:val="26"/>
              </w:rPr>
            </w:pPr>
            <w:r w:rsidRPr="000B4CFD">
              <w:rPr>
                <w:rFonts w:ascii="Verdana" w:eastAsia="Times New Roman" w:hAnsi="Verdana" w:cs="Times New Roman"/>
                <w:color w:val="000000"/>
                <w:sz w:val="26"/>
                <w:szCs w:val="26"/>
              </w:rPr>
              <w:t>&lt;small&gt;</w:t>
            </w:r>
          </w:p>
        </w:tc>
        <w:tc>
          <w:tcPr>
            <w:tcW w:w="831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B4CFD" w:rsidRPr="000B4CFD" w:rsidRDefault="000B4CFD" w:rsidP="000B4CFD">
            <w:pPr>
              <w:spacing w:after="0" w:line="240" w:lineRule="auto"/>
              <w:rPr>
                <w:rFonts w:ascii="Verdana" w:eastAsia="Times New Roman" w:hAnsi="Verdana" w:cs="Times New Roman"/>
                <w:color w:val="000000"/>
                <w:sz w:val="26"/>
                <w:szCs w:val="26"/>
              </w:rPr>
            </w:pPr>
            <w:r w:rsidRPr="000B4CFD">
              <w:rPr>
                <w:rFonts w:ascii="Verdana" w:eastAsia="Times New Roman" w:hAnsi="Verdana" w:cs="Times New Roman"/>
                <w:color w:val="000000"/>
                <w:sz w:val="26"/>
                <w:szCs w:val="26"/>
              </w:rPr>
              <w:t>Used to decrease the font size by one unit from base font size.</w:t>
            </w:r>
          </w:p>
        </w:tc>
      </w:tr>
    </w:tbl>
    <w:p w:rsidR="000B4CFD" w:rsidRDefault="000B4CFD" w:rsidP="000B4CFD">
      <w:pPr>
        <w:pStyle w:val="NormalWeb"/>
        <w:shd w:val="clear" w:color="auto" w:fill="FFFFFF"/>
        <w:spacing w:before="0" w:beforeAutospacing="0" w:after="0" w:afterAutospacing="0"/>
        <w:rPr>
          <w:rFonts w:ascii="Verdana" w:hAnsi="Verdana"/>
          <w:color w:val="000000"/>
          <w:sz w:val="26"/>
          <w:szCs w:val="26"/>
        </w:rPr>
      </w:pPr>
      <w:r>
        <w:rPr>
          <w:rStyle w:val="Strong"/>
          <w:rFonts w:ascii="Verdana" w:eastAsiaTheme="majorEastAsia" w:hAnsi="Verdana"/>
          <w:i/>
          <w:iCs/>
          <w:color w:val="000000"/>
          <w:sz w:val="26"/>
          <w:szCs w:val="26"/>
          <w:bdr w:val="none" w:sz="0" w:space="0" w:color="auto" w:frame="1"/>
        </w:rPr>
        <w:lastRenderedPageBreak/>
        <w:t>Types of HTML formatting tags:</w:t>
      </w:r>
    </w:p>
    <w:p w:rsidR="000B4CFD" w:rsidRDefault="000B4CFD" w:rsidP="000B4CFD">
      <w:pPr>
        <w:pStyle w:val="NormalWeb"/>
        <w:shd w:val="clear" w:color="auto" w:fill="FFFFFF"/>
        <w:spacing w:before="0" w:beforeAutospacing="0" w:after="0" w:afterAutospacing="0"/>
        <w:rPr>
          <w:rFonts w:ascii="Verdana" w:hAnsi="Verdana"/>
          <w:color w:val="000000"/>
          <w:sz w:val="26"/>
          <w:szCs w:val="26"/>
        </w:rPr>
      </w:pPr>
      <w:r>
        <w:rPr>
          <w:rStyle w:val="Strong"/>
          <w:rFonts w:ascii="Verdana" w:eastAsiaTheme="majorEastAsia" w:hAnsi="Verdana"/>
          <w:color w:val="000000"/>
          <w:sz w:val="26"/>
          <w:szCs w:val="26"/>
          <w:bdr w:val="none" w:sz="0" w:space="0" w:color="auto" w:frame="1"/>
        </w:rPr>
        <w:t>Physical tag:</w:t>
      </w:r>
    </w:p>
    <w:p w:rsidR="000B4CFD" w:rsidRDefault="000B4CFD" w:rsidP="000B4CFD">
      <w:pPr>
        <w:pStyle w:val="NormalWeb"/>
        <w:shd w:val="clear" w:color="auto" w:fill="FFFFFF"/>
        <w:spacing w:before="0" w:beforeAutospacing="0" w:after="360" w:afterAutospacing="0"/>
        <w:rPr>
          <w:rFonts w:ascii="Verdana" w:hAnsi="Verdana"/>
          <w:color w:val="000000"/>
          <w:sz w:val="26"/>
          <w:szCs w:val="26"/>
        </w:rPr>
      </w:pPr>
      <w:proofErr w:type="gramStart"/>
      <w:r>
        <w:rPr>
          <w:rFonts w:ascii="Verdana" w:hAnsi="Verdana"/>
          <w:color w:val="000000"/>
          <w:sz w:val="26"/>
          <w:szCs w:val="26"/>
        </w:rPr>
        <w:t>Provides a visual appearance to the text.</w:t>
      </w:r>
      <w:proofErr w:type="gramEnd"/>
    </w:p>
    <w:p w:rsidR="000B4CFD" w:rsidRDefault="000B4CFD" w:rsidP="000B4CFD">
      <w:pPr>
        <w:pStyle w:val="NormalWeb"/>
        <w:shd w:val="clear" w:color="auto" w:fill="FFFFFF"/>
        <w:spacing w:before="0" w:beforeAutospacing="0" w:after="0" w:afterAutospacing="0"/>
        <w:rPr>
          <w:rFonts w:ascii="Verdana" w:hAnsi="Verdana"/>
          <w:color w:val="000000"/>
          <w:sz w:val="26"/>
          <w:szCs w:val="26"/>
        </w:rPr>
      </w:pPr>
      <w:r>
        <w:rPr>
          <w:rStyle w:val="Strong"/>
          <w:rFonts w:ascii="Verdana" w:eastAsiaTheme="majorEastAsia" w:hAnsi="Verdana"/>
          <w:color w:val="000000"/>
          <w:sz w:val="26"/>
          <w:szCs w:val="26"/>
          <w:bdr w:val="none" w:sz="0" w:space="0" w:color="auto" w:frame="1"/>
        </w:rPr>
        <w:t>Logical tag:</w:t>
      </w:r>
    </w:p>
    <w:p w:rsidR="000B4CFD" w:rsidRDefault="000B4CFD" w:rsidP="000B4CFD">
      <w:pPr>
        <w:pStyle w:val="NormalWeb"/>
        <w:shd w:val="clear" w:color="auto" w:fill="FFFFFF"/>
        <w:spacing w:before="0" w:beforeAutospacing="0" w:after="360" w:afterAutospacing="0"/>
        <w:rPr>
          <w:rFonts w:ascii="Verdana" w:hAnsi="Verdana"/>
          <w:color w:val="000000"/>
          <w:sz w:val="26"/>
          <w:szCs w:val="26"/>
        </w:rPr>
      </w:pPr>
      <w:proofErr w:type="gramStart"/>
      <w:r>
        <w:rPr>
          <w:rFonts w:ascii="Verdana" w:hAnsi="Verdana"/>
          <w:color w:val="000000"/>
          <w:sz w:val="26"/>
          <w:szCs w:val="26"/>
        </w:rPr>
        <w:t>Adds some logical or semantic value to the text.</w:t>
      </w:r>
      <w:proofErr w:type="gramEnd"/>
    </w:p>
    <w:p w:rsidR="000B4CFD" w:rsidRDefault="000B4CFD" w:rsidP="000B4CFD">
      <w:pPr>
        <w:pStyle w:val="NormalWeb"/>
        <w:shd w:val="clear" w:color="auto" w:fill="FFFFFF"/>
        <w:spacing w:before="0" w:beforeAutospacing="0" w:after="0" w:afterAutospacing="0"/>
        <w:rPr>
          <w:rFonts w:ascii="Verdana" w:hAnsi="Verdana"/>
          <w:color w:val="000000"/>
          <w:sz w:val="26"/>
          <w:szCs w:val="26"/>
        </w:rPr>
      </w:pPr>
      <w:r>
        <w:rPr>
          <w:rStyle w:val="Strong"/>
          <w:rFonts w:ascii="Verdana" w:eastAsiaTheme="majorEastAsia" w:hAnsi="Verdana"/>
          <w:i/>
          <w:iCs/>
          <w:color w:val="000000"/>
          <w:sz w:val="26"/>
          <w:szCs w:val="26"/>
          <w:bdr w:val="none" w:sz="0" w:space="0" w:color="auto" w:frame="1"/>
        </w:rPr>
        <w:t>Example 1a: Bold Text.</w:t>
      </w:r>
    </w:p>
    <w:tbl>
      <w:tblPr>
        <w:tblW w:w="10716" w:type="dxa"/>
        <w:tblCellSpacing w:w="15" w:type="dxa"/>
        <w:tblCellMar>
          <w:top w:w="15" w:type="dxa"/>
          <w:left w:w="15" w:type="dxa"/>
          <w:bottom w:w="15" w:type="dxa"/>
          <w:right w:w="15" w:type="dxa"/>
        </w:tblCellMar>
        <w:tblLook w:val="04A0"/>
      </w:tblPr>
      <w:tblGrid>
        <w:gridCol w:w="10716"/>
      </w:tblGrid>
      <w:tr w:rsidR="000B4CFD" w:rsidTr="000B4CFD">
        <w:trPr>
          <w:tblCellSpacing w:w="15" w:type="dxa"/>
        </w:trPr>
        <w:tc>
          <w:tcPr>
            <w:tcW w:w="10716" w:type="dxa"/>
            <w:shd w:val="clear" w:color="auto" w:fill="EEEEEE"/>
            <w:tcMar>
              <w:top w:w="0" w:type="dxa"/>
              <w:left w:w="0" w:type="dxa"/>
              <w:bottom w:w="0" w:type="dxa"/>
              <w:right w:w="0" w:type="dxa"/>
            </w:tcMar>
            <w:vAlign w:val="center"/>
            <w:hideMark/>
          </w:tcPr>
          <w:p w:rsidR="000B4CFD" w:rsidRDefault="000B4CFD">
            <w:pPr>
              <w:pStyle w:val="HTMLPreformatted"/>
            </w:pPr>
            <w:r>
              <w:rPr>
                <w:color w:val="339933"/>
                <w:bdr w:val="none" w:sz="0" w:space="0" w:color="auto" w:frame="1"/>
              </w:rPr>
              <w:t>&lt;!</w:t>
            </w:r>
            <w:r>
              <w:t>DOCTYPE</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html</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head</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title</w:t>
            </w:r>
            <w:r>
              <w:rPr>
                <w:color w:val="339933"/>
                <w:bdr w:val="none" w:sz="0" w:space="0" w:color="auto" w:frame="1"/>
              </w:rPr>
              <w:t>&gt;</w:t>
            </w:r>
            <w:r>
              <w:t>Example</w:t>
            </w:r>
            <w:r>
              <w:rPr>
                <w:color w:val="339933"/>
                <w:bdr w:val="none" w:sz="0" w:space="0" w:color="auto" w:frame="1"/>
              </w:rPr>
              <w:t>&lt;/</w:t>
            </w:r>
            <w:r>
              <w:t>title</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head</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body</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p</w:t>
            </w:r>
            <w:r>
              <w:rPr>
                <w:color w:val="339933"/>
                <w:bdr w:val="none" w:sz="0" w:space="0" w:color="auto" w:frame="1"/>
              </w:rPr>
              <w:t>&gt;&lt;</w:t>
            </w:r>
            <w:r>
              <w:t>b</w:t>
            </w:r>
            <w:r>
              <w:rPr>
                <w:color w:val="339933"/>
                <w:bdr w:val="none" w:sz="0" w:space="0" w:color="auto" w:frame="1"/>
              </w:rPr>
              <w:t>&gt;</w:t>
            </w:r>
            <w:r>
              <w:t>Hello World</w:t>
            </w:r>
            <w:r>
              <w:rPr>
                <w:color w:val="339933"/>
                <w:bdr w:val="none" w:sz="0" w:space="0" w:color="auto" w:frame="1"/>
              </w:rPr>
              <w:t>!!&lt;/</w:t>
            </w:r>
            <w:r>
              <w:t>b</w:t>
            </w:r>
            <w:r>
              <w:rPr>
                <w:color w:val="339933"/>
                <w:bdr w:val="none" w:sz="0" w:space="0" w:color="auto" w:frame="1"/>
              </w:rPr>
              <w:t>&gt;&lt;/</w:t>
            </w:r>
            <w:r>
              <w:t>p</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body</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html</w:t>
            </w:r>
            <w:r>
              <w:rPr>
                <w:color w:val="339933"/>
                <w:bdr w:val="none" w:sz="0" w:space="0" w:color="auto" w:frame="1"/>
              </w:rPr>
              <w:t>&gt;</w:t>
            </w:r>
          </w:p>
        </w:tc>
      </w:tr>
    </w:tbl>
    <w:p w:rsidR="000B4CFD" w:rsidRDefault="000B4CFD" w:rsidP="000B4CFD">
      <w:pPr>
        <w:pStyle w:val="NormalWeb"/>
        <w:shd w:val="clear" w:color="auto" w:fill="FFFFFF"/>
        <w:spacing w:before="0" w:beforeAutospacing="0" w:after="0" w:afterAutospacing="0"/>
        <w:rPr>
          <w:rStyle w:val="Strong"/>
          <w:rFonts w:ascii="Verdana" w:eastAsiaTheme="majorEastAsia" w:hAnsi="Verdana"/>
          <w:i/>
          <w:iCs/>
          <w:color w:val="000000"/>
          <w:sz w:val="26"/>
          <w:szCs w:val="26"/>
          <w:bdr w:val="none" w:sz="0" w:space="0" w:color="auto" w:frame="1"/>
        </w:rPr>
      </w:pPr>
      <w:r>
        <w:rPr>
          <w:rStyle w:val="Strong"/>
          <w:rFonts w:ascii="Verdana" w:eastAsiaTheme="majorEastAsia" w:hAnsi="Verdana"/>
          <w:i/>
          <w:iCs/>
          <w:color w:val="000000"/>
          <w:sz w:val="26"/>
          <w:szCs w:val="26"/>
          <w:bdr w:val="none" w:sz="0" w:space="0" w:color="auto" w:frame="1"/>
        </w:rPr>
        <w:t>Output:</w:t>
      </w:r>
    </w:p>
    <w:p w:rsidR="005C2596" w:rsidRDefault="005C2596" w:rsidP="000B4CFD">
      <w:pPr>
        <w:pStyle w:val="NormalWeb"/>
        <w:shd w:val="clear" w:color="auto" w:fill="FFFFFF"/>
        <w:spacing w:before="0" w:beforeAutospacing="0" w:after="0" w:afterAutospacing="0"/>
        <w:rPr>
          <w:rFonts w:ascii="Verdana" w:hAnsi="Verdana"/>
          <w:color w:val="000000"/>
          <w:sz w:val="26"/>
          <w:szCs w:val="26"/>
        </w:rPr>
      </w:pPr>
    </w:p>
    <w:p w:rsidR="000B4CFD" w:rsidRDefault="000B4CFD" w:rsidP="000B4CF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inherit" w:hAnsi="inherit" w:cs="Courier New"/>
          <w:color w:val="000000"/>
          <w:sz w:val="26"/>
          <w:szCs w:val="26"/>
        </w:rPr>
      </w:pPr>
      <w:r>
        <w:rPr>
          <w:rFonts w:ascii="inherit" w:hAnsi="inherit" w:cs="Courier New"/>
          <w:b/>
          <w:bCs/>
          <w:color w:val="000000"/>
          <w:sz w:val="26"/>
          <w:szCs w:val="26"/>
        </w:rPr>
        <w:t>Hello World!!</w:t>
      </w:r>
    </w:p>
    <w:p w:rsidR="000B4CFD" w:rsidRDefault="000B4CFD" w:rsidP="000B4CFD">
      <w:pPr>
        <w:pStyle w:val="NormalWeb"/>
        <w:shd w:val="clear" w:color="auto" w:fill="FFFFFF"/>
        <w:spacing w:before="0" w:beforeAutospacing="0" w:after="0" w:afterAutospacing="0"/>
        <w:rPr>
          <w:rFonts w:ascii="Verdana" w:hAnsi="Verdana"/>
          <w:color w:val="000000"/>
          <w:sz w:val="26"/>
          <w:szCs w:val="26"/>
        </w:rPr>
      </w:pPr>
      <w:r>
        <w:rPr>
          <w:rStyle w:val="Strong"/>
          <w:rFonts w:ascii="Verdana" w:eastAsiaTheme="majorEastAsia" w:hAnsi="Verdana"/>
          <w:i/>
          <w:iCs/>
          <w:color w:val="000000"/>
          <w:sz w:val="26"/>
          <w:szCs w:val="26"/>
          <w:bdr w:val="none" w:sz="0" w:space="0" w:color="auto" w:frame="1"/>
        </w:rPr>
        <w:t>Example 1b: Bold Text.</w:t>
      </w:r>
    </w:p>
    <w:tbl>
      <w:tblPr>
        <w:tblW w:w="10716" w:type="dxa"/>
        <w:tblCellSpacing w:w="15" w:type="dxa"/>
        <w:tblCellMar>
          <w:top w:w="15" w:type="dxa"/>
          <w:left w:w="15" w:type="dxa"/>
          <w:bottom w:w="15" w:type="dxa"/>
          <w:right w:w="15" w:type="dxa"/>
        </w:tblCellMar>
        <w:tblLook w:val="04A0"/>
      </w:tblPr>
      <w:tblGrid>
        <w:gridCol w:w="10716"/>
      </w:tblGrid>
      <w:tr w:rsidR="000B4CFD" w:rsidTr="000B4CFD">
        <w:trPr>
          <w:tblCellSpacing w:w="15" w:type="dxa"/>
        </w:trPr>
        <w:tc>
          <w:tcPr>
            <w:tcW w:w="10716" w:type="dxa"/>
            <w:shd w:val="clear" w:color="auto" w:fill="EEEEEE"/>
            <w:tcMar>
              <w:top w:w="0" w:type="dxa"/>
              <w:left w:w="0" w:type="dxa"/>
              <w:bottom w:w="0" w:type="dxa"/>
              <w:right w:w="0" w:type="dxa"/>
            </w:tcMar>
            <w:vAlign w:val="center"/>
            <w:hideMark/>
          </w:tcPr>
          <w:p w:rsidR="000B4CFD" w:rsidRDefault="000B4CFD">
            <w:pPr>
              <w:pStyle w:val="HTMLPreformatted"/>
            </w:pPr>
            <w:r>
              <w:rPr>
                <w:color w:val="339933"/>
                <w:bdr w:val="none" w:sz="0" w:space="0" w:color="auto" w:frame="1"/>
              </w:rPr>
              <w:t>&lt;!</w:t>
            </w:r>
            <w:r>
              <w:t>DOCTYPE</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html</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head</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title</w:t>
            </w:r>
            <w:r>
              <w:rPr>
                <w:color w:val="339933"/>
                <w:bdr w:val="none" w:sz="0" w:space="0" w:color="auto" w:frame="1"/>
              </w:rPr>
              <w:t>&gt;</w:t>
            </w:r>
            <w:r>
              <w:t>Example</w:t>
            </w:r>
            <w:r>
              <w:rPr>
                <w:color w:val="339933"/>
                <w:bdr w:val="none" w:sz="0" w:space="0" w:color="auto" w:frame="1"/>
              </w:rPr>
              <w:t>&lt;/</w:t>
            </w:r>
            <w:r>
              <w:t>title</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head</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body</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p</w:t>
            </w:r>
            <w:r>
              <w:rPr>
                <w:color w:val="339933"/>
                <w:bdr w:val="none" w:sz="0" w:space="0" w:color="auto" w:frame="1"/>
              </w:rPr>
              <w:t>&gt;&lt;</w:t>
            </w:r>
            <w:r>
              <w:t>strong</w:t>
            </w:r>
            <w:r>
              <w:rPr>
                <w:color w:val="339933"/>
                <w:bdr w:val="none" w:sz="0" w:space="0" w:color="auto" w:frame="1"/>
              </w:rPr>
              <w:t>&gt;</w:t>
            </w:r>
            <w:r>
              <w:t>Hello World</w:t>
            </w:r>
            <w:r>
              <w:rPr>
                <w:color w:val="339933"/>
                <w:bdr w:val="none" w:sz="0" w:space="0" w:color="auto" w:frame="1"/>
              </w:rPr>
              <w:t>!!&lt;/</w:t>
            </w:r>
            <w:r>
              <w:t>strong</w:t>
            </w:r>
            <w:r>
              <w:rPr>
                <w:color w:val="339933"/>
                <w:bdr w:val="none" w:sz="0" w:space="0" w:color="auto" w:frame="1"/>
              </w:rPr>
              <w:t>&gt;&lt;/</w:t>
            </w:r>
            <w:r>
              <w:t>p</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body</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html</w:t>
            </w:r>
            <w:r>
              <w:rPr>
                <w:color w:val="339933"/>
                <w:bdr w:val="none" w:sz="0" w:space="0" w:color="auto" w:frame="1"/>
              </w:rPr>
              <w:t>&gt;</w:t>
            </w:r>
          </w:p>
        </w:tc>
      </w:tr>
    </w:tbl>
    <w:p w:rsidR="000B4CFD" w:rsidRDefault="000B4CFD" w:rsidP="000B4CFD">
      <w:pPr>
        <w:pStyle w:val="NormalWeb"/>
        <w:shd w:val="clear" w:color="auto" w:fill="FFFFFF"/>
        <w:spacing w:before="0" w:beforeAutospacing="0" w:after="0" w:afterAutospacing="0"/>
        <w:rPr>
          <w:rStyle w:val="Strong"/>
          <w:rFonts w:ascii="Verdana" w:eastAsiaTheme="majorEastAsia" w:hAnsi="Verdana"/>
          <w:i/>
          <w:iCs/>
          <w:color w:val="000000"/>
          <w:sz w:val="26"/>
          <w:szCs w:val="26"/>
          <w:bdr w:val="none" w:sz="0" w:space="0" w:color="auto" w:frame="1"/>
        </w:rPr>
      </w:pPr>
      <w:r>
        <w:rPr>
          <w:rStyle w:val="Strong"/>
          <w:rFonts w:ascii="Verdana" w:eastAsiaTheme="majorEastAsia" w:hAnsi="Verdana"/>
          <w:i/>
          <w:iCs/>
          <w:color w:val="000000"/>
          <w:sz w:val="26"/>
          <w:szCs w:val="26"/>
          <w:bdr w:val="none" w:sz="0" w:space="0" w:color="auto" w:frame="1"/>
        </w:rPr>
        <w:t>Output:</w:t>
      </w:r>
    </w:p>
    <w:p w:rsidR="005C2596" w:rsidRDefault="005C2596" w:rsidP="000B4CFD">
      <w:pPr>
        <w:pStyle w:val="NormalWeb"/>
        <w:shd w:val="clear" w:color="auto" w:fill="FFFFFF"/>
        <w:spacing w:before="0" w:beforeAutospacing="0" w:after="0" w:afterAutospacing="0"/>
        <w:rPr>
          <w:rFonts w:ascii="Verdana" w:hAnsi="Verdana"/>
          <w:color w:val="000000"/>
          <w:sz w:val="26"/>
          <w:szCs w:val="26"/>
        </w:rPr>
      </w:pPr>
    </w:p>
    <w:p w:rsidR="000B4CFD" w:rsidRDefault="000B4CFD" w:rsidP="000B4CF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Style w:val="Strong"/>
          <w:rFonts w:ascii="inherit" w:eastAsiaTheme="majorEastAsia" w:hAnsi="inherit" w:cs="Courier New"/>
          <w:color w:val="000000"/>
          <w:sz w:val="26"/>
          <w:szCs w:val="26"/>
          <w:bdr w:val="none" w:sz="0" w:space="0" w:color="auto" w:frame="1"/>
        </w:rPr>
      </w:pPr>
      <w:r>
        <w:rPr>
          <w:rStyle w:val="Strong"/>
          <w:rFonts w:ascii="inherit" w:eastAsiaTheme="majorEastAsia" w:hAnsi="inherit" w:cs="Courier New"/>
          <w:color w:val="000000"/>
          <w:sz w:val="26"/>
          <w:szCs w:val="26"/>
          <w:bdr w:val="none" w:sz="0" w:space="0" w:color="auto" w:frame="1"/>
        </w:rPr>
        <w:t>Hello World!!</w:t>
      </w:r>
    </w:p>
    <w:p w:rsidR="005C2596" w:rsidRDefault="005C2596" w:rsidP="000B4CF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inherit" w:hAnsi="inherit" w:cs="Courier New"/>
          <w:color w:val="000000"/>
          <w:sz w:val="26"/>
          <w:szCs w:val="26"/>
        </w:rPr>
      </w:pPr>
    </w:p>
    <w:p w:rsidR="000B4CFD" w:rsidRDefault="000B4CFD" w:rsidP="000B4CFD">
      <w:pPr>
        <w:pStyle w:val="NormalWeb"/>
        <w:shd w:val="clear" w:color="auto" w:fill="FFFFFF"/>
        <w:spacing w:before="0" w:beforeAutospacing="0" w:after="0" w:afterAutospacing="0"/>
        <w:rPr>
          <w:rFonts w:ascii="Verdana" w:hAnsi="Verdana"/>
          <w:color w:val="000000"/>
          <w:sz w:val="26"/>
          <w:szCs w:val="26"/>
        </w:rPr>
      </w:pPr>
      <w:r>
        <w:rPr>
          <w:rStyle w:val="Strong"/>
          <w:rFonts w:ascii="Verdana" w:eastAsiaTheme="majorEastAsia" w:hAnsi="Verdana"/>
          <w:i/>
          <w:iCs/>
          <w:color w:val="000000"/>
          <w:sz w:val="26"/>
          <w:szCs w:val="26"/>
          <w:bdr w:val="none" w:sz="0" w:space="0" w:color="auto" w:frame="1"/>
        </w:rPr>
        <w:t>Example 2a: Italic Text.</w:t>
      </w:r>
    </w:p>
    <w:tbl>
      <w:tblPr>
        <w:tblW w:w="10716" w:type="dxa"/>
        <w:tblCellSpacing w:w="15" w:type="dxa"/>
        <w:tblCellMar>
          <w:top w:w="15" w:type="dxa"/>
          <w:left w:w="15" w:type="dxa"/>
          <w:bottom w:w="15" w:type="dxa"/>
          <w:right w:w="15" w:type="dxa"/>
        </w:tblCellMar>
        <w:tblLook w:val="04A0"/>
      </w:tblPr>
      <w:tblGrid>
        <w:gridCol w:w="10716"/>
      </w:tblGrid>
      <w:tr w:rsidR="000B4CFD" w:rsidTr="000B4CFD">
        <w:trPr>
          <w:tblCellSpacing w:w="15" w:type="dxa"/>
        </w:trPr>
        <w:tc>
          <w:tcPr>
            <w:tcW w:w="10716" w:type="dxa"/>
            <w:shd w:val="clear" w:color="auto" w:fill="EEEEEE"/>
            <w:tcMar>
              <w:top w:w="0" w:type="dxa"/>
              <w:left w:w="0" w:type="dxa"/>
              <w:bottom w:w="0" w:type="dxa"/>
              <w:right w:w="0" w:type="dxa"/>
            </w:tcMar>
            <w:vAlign w:val="center"/>
            <w:hideMark/>
          </w:tcPr>
          <w:p w:rsidR="000B4CFD" w:rsidRDefault="000B4CFD">
            <w:pPr>
              <w:pStyle w:val="HTMLPreformatted"/>
            </w:pPr>
            <w:r>
              <w:rPr>
                <w:color w:val="339933"/>
                <w:bdr w:val="none" w:sz="0" w:space="0" w:color="auto" w:frame="1"/>
              </w:rPr>
              <w:t>&lt;!</w:t>
            </w:r>
            <w:r>
              <w:t>DOCTYPE</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html</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head</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title</w:t>
            </w:r>
            <w:r>
              <w:rPr>
                <w:color w:val="339933"/>
                <w:bdr w:val="none" w:sz="0" w:space="0" w:color="auto" w:frame="1"/>
              </w:rPr>
              <w:t>&gt;</w:t>
            </w:r>
            <w:r>
              <w:t>Example</w:t>
            </w:r>
            <w:r>
              <w:rPr>
                <w:color w:val="339933"/>
                <w:bdr w:val="none" w:sz="0" w:space="0" w:color="auto" w:frame="1"/>
              </w:rPr>
              <w:t>&lt;/</w:t>
            </w:r>
            <w:r>
              <w:t>title</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head</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body</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h1</w:t>
            </w:r>
            <w:r>
              <w:rPr>
                <w:color w:val="339933"/>
                <w:bdr w:val="none" w:sz="0" w:space="0" w:color="auto" w:frame="1"/>
              </w:rPr>
              <w:t>&gt;&lt;</w:t>
            </w:r>
            <w:proofErr w:type="spellStart"/>
            <w:r>
              <w:t>i</w:t>
            </w:r>
            <w:proofErr w:type="spellEnd"/>
            <w:r>
              <w:rPr>
                <w:color w:val="339933"/>
                <w:bdr w:val="none" w:sz="0" w:space="0" w:color="auto" w:frame="1"/>
              </w:rPr>
              <w:t>&gt;</w:t>
            </w:r>
            <w:r>
              <w:t>Hello World</w:t>
            </w:r>
            <w:r>
              <w:rPr>
                <w:color w:val="339933"/>
                <w:bdr w:val="none" w:sz="0" w:space="0" w:color="auto" w:frame="1"/>
              </w:rPr>
              <w:t>!!&lt;/</w:t>
            </w:r>
            <w:proofErr w:type="spellStart"/>
            <w:r>
              <w:t>i</w:t>
            </w:r>
            <w:proofErr w:type="spellEnd"/>
            <w:r>
              <w:rPr>
                <w:color w:val="339933"/>
                <w:bdr w:val="none" w:sz="0" w:space="0" w:color="auto" w:frame="1"/>
              </w:rPr>
              <w:t>&gt;&lt;/</w:t>
            </w:r>
            <w:r>
              <w:t>h1</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body</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html</w:t>
            </w:r>
            <w:r>
              <w:rPr>
                <w:color w:val="339933"/>
                <w:bdr w:val="none" w:sz="0" w:space="0" w:color="auto" w:frame="1"/>
              </w:rPr>
              <w:t>&gt;</w:t>
            </w:r>
          </w:p>
        </w:tc>
      </w:tr>
    </w:tbl>
    <w:p w:rsidR="000B4CFD" w:rsidRDefault="000B4CFD" w:rsidP="000B4CFD">
      <w:pPr>
        <w:pStyle w:val="NormalWeb"/>
        <w:shd w:val="clear" w:color="auto" w:fill="FFFFFF"/>
        <w:spacing w:before="0" w:beforeAutospacing="0" w:after="0" w:afterAutospacing="0"/>
        <w:rPr>
          <w:rFonts w:ascii="Verdana" w:hAnsi="Verdana"/>
          <w:color w:val="000000"/>
          <w:sz w:val="26"/>
          <w:szCs w:val="26"/>
        </w:rPr>
      </w:pPr>
      <w:r>
        <w:rPr>
          <w:rStyle w:val="Strong"/>
          <w:rFonts w:ascii="Verdana" w:eastAsiaTheme="majorEastAsia" w:hAnsi="Verdana"/>
          <w:i/>
          <w:iCs/>
          <w:color w:val="000000"/>
          <w:sz w:val="26"/>
          <w:szCs w:val="26"/>
          <w:bdr w:val="none" w:sz="0" w:space="0" w:color="auto" w:frame="1"/>
        </w:rPr>
        <w:t>Output:</w:t>
      </w:r>
    </w:p>
    <w:p w:rsidR="000B4CFD" w:rsidRPr="005C2596" w:rsidRDefault="000B4CFD" w:rsidP="005C2596">
      <w:pPr>
        <w:pStyle w:val="HTMLPreformatted"/>
        <w:pBdr>
          <w:left w:val="single" w:sz="24" w:space="19" w:color="2B9D38"/>
        </w:pBdr>
        <w:shd w:val="clear" w:color="auto" w:fill="FFFFFF"/>
        <w:spacing w:after="384"/>
        <w:rPr>
          <w:rFonts w:ascii="inherit" w:hAnsi="inherit"/>
          <w:b/>
          <w:bCs/>
          <w:i/>
          <w:iCs/>
          <w:color w:val="000000"/>
          <w:sz w:val="60"/>
          <w:szCs w:val="60"/>
        </w:rPr>
      </w:pPr>
      <w:r w:rsidRPr="005C2596">
        <w:rPr>
          <w:rFonts w:ascii="inherit" w:hAnsi="inherit"/>
          <w:b/>
          <w:color w:val="000000"/>
          <w:sz w:val="26"/>
          <w:szCs w:val="26"/>
        </w:rPr>
        <w:lastRenderedPageBreak/>
        <w:t xml:space="preserve">  </w:t>
      </w:r>
      <w:r w:rsidRPr="005C2596">
        <w:rPr>
          <w:rFonts w:ascii="inherit" w:hAnsi="inherit"/>
          <w:b/>
          <w:bCs/>
          <w:i/>
          <w:iCs/>
          <w:color w:val="000000"/>
          <w:sz w:val="60"/>
          <w:szCs w:val="60"/>
        </w:rPr>
        <w:t>Hello World!!</w:t>
      </w:r>
    </w:p>
    <w:p w:rsidR="000B4CFD" w:rsidRDefault="000B4CFD" w:rsidP="005C2596">
      <w:pPr>
        <w:pStyle w:val="HTMLPreformatted"/>
        <w:pBdr>
          <w:left w:val="single" w:sz="24" w:space="19" w:color="2B9D38"/>
        </w:pBdr>
        <w:shd w:val="clear" w:color="auto" w:fill="FFFFFF"/>
        <w:rPr>
          <w:rFonts w:ascii="Verdana" w:hAnsi="Verdana" w:cs="Times New Roman"/>
          <w:color w:val="000000"/>
          <w:sz w:val="26"/>
          <w:szCs w:val="26"/>
        </w:rPr>
      </w:pPr>
      <w:r>
        <w:rPr>
          <w:rFonts w:ascii="inherit" w:hAnsi="inherit"/>
          <w:color w:val="000000"/>
          <w:sz w:val="26"/>
          <w:szCs w:val="26"/>
        </w:rPr>
        <w:t xml:space="preserve">    </w:t>
      </w:r>
      <w:r>
        <w:rPr>
          <w:rStyle w:val="Strong"/>
          <w:rFonts w:ascii="Verdana" w:eastAsiaTheme="majorEastAsia" w:hAnsi="Verdana"/>
          <w:i/>
          <w:iCs/>
          <w:color w:val="000000"/>
          <w:sz w:val="26"/>
          <w:szCs w:val="26"/>
          <w:bdr w:val="none" w:sz="0" w:space="0" w:color="auto" w:frame="1"/>
        </w:rPr>
        <w:t>Example 2b: Italic Text.</w:t>
      </w:r>
    </w:p>
    <w:tbl>
      <w:tblPr>
        <w:tblW w:w="10716" w:type="dxa"/>
        <w:tblCellSpacing w:w="15" w:type="dxa"/>
        <w:tblCellMar>
          <w:top w:w="15" w:type="dxa"/>
          <w:left w:w="15" w:type="dxa"/>
          <w:bottom w:w="15" w:type="dxa"/>
          <w:right w:w="15" w:type="dxa"/>
        </w:tblCellMar>
        <w:tblLook w:val="04A0"/>
      </w:tblPr>
      <w:tblGrid>
        <w:gridCol w:w="10716"/>
      </w:tblGrid>
      <w:tr w:rsidR="000B4CFD" w:rsidTr="000B4CFD">
        <w:trPr>
          <w:tblCellSpacing w:w="15" w:type="dxa"/>
        </w:trPr>
        <w:tc>
          <w:tcPr>
            <w:tcW w:w="10716" w:type="dxa"/>
            <w:shd w:val="clear" w:color="auto" w:fill="EEEEEE"/>
            <w:tcMar>
              <w:top w:w="0" w:type="dxa"/>
              <w:left w:w="0" w:type="dxa"/>
              <w:bottom w:w="0" w:type="dxa"/>
              <w:right w:w="0" w:type="dxa"/>
            </w:tcMar>
            <w:vAlign w:val="center"/>
            <w:hideMark/>
          </w:tcPr>
          <w:p w:rsidR="000B4CFD" w:rsidRDefault="000B4CFD">
            <w:pPr>
              <w:pStyle w:val="HTMLPreformatted"/>
            </w:pPr>
            <w:r>
              <w:rPr>
                <w:color w:val="339933"/>
                <w:bdr w:val="none" w:sz="0" w:space="0" w:color="auto" w:frame="1"/>
              </w:rPr>
              <w:t>&lt;!</w:t>
            </w:r>
            <w:r>
              <w:t>DOCTYPE</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html</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head</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title</w:t>
            </w:r>
            <w:r>
              <w:rPr>
                <w:color w:val="339933"/>
                <w:bdr w:val="none" w:sz="0" w:space="0" w:color="auto" w:frame="1"/>
              </w:rPr>
              <w:t>&gt;</w:t>
            </w:r>
            <w:r>
              <w:t>Example</w:t>
            </w:r>
            <w:r>
              <w:rPr>
                <w:color w:val="339933"/>
                <w:bdr w:val="none" w:sz="0" w:space="0" w:color="auto" w:frame="1"/>
              </w:rPr>
              <w:t>&lt;/</w:t>
            </w:r>
            <w:r>
              <w:t>title</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head</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body</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h1</w:t>
            </w:r>
            <w:r>
              <w:rPr>
                <w:color w:val="339933"/>
                <w:bdr w:val="none" w:sz="0" w:space="0" w:color="auto" w:frame="1"/>
              </w:rPr>
              <w:t>&gt;&lt;</w:t>
            </w:r>
            <w:proofErr w:type="spellStart"/>
            <w:r>
              <w:t>em</w:t>
            </w:r>
            <w:proofErr w:type="spellEnd"/>
            <w:r>
              <w:rPr>
                <w:color w:val="339933"/>
                <w:bdr w:val="none" w:sz="0" w:space="0" w:color="auto" w:frame="1"/>
              </w:rPr>
              <w:t>&gt;</w:t>
            </w:r>
            <w:r>
              <w:t>Hello World</w:t>
            </w:r>
            <w:r>
              <w:rPr>
                <w:color w:val="339933"/>
                <w:bdr w:val="none" w:sz="0" w:space="0" w:color="auto" w:frame="1"/>
              </w:rPr>
              <w:t>!!&lt;/</w:t>
            </w:r>
            <w:proofErr w:type="spellStart"/>
            <w:r>
              <w:t>em</w:t>
            </w:r>
            <w:proofErr w:type="spellEnd"/>
            <w:r>
              <w:rPr>
                <w:color w:val="339933"/>
                <w:bdr w:val="none" w:sz="0" w:space="0" w:color="auto" w:frame="1"/>
              </w:rPr>
              <w:t>&gt;&lt;/</w:t>
            </w:r>
            <w:r>
              <w:t>h1</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body</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html</w:t>
            </w:r>
            <w:r>
              <w:rPr>
                <w:color w:val="339933"/>
                <w:bdr w:val="none" w:sz="0" w:space="0" w:color="auto" w:frame="1"/>
              </w:rPr>
              <w:t>&gt;</w:t>
            </w:r>
          </w:p>
        </w:tc>
      </w:tr>
    </w:tbl>
    <w:p w:rsidR="000B4CFD" w:rsidRDefault="000B4CFD" w:rsidP="000B4CFD">
      <w:pPr>
        <w:pStyle w:val="NormalWeb"/>
        <w:shd w:val="clear" w:color="auto" w:fill="FFFFFF"/>
        <w:spacing w:before="0" w:beforeAutospacing="0" w:after="0" w:afterAutospacing="0"/>
        <w:rPr>
          <w:rStyle w:val="Strong"/>
          <w:rFonts w:ascii="Verdana" w:eastAsiaTheme="majorEastAsia" w:hAnsi="Verdana"/>
          <w:i/>
          <w:iCs/>
          <w:color w:val="000000"/>
          <w:sz w:val="26"/>
          <w:szCs w:val="26"/>
          <w:bdr w:val="none" w:sz="0" w:space="0" w:color="auto" w:frame="1"/>
        </w:rPr>
      </w:pPr>
      <w:r>
        <w:rPr>
          <w:rStyle w:val="Strong"/>
          <w:rFonts w:ascii="Verdana" w:eastAsiaTheme="majorEastAsia" w:hAnsi="Verdana"/>
          <w:i/>
          <w:iCs/>
          <w:color w:val="000000"/>
          <w:sz w:val="26"/>
          <w:szCs w:val="26"/>
          <w:bdr w:val="none" w:sz="0" w:space="0" w:color="auto" w:frame="1"/>
        </w:rPr>
        <w:t>Output:</w:t>
      </w:r>
    </w:p>
    <w:p w:rsidR="005C2596" w:rsidRDefault="005C2596" w:rsidP="000B4CFD">
      <w:pPr>
        <w:pStyle w:val="NormalWeb"/>
        <w:shd w:val="clear" w:color="auto" w:fill="FFFFFF"/>
        <w:spacing w:before="0" w:beforeAutospacing="0" w:after="0" w:afterAutospacing="0"/>
        <w:rPr>
          <w:rFonts w:ascii="Verdana" w:hAnsi="Verdana"/>
          <w:color w:val="000000"/>
          <w:sz w:val="26"/>
          <w:szCs w:val="26"/>
        </w:rPr>
      </w:pPr>
    </w:p>
    <w:p w:rsidR="000B4CFD" w:rsidRDefault="000B4CFD" w:rsidP="000B4CFD">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Style w:val="Emphasis"/>
          <w:rFonts w:ascii="inherit" w:hAnsi="inherit" w:cs="Courier New"/>
          <w:b w:val="0"/>
          <w:bCs w:val="0"/>
          <w:color w:val="000000"/>
          <w:sz w:val="60"/>
          <w:szCs w:val="60"/>
          <w:bdr w:val="none" w:sz="0" w:space="0" w:color="auto" w:frame="1"/>
        </w:rPr>
      </w:pPr>
      <w:r>
        <w:rPr>
          <w:rStyle w:val="Emphasis"/>
          <w:rFonts w:ascii="inherit" w:hAnsi="inherit" w:cs="Courier New"/>
          <w:b w:val="0"/>
          <w:bCs w:val="0"/>
          <w:color w:val="000000"/>
          <w:sz w:val="60"/>
          <w:szCs w:val="60"/>
          <w:bdr w:val="none" w:sz="0" w:space="0" w:color="auto" w:frame="1"/>
        </w:rPr>
        <w:t>Hello World!!</w:t>
      </w:r>
    </w:p>
    <w:p w:rsidR="005C2596" w:rsidRPr="005C2596" w:rsidRDefault="005C2596" w:rsidP="005C2596"/>
    <w:p w:rsidR="000B4CFD" w:rsidRDefault="000B4CFD" w:rsidP="000B4CFD">
      <w:pPr>
        <w:pStyle w:val="NormalWeb"/>
        <w:shd w:val="clear" w:color="auto" w:fill="FFFFFF"/>
        <w:spacing w:before="0" w:beforeAutospacing="0" w:after="0" w:afterAutospacing="0"/>
        <w:rPr>
          <w:rFonts w:ascii="Verdana" w:hAnsi="Verdana"/>
          <w:color w:val="000000"/>
          <w:sz w:val="26"/>
          <w:szCs w:val="26"/>
        </w:rPr>
      </w:pPr>
      <w:r>
        <w:rPr>
          <w:rStyle w:val="Strong"/>
          <w:rFonts w:ascii="Verdana" w:eastAsiaTheme="majorEastAsia" w:hAnsi="Verdana"/>
          <w:i/>
          <w:iCs/>
          <w:color w:val="000000"/>
          <w:sz w:val="26"/>
          <w:szCs w:val="26"/>
          <w:bdr w:val="none" w:sz="0" w:space="0" w:color="auto" w:frame="1"/>
        </w:rPr>
        <w:t>Example 3: HTML Marked Text.</w:t>
      </w:r>
    </w:p>
    <w:tbl>
      <w:tblPr>
        <w:tblW w:w="10716" w:type="dxa"/>
        <w:tblCellSpacing w:w="15" w:type="dxa"/>
        <w:tblCellMar>
          <w:top w:w="15" w:type="dxa"/>
          <w:left w:w="15" w:type="dxa"/>
          <w:bottom w:w="15" w:type="dxa"/>
          <w:right w:w="15" w:type="dxa"/>
        </w:tblCellMar>
        <w:tblLook w:val="04A0"/>
      </w:tblPr>
      <w:tblGrid>
        <w:gridCol w:w="10716"/>
      </w:tblGrid>
      <w:tr w:rsidR="000B4CFD" w:rsidTr="000B4CFD">
        <w:trPr>
          <w:tblCellSpacing w:w="15" w:type="dxa"/>
        </w:trPr>
        <w:tc>
          <w:tcPr>
            <w:tcW w:w="10716" w:type="dxa"/>
            <w:shd w:val="clear" w:color="auto" w:fill="EEEEEE"/>
            <w:tcMar>
              <w:top w:w="0" w:type="dxa"/>
              <w:left w:w="0" w:type="dxa"/>
              <w:bottom w:w="0" w:type="dxa"/>
              <w:right w:w="0" w:type="dxa"/>
            </w:tcMar>
            <w:vAlign w:val="center"/>
            <w:hideMark/>
          </w:tcPr>
          <w:p w:rsidR="000B4CFD" w:rsidRDefault="000B4CFD">
            <w:pPr>
              <w:pStyle w:val="HTMLPreformatted"/>
            </w:pPr>
            <w:r>
              <w:rPr>
                <w:color w:val="339933"/>
                <w:bdr w:val="none" w:sz="0" w:space="0" w:color="auto" w:frame="1"/>
              </w:rPr>
              <w:t>&lt;!</w:t>
            </w:r>
            <w:r>
              <w:t>DOCTYPE</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html</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head</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title</w:t>
            </w:r>
            <w:r>
              <w:rPr>
                <w:color w:val="339933"/>
                <w:bdr w:val="none" w:sz="0" w:space="0" w:color="auto" w:frame="1"/>
              </w:rPr>
              <w:t>&gt;</w:t>
            </w:r>
            <w:r>
              <w:t>Example</w:t>
            </w:r>
            <w:r>
              <w:rPr>
                <w:color w:val="339933"/>
                <w:bdr w:val="none" w:sz="0" w:space="0" w:color="auto" w:frame="1"/>
              </w:rPr>
              <w:t>&lt;/</w:t>
            </w:r>
            <w:r>
              <w:t>title</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head</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body</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h1</w:t>
            </w:r>
            <w:r>
              <w:rPr>
                <w:color w:val="339933"/>
                <w:bdr w:val="none" w:sz="0" w:space="0" w:color="auto" w:frame="1"/>
              </w:rPr>
              <w:t>&gt;</w:t>
            </w:r>
            <w:r>
              <w:t xml:space="preserve">Hello </w:t>
            </w:r>
            <w:r>
              <w:rPr>
                <w:color w:val="339933"/>
                <w:bdr w:val="none" w:sz="0" w:space="0" w:color="auto" w:frame="1"/>
              </w:rPr>
              <w:t>&lt;</w:t>
            </w:r>
            <w:r>
              <w:t>mark</w:t>
            </w:r>
            <w:r>
              <w:rPr>
                <w:color w:val="339933"/>
                <w:bdr w:val="none" w:sz="0" w:space="0" w:color="auto" w:frame="1"/>
              </w:rPr>
              <w:t>&gt;</w:t>
            </w:r>
            <w:r>
              <w:t>World</w:t>
            </w:r>
            <w:r>
              <w:rPr>
                <w:color w:val="339933"/>
                <w:bdr w:val="none" w:sz="0" w:space="0" w:color="auto" w:frame="1"/>
              </w:rPr>
              <w:t>&lt;/</w:t>
            </w:r>
            <w:r>
              <w:t>mark</w:t>
            </w:r>
            <w:r>
              <w:rPr>
                <w:color w:val="339933"/>
                <w:bdr w:val="none" w:sz="0" w:space="0" w:color="auto" w:frame="1"/>
              </w:rPr>
              <w:t>&gt;!!&lt;/</w:t>
            </w:r>
            <w:r>
              <w:t>h1</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body</w:t>
            </w:r>
            <w:r>
              <w:rPr>
                <w:color w:val="339933"/>
                <w:bdr w:val="none" w:sz="0" w:space="0" w:color="auto" w:frame="1"/>
              </w:rPr>
              <w:t>&gt;</w:t>
            </w:r>
            <w:r>
              <w:t xml:space="preserve">  </w:t>
            </w:r>
          </w:p>
          <w:p w:rsidR="000B4CFD" w:rsidRDefault="000B4CFD">
            <w:pPr>
              <w:pStyle w:val="HTMLPreformatted"/>
              <w:rPr>
                <w:color w:val="339933"/>
                <w:bdr w:val="none" w:sz="0" w:space="0" w:color="auto" w:frame="1"/>
              </w:rPr>
            </w:pPr>
            <w:r>
              <w:rPr>
                <w:color w:val="339933"/>
                <w:bdr w:val="none" w:sz="0" w:space="0" w:color="auto" w:frame="1"/>
              </w:rPr>
              <w:t>&lt;/</w:t>
            </w:r>
            <w:r>
              <w:t>html</w:t>
            </w:r>
            <w:r>
              <w:rPr>
                <w:color w:val="339933"/>
                <w:bdr w:val="none" w:sz="0" w:space="0" w:color="auto" w:frame="1"/>
              </w:rPr>
              <w:t>&gt;</w:t>
            </w:r>
          </w:p>
          <w:p w:rsidR="005C2596" w:rsidRDefault="005C2596">
            <w:pPr>
              <w:pStyle w:val="HTMLPreformatted"/>
              <w:rPr>
                <w:color w:val="339933"/>
                <w:bdr w:val="none" w:sz="0" w:space="0" w:color="auto" w:frame="1"/>
              </w:rPr>
            </w:pPr>
          </w:p>
          <w:p w:rsidR="005C2596" w:rsidRDefault="005C2596">
            <w:pPr>
              <w:pStyle w:val="HTMLPreformatted"/>
              <w:rPr>
                <w:color w:val="339933"/>
                <w:bdr w:val="none" w:sz="0" w:space="0" w:color="auto" w:frame="1"/>
              </w:rPr>
            </w:pPr>
          </w:p>
          <w:p w:rsidR="005C2596" w:rsidRDefault="005C2596">
            <w:pPr>
              <w:pStyle w:val="HTMLPreformatted"/>
              <w:rPr>
                <w:color w:val="339933"/>
                <w:bdr w:val="none" w:sz="0" w:space="0" w:color="auto" w:frame="1"/>
              </w:rPr>
            </w:pPr>
          </w:p>
          <w:p w:rsidR="005C2596" w:rsidRDefault="005C2596">
            <w:pPr>
              <w:pStyle w:val="HTMLPreformatted"/>
              <w:rPr>
                <w:color w:val="339933"/>
                <w:bdr w:val="none" w:sz="0" w:space="0" w:color="auto" w:frame="1"/>
              </w:rPr>
            </w:pPr>
          </w:p>
          <w:p w:rsidR="005C2596" w:rsidRDefault="005C2596">
            <w:pPr>
              <w:pStyle w:val="HTMLPreformatted"/>
            </w:pPr>
          </w:p>
        </w:tc>
      </w:tr>
    </w:tbl>
    <w:p w:rsidR="000B4CFD" w:rsidRDefault="000B4CFD" w:rsidP="000B4CFD">
      <w:pPr>
        <w:pStyle w:val="NormalWeb"/>
        <w:shd w:val="clear" w:color="auto" w:fill="FFFFFF"/>
        <w:spacing w:before="0" w:beforeAutospacing="0" w:after="0" w:afterAutospacing="0"/>
        <w:rPr>
          <w:rFonts w:ascii="Verdana" w:hAnsi="Verdana"/>
          <w:color w:val="000000"/>
          <w:sz w:val="26"/>
          <w:szCs w:val="26"/>
        </w:rPr>
      </w:pPr>
      <w:r>
        <w:rPr>
          <w:rStyle w:val="Strong"/>
          <w:rFonts w:ascii="Verdana" w:eastAsiaTheme="majorEastAsia" w:hAnsi="Verdana"/>
          <w:i/>
          <w:iCs/>
          <w:color w:val="000000"/>
          <w:sz w:val="26"/>
          <w:szCs w:val="26"/>
          <w:bdr w:val="none" w:sz="0" w:space="0" w:color="auto" w:frame="1"/>
        </w:rPr>
        <w:t>Output:</w:t>
      </w:r>
    </w:p>
    <w:p w:rsidR="000B4CFD" w:rsidRDefault="005C2596" w:rsidP="000B4CFD">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288" w:lineRule="atLeast"/>
        <w:rPr>
          <w:rFonts w:ascii="inherit" w:hAnsi="inherit" w:cs="Courier New"/>
          <w:b w:val="0"/>
          <w:bCs w:val="0"/>
          <w:color w:val="000000"/>
          <w:sz w:val="60"/>
          <w:szCs w:val="60"/>
        </w:rPr>
      </w:pPr>
      <w:r>
        <w:rPr>
          <w:rFonts w:ascii="inherit" w:hAnsi="inherit" w:cs="Courier New"/>
          <w:b w:val="0"/>
          <w:bCs w:val="0"/>
          <w:color w:val="000000"/>
          <w:sz w:val="60"/>
          <w:szCs w:val="60"/>
        </w:rPr>
        <w:t>H</w:t>
      </w:r>
      <w:r w:rsidR="000B4CFD">
        <w:rPr>
          <w:rFonts w:ascii="inherit" w:hAnsi="inherit" w:cs="Courier New"/>
          <w:b w:val="0"/>
          <w:bCs w:val="0"/>
          <w:color w:val="000000"/>
          <w:sz w:val="60"/>
          <w:szCs w:val="60"/>
        </w:rPr>
        <w:t>ello World!!</w:t>
      </w:r>
    </w:p>
    <w:p w:rsidR="000B4CFD" w:rsidRDefault="000B4CFD" w:rsidP="000B4CFD">
      <w:pPr>
        <w:pStyle w:val="NormalWeb"/>
        <w:shd w:val="clear" w:color="auto" w:fill="FFFFFF"/>
        <w:spacing w:before="0" w:beforeAutospacing="0" w:after="0" w:afterAutospacing="0"/>
        <w:rPr>
          <w:rFonts w:ascii="Verdana" w:hAnsi="Verdana"/>
          <w:color w:val="000000"/>
          <w:sz w:val="26"/>
          <w:szCs w:val="26"/>
        </w:rPr>
      </w:pPr>
      <w:r>
        <w:rPr>
          <w:rStyle w:val="Strong"/>
          <w:rFonts w:ascii="Verdana" w:eastAsiaTheme="majorEastAsia" w:hAnsi="Verdana"/>
          <w:i/>
          <w:iCs/>
          <w:color w:val="000000"/>
          <w:sz w:val="26"/>
          <w:szCs w:val="26"/>
          <w:bdr w:val="none" w:sz="0" w:space="0" w:color="auto" w:frame="1"/>
        </w:rPr>
        <w:t>Example 4: Underlined Text.</w:t>
      </w:r>
    </w:p>
    <w:tbl>
      <w:tblPr>
        <w:tblW w:w="10716" w:type="dxa"/>
        <w:tblCellSpacing w:w="15" w:type="dxa"/>
        <w:tblCellMar>
          <w:top w:w="15" w:type="dxa"/>
          <w:left w:w="15" w:type="dxa"/>
          <w:bottom w:w="15" w:type="dxa"/>
          <w:right w:w="15" w:type="dxa"/>
        </w:tblCellMar>
        <w:tblLook w:val="04A0"/>
      </w:tblPr>
      <w:tblGrid>
        <w:gridCol w:w="10716"/>
      </w:tblGrid>
      <w:tr w:rsidR="000B4CFD" w:rsidTr="000B4CFD">
        <w:trPr>
          <w:tblCellSpacing w:w="15" w:type="dxa"/>
        </w:trPr>
        <w:tc>
          <w:tcPr>
            <w:tcW w:w="10716" w:type="dxa"/>
            <w:shd w:val="clear" w:color="auto" w:fill="EEEEEE"/>
            <w:tcMar>
              <w:top w:w="0" w:type="dxa"/>
              <w:left w:w="0" w:type="dxa"/>
              <w:bottom w:w="0" w:type="dxa"/>
              <w:right w:w="0" w:type="dxa"/>
            </w:tcMar>
            <w:vAlign w:val="center"/>
            <w:hideMark/>
          </w:tcPr>
          <w:p w:rsidR="000B4CFD" w:rsidRDefault="000B4CFD">
            <w:pPr>
              <w:pStyle w:val="HTMLPreformatted"/>
            </w:pPr>
            <w:r>
              <w:rPr>
                <w:color w:val="339933"/>
                <w:bdr w:val="none" w:sz="0" w:space="0" w:color="auto" w:frame="1"/>
              </w:rPr>
              <w:t>&lt;!</w:t>
            </w:r>
            <w:r>
              <w:t>DOCTYPE</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html</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head</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title</w:t>
            </w:r>
            <w:r>
              <w:rPr>
                <w:color w:val="339933"/>
                <w:bdr w:val="none" w:sz="0" w:space="0" w:color="auto" w:frame="1"/>
              </w:rPr>
              <w:t>&gt;</w:t>
            </w:r>
            <w:r>
              <w:t>Example</w:t>
            </w:r>
            <w:r>
              <w:rPr>
                <w:color w:val="339933"/>
                <w:bdr w:val="none" w:sz="0" w:space="0" w:color="auto" w:frame="1"/>
              </w:rPr>
              <w:t>&lt;/</w:t>
            </w:r>
            <w:r>
              <w:t>title</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head</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body</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h1</w:t>
            </w:r>
            <w:r>
              <w:rPr>
                <w:color w:val="339933"/>
                <w:bdr w:val="none" w:sz="0" w:space="0" w:color="auto" w:frame="1"/>
              </w:rPr>
              <w:t>&gt;</w:t>
            </w:r>
            <w:r>
              <w:t xml:space="preserve">Hello </w:t>
            </w:r>
            <w:r>
              <w:rPr>
                <w:color w:val="339933"/>
                <w:bdr w:val="none" w:sz="0" w:space="0" w:color="auto" w:frame="1"/>
              </w:rPr>
              <w:t>&lt;</w:t>
            </w:r>
            <w:r>
              <w:t>u</w:t>
            </w:r>
            <w:r>
              <w:rPr>
                <w:color w:val="339933"/>
                <w:bdr w:val="none" w:sz="0" w:space="0" w:color="auto" w:frame="1"/>
              </w:rPr>
              <w:t>&gt;</w:t>
            </w:r>
            <w:r>
              <w:t>World</w:t>
            </w:r>
            <w:r>
              <w:rPr>
                <w:color w:val="339933"/>
                <w:bdr w:val="none" w:sz="0" w:space="0" w:color="auto" w:frame="1"/>
              </w:rPr>
              <w:t>&lt;/</w:t>
            </w:r>
            <w:r>
              <w:t>u</w:t>
            </w:r>
            <w:r>
              <w:rPr>
                <w:color w:val="339933"/>
                <w:bdr w:val="none" w:sz="0" w:space="0" w:color="auto" w:frame="1"/>
              </w:rPr>
              <w:t>&gt;!!&lt;/</w:t>
            </w:r>
            <w:r>
              <w:t>h1</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body</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html</w:t>
            </w:r>
            <w:r>
              <w:rPr>
                <w:color w:val="339933"/>
                <w:bdr w:val="none" w:sz="0" w:space="0" w:color="auto" w:frame="1"/>
              </w:rPr>
              <w:t>&gt;</w:t>
            </w:r>
          </w:p>
        </w:tc>
      </w:tr>
    </w:tbl>
    <w:p w:rsidR="000B4CFD" w:rsidRDefault="000B4CFD" w:rsidP="000B4CFD">
      <w:pPr>
        <w:pStyle w:val="NormalWeb"/>
        <w:shd w:val="clear" w:color="auto" w:fill="FFFFFF"/>
        <w:spacing w:before="0" w:beforeAutospacing="0" w:after="0" w:afterAutospacing="0"/>
        <w:rPr>
          <w:rStyle w:val="Strong"/>
          <w:rFonts w:ascii="Verdana" w:eastAsiaTheme="majorEastAsia" w:hAnsi="Verdana"/>
          <w:i/>
          <w:iCs/>
          <w:color w:val="000000"/>
          <w:sz w:val="26"/>
          <w:szCs w:val="26"/>
          <w:bdr w:val="none" w:sz="0" w:space="0" w:color="auto" w:frame="1"/>
        </w:rPr>
      </w:pPr>
      <w:r>
        <w:rPr>
          <w:rStyle w:val="Strong"/>
          <w:rFonts w:ascii="Verdana" w:eastAsiaTheme="majorEastAsia" w:hAnsi="Verdana"/>
          <w:i/>
          <w:iCs/>
          <w:color w:val="000000"/>
          <w:sz w:val="26"/>
          <w:szCs w:val="26"/>
          <w:bdr w:val="none" w:sz="0" w:space="0" w:color="auto" w:frame="1"/>
        </w:rPr>
        <w:t>Output:</w:t>
      </w:r>
    </w:p>
    <w:p w:rsidR="005C2596" w:rsidRDefault="005C2596" w:rsidP="000B4CFD">
      <w:pPr>
        <w:pStyle w:val="NormalWeb"/>
        <w:shd w:val="clear" w:color="auto" w:fill="FFFFFF"/>
        <w:spacing w:before="0" w:beforeAutospacing="0" w:after="0" w:afterAutospacing="0"/>
        <w:rPr>
          <w:rFonts w:ascii="Verdana" w:hAnsi="Verdana"/>
          <w:color w:val="000000"/>
          <w:sz w:val="26"/>
          <w:szCs w:val="26"/>
        </w:rPr>
      </w:pPr>
    </w:p>
    <w:p w:rsidR="000B4CFD" w:rsidRDefault="000B4CFD" w:rsidP="000B4CFD">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288" w:lineRule="atLeast"/>
        <w:rPr>
          <w:rFonts w:ascii="inherit" w:hAnsi="inherit" w:cs="Courier New"/>
          <w:b w:val="0"/>
          <w:bCs w:val="0"/>
          <w:color w:val="000000"/>
          <w:sz w:val="60"/>
          <w:szCs w:val="60"/>
        </w:rPr>
      </w:pPr>
      <w:r>
        <w:rPr>
          <w:rFonts w:ascii="inherit" w:hAnsi="inherit" w:cs="Courier New"/>
          <w:b w:val="0"/>
          <w:bCs w:val="0"/>
          <w:color w:val="000000"/>
          <w:sz w:val="60"/>
          <w:szCs w:val="60"/>
        </w:rPr>
        <w:t xml:space="preserve">Hello </w:t>
      </w:r>
      <w:r>
        <w:rPr>
          <w:rFonts w:ascii="inherit" w:hAnsi="inherit" w:cs="Courier New"/>
          <w:b w:val="0"/>
          <w:bCs w:val="0"/>
          <w:color w:val="000000"/>
          <w:sz w:val="60"/>
          <w:szCs w:val="60"/>
          <w:u w:val="single"/>
        </w:rPr>
        <w:t>World</w:t>
      </w:r>
      <w:r>
        <w:rPr>
          <w:rFonts w:ascii="inherit" w:hAnsi="inherit" w:cs="Courier New"/>
          <w:b w:val="0"/>
          <w:bCs w:val="0"/>
          <w:color w:val="000000"/>
          <w:sz w:val="60"/>
          <w:szCs w:val="60"/>
        </w:rPr>
        <w:t>!!</w:t>
      </w:r>
    </w:p>
    <w:p w:rsidR="000B4CFD" w:rsidRDefault="000B4CFD" w:rsidP="000B4CFD">
      <w:pPr>
        <w:pStyle w:val="NormalWeb"/>
        <w:shd w:val="clear" w:color="auto" w:fill="FFFFFF"/>
        <w:spacing w:before="0" w:beforeAutospacing="0" w:after="0" w:afterAutospacing="0"/>
        <w:rPr>
          <w:rFonts w:ascii="Verdana" w:hAnsi="Verdana"/>
          <w:color w:val="000000"/>
          <w:sz w:val="26"/>
          <w:szCs w:val="26"/>
        </w:rPr>
      </w:pPr>
      <w:r>
        <w:rPr>
          <w:rStyle w:val="Strong"/>
          <w:rFonts w:ascii="Verdana" w:eastAsiaTheme="majorEastAsia" w:hAnsi="Verdana"/>
          <w:i/>
          <w:iCs/>
          <w:color w:val="000000"/>
          <w:sz w:val="26"/>
          <w:szCs w:val="26"/>
          <w:bdr w:val="none" w:sz="0" w:space="0" w:color="auto" w:frame="1"/>
        </w:rPr>
        <w:t>Example 5: Strike Text.</w:t>
      </w:r>
    </w:p>
    <w:tbl>
      <w:tblPr>
        <w:tblW w:w="10716" w:type="dxa"/>
        <w:tblCellSpacing w:w="15" w:type="dxa"/>
        <w:tblCellMar>
          <w:top w:w="15" w:type="dxa"/>
          <w:left w:w="15" w:type="dxa"/>
          <w:bottom w:w="15" w:type="dxa"/>
          <w:right w:w="15" w:type="dxa"/>
        </w:tblCellMar>
        <w:tblLook w:val="04A0"/>
      </w:tblPr>
      <w:tblGrid>
        <w:gridCol w:w="10716"/>
      </w:tblGrid>
      <w:tr w:rsidR="000B4CFD" w:rsidTr="000B4CFD">
        <w:trPr>
          <w:tblCellSpacing w:w="15" w:type="dxa"/>
        </w:trPr>
        <w:tc>
          <w:tcPr>
            <w:tcW w:w="10716" w:type="dxa"/>
            <w:shd w:val="clear" w:color="auto" w:fill="EEEEEE"/>
            <w:tcMar>
              <w:top w:w="0" w:type="dxa"/>
              <w:left w:w="0" w:type="dxa"/>
              <w:bottom w:w="0" w:type="dxa"/>
              <w:right w:w="0" w:type="dxa"/>
            </w:tcMar>
            <w:vAlign w:val="center"/>
            <w:hideMark/>
          </w:tcPr>
          <w:p w:rsidR="000B4CFD" w:rsidRDefault="000B4CFD">
            <w:pPr>
              <w:pStyle w:val="HTMLPreformatted"/>
            </w:pPr>
            <w:r>
              <w:rPr>
                <w:color w:val="339933"/>
                <w:bdr w:val="none" w:sz="0" w:space="0" w:color="auto" w:frame="1"/>
              </w:rPr>
              <w:t>&lt;!</w:t>
            </w:r>
            <w:r>
              <w:t>DOCTYPE</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html</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head</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title</w:t>
            </w:r>
            <w:r>
              <w:rPr>
                <w:color w:val="339933"/>
                <w:bdr w:val="none" w:sz="0" w:space="0" w:color="auto" w:frame="1"/>
              </w:rPr>
              <w:t>&gt;</w:t>
            </w:r>
            <w:r>
              <w:t>Example</w:t>
            </w:r>
            <w:r>
              <w:rPr>
                <w:color w:val="339933"/>
                <w:bdr w:val="none" w:sz="0" w:space="0" w:color="auto" w:frame="1"/>
              </w:rPr>
              <w:t>&lt;/</w:t>
            </w:r>
            <w:r>
              <w:t>title</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head</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body</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h1</w:t>
            </w:r>
            <w:r>
              <w:rPr>
                <w:color w:val="339933"/>
                <w:bdr w:val="none" w:sz="0" w:space="0" w:color="auto" w:frame="1"/>
              </w:rPr>
              <w:t>&gt;</w:t>
            </w:r>
            <w:r>
              <w:t xml:space="preserve">Hello </w:t>
            </w:r>
            <w:r>
              <w:rPr>
                <w:color w:val="339933"/>
                <w:bdr w:val="none" w:sz="0" w:space="0" w:color="auto" w:frame="1"/>
              </w:rPr>
              <w:t>&lt;</w:t>
            </w:r>
            <w:r>
              <w:t>strike</w:t>
            </w:r>
            <w:r>
              <w:rPr>
                <w:color w:val="339933"/>
                <w:bdr w:val="none" w:sz="0" w:space="0" w:color="auto" w:frame="1"/>
              </w:rPr>
              <w:t>&gt;</w:t>
            </w:r>
            <w:r>
              <w:t>World</w:t>
            </w:r>
            <w:r>
              <w:rPr>
                <w:color w:val="339933"/>
                <w:bdr w:val="none" w:sz="0" w:space="0" w:color="auto" w:frame="1"/>
              </w:rPr>
              <w:t>&lt;/</w:t>
            </w:r>
            <w:r>
              <w:t>strike</w:t>
            </w:r>
            <w:r>
              <w:rPr>
                <w:color w:val="339933"/>
                <w:bdr w:val="none" w:sz="0" w:space="0" w:color="auto" w:frame="1"/>
              </w:rPr>
              <w:t>&gt;!!&lt;/</w:t>
            </w:r>
            <w:r>
              <w:t>h1</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body</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html</w:t>
            </w:r>
            <w:r>
              <w:rPr>
                <w:color w:val="339933"/>
                <w:bdr w:val="none" w:sz="0" w:space="0" w:color="auto" w:frame="1"/>
              </w:rPr>
              <w:t>&gt;</w:t>
            </w:r>
          </w:p>
        </w:tc>
      </w:tr>
    </w:tbl>
    <w:p w:rsidR="000B4CFD" w:rsidRDefault="000B4CFD" w:rsidP="000B4CFD">
      <w:pPr>
        <w:pStyle w:val="NormalWeb"/>
        <w:shd w:val="clear" w:color="auto" w:fill="FFFFFF"/>
        <w:spacing w:before="0" w:beforeAutospacing="0" w:after="0" w:afterAutospacing="0"/>
        <w:rPr>
          <w:rStyle w:val="Strong"/>
          <w:rFonts w:ascii="Verdana" w:eastAsiaTheme="majorEastAsia" w:hAnsi="Verdana"/>
          <w:i/>
          <w:iCs/>
          <w:color w:val="000000"/>
          <w:sz w:val="26"/>
          <w:szCs w:val="26"/>
          <w:bdr w:val="none" w:sz="0" w:space="0" w:color="auto" w:frame="1"/>
        </w:rPr>
      </w:pPr>
      <w:r>
        <w:rPr>
          <w:rStyle w:val="Strong"/>
          <w:rFonts w:ascii="Verdana" w:eastAsiaTheme="majorEastAsia" w:hAnsi="Verdana"/>
          <w:i/>
          <w:iCs/>
          <w:color w:val="000000"/>
          <w:sz w:val="26"/>
          <w:szCs w:val="26"/>
          <w:bdr w:val="none" w:sz="0" w:space="0" w:color="auto" w:frame="1"/>
        </w:rPr>
        <w:t>Output:</w:t>
      </w:r>
    </w:p>
    <w:p w:rsidR="005C2596" w:rsidRDefault="005C2596" w:rsidP="000B4CFD">
      <w:pPr>
        <w:pStyle w:val="NormalWeb"/>
        <w:shd w:val="clear" w:color="auto" w:fill="FFFFFF"/>
        <w:spacing w:before="0" w:beforeAutospacing="0" w:after="0" w:afterAutospacing="0"/>
        <w:rPr>
          <w:rFonts w:ascii="Verdana" w:hAnsi="Verdana"/>
          <w:color w:val="000000"/>
          <w:sz w:val="26"/>
          <w:szCs w:val="26"/>
        </w:rPr>
      </w:pPr>
    </w:p>
    <w:p w:rsidR="000B4CFD" w:rsidRDefault="000B4CFD" w:rsidP="000B4CFD">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inherit" w:hAnsi="inherit" w:cs="Courier New"/>
          <w:b w:val="0"/>
          <w:bCs w:val="0"/>
          <w:color w:val="000000"/>
          <w:sz w:val="60"/>
          <w:szCs w:val="60"/>
        </w:rPr>
      </w:pPr>
      <w:r>
        <w:rPr>
          <w:rFonts w:ascii="inherit" w:hAnsi="inherit" w:cs="Courier New"/>
          <w:b w:val="0"/>
          <w:bCs w:val="0"/>
          <w:color w:val="000000"/>
          <w:sz w:val="60"/>
          <w:szCs w:val="60"/>
        </w:rPr>
        <w:t xml:space="preserve">Hello </w:t>
      </w:r>
      <w:r>
        <w:rPr>
          <w:rFonts w:ascii="inherit" w:hAnsi="inherit" w:cs="Courier New"/>
          <w:b w:val="0"/>
          <w:bCs w:val="0"/>
          <w:strike/>
          <w:color w:val="000000"/>
          <w:sz w:val="60"/>
          <w:szCs w:val="60"/>
          <w:bdr w:val="none" w:sz="0" w:space="0" w:color="auto" w:frame="1"/>
        </w:rPr>
        <w:t>World</w:t>
      </w:r>
      <w:r>
        <w:rPr>
          <w:rFonts w:ascii="inherit" w:hAnsi="inherit" w:cs="Courier New"/>
          <w:b w:val="0"/>
          <w:bCs w:val="0"/>
          <w:color w:val="000000"/>
          <w:sz w:val="60"/>
          <w:szCs w:val="60"/>
        </w:rPr>
        <w:t>!!</w:t>
      </w:r>
    </w:p>
    <w:p w:rsidR="005C2596" w:rsidRPr="005C2596" w:rsidRDefault="005C2596" w:rsidP="005C2596"/>
    <w:p w:rsidR="000B4CFD" w:rsidRDefault="000B4CFD" w:rsidP="000B4CFD">
      <w:pPr>
        <w:pStyle w:val="NormalWeb"/>
        <w:shd w:val="clear" w:color="auto" w:fill="FFFFFF"/>
        <w:spacing w:before="0" w:beforeAutospacing="0" w:after="0" w:afterAutospacing="0"/>
        <w:rPr>
          <w:rFonts w:ascii="Verdana" w:hAnsi="Verdana"/>
          <w:color w:val="000000"/>
          <w:sz w:val="26"/>
          <w:szCs w:val="26"/>
        </w:rPr>
      </w:pPr>
      <w:r>
        <w:rPr>
          <w:rStyle w:val="Strong"/>
          <w:rFonts w:ascii="Verdana" w:eastAsiaTheme="majorEastAsia" w:hAnsi="Verdana"/>
          <w:i/>
          <w:iCs/>
          <w:color w:val="000000"/>
          <w:sz w:val="26"/>
          <w:szCs w:val="26"/>
          <w:bdr w:val="none" w:sz="0" w:space="0" w:color="auto" w:frame="1"/>
        </w:rPr>
        <w:t xml:space="preserve">Example 6: </w:t>
      </w:r>
      <w:proofErr w:type="spellStart"/>
      <w:r>
        <w:rPr>
          <w:rStyle w:val="Strong"/>
          <w:rFonts w:ascii="Verdana" w:eastAsiaTheme="majorEastAsia" w:hAnsi="Verdana"/>
          <w:i/>
          <w:iCs/>
          <w:color w:val="000000"/>
          <w:sz w:val="26"/>
          <w:szCs w:val="26"/>
          <w:bdr w:val="none" w:sz="0" w:space="0" w:color="auto" w:frame="1"/>
        </w:rPr>
        <w:t>Monospaced</w:t>
      </w:r>
      <w:proofErr w:type="spellEnd"/>
      <w:r>
        <w:rPr>
          <w:rStyle w:val="Strong"/>
          <w:rFonts w:ascii="Verdana" w:eastAsiaTheme="majorEastAsia" w:hAnsi="Verdana"/>
          <w:i/>
          <w:iCs/>
          <w:color w:val="000000"/>
          <w:sz w:val="26"/>
          <w:szCs w:val="26"/>
          <w:bdr w:val="none" w:sz="0" w:space="0" w:color="auto" w:frame="1"/>
        </w:rPr>
        <w:t xml:space="preserve"> Text.</w:t>
      </w:r>
    </w:p>
    <w:tbl>
      <w:tblPr>
        <w:tblW w:w="10716" w:type="dxa"/>
        <w:tblCellSpacing w:w="15" w:type="dxa"/>
        <w:tblCellMar>
          <w:top w:w="15" w:type="dxa"/>
          <w:left w:w="15" w:type="dxa"/>
          <w:bottom w:w="15" w:type="dxa"/>
          <w:right w:w="15" w:type="dxa"/>
        </w:tblCellMar>
        <w:tblLook w:val="04A0"/>
      </w:tblPr>
      <w:tblGrid>
        <w:gridCol w:w="10716"/>
      </w:tblGrid>
      <w:tr w:rsidR="000B4CFD" w:rsidTr="000B4CFD">
        <w:trPr>
          <w:tblCellSpacing w:w="15" w:type="dxa"/>
        </w:trPr>
        <w:tc>
          <w:tcPr>
            <w:tcW w:w="10716" w:type="dxa"/>
            <w:shd w:val="clear" w:color="auto" w:fill="EEEEEE"/>
            <w:tcMar>
              <w:top w:w="0" w:type="dxa"/>
              <w:left w:w="0" w:type="dxa"/>
              <w:bottom w:w="0" w:type="dxa"/>
              <w:right w:w="0" w:type="dxa"/>
            </w:tcMar>
            <w:vAlign w:val="center"/>
            <w:hideMark/>
          </w:tcPr>
          <w:p w:rsidR="000B4CFD" w:rsidRDefault="000B4CFD">
            <w:pPr>
              <w:pStyle w:val="HTMLPreformatted"/>
            </w:pPr>
            <w:r>
              <w:rPr>
                <w:color w:val="339933"/>
                <w:bdr w:val="none" w:sz="0" w:space="0" w:color="auto" w:frame="1"/>
              </w:rPr>
              <w:t>&lt;!</w:t>
            </w:r>
            <w:r>
              <w:t>DOCTYPE</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html</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head</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title</w:t>
            </w:r>
            <w:r>
              <w:rPr>
                <w:color w:val="339933"/>
                <w:bdr w:val="none" w:sz="0" w:space="0" w:color="auto" w:frame="1"/>
              </w:rPr>
              <w:t>&gt;</w:t>
            </w:r>
            <w:r>
              <w:t>Example</w:t>
            </w:r>
            <w:r>
              <w:rPr>
                <w:color w:val="339933"/>
                <w:bdr w:val="none" w:sz="0" w:space="0" w:color="auto" w:frame="1"/>
              </w:rPr>
              <w:t>&lt;/</w:t>
            </w:r>
            <w:r>
              <w:t>title</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head</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body</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h1</w:t>
            </w:r>
            <w:r>
              <w:rPr>
                <w:color w:val="339933"/>
                <w:bdr w:val="none" w:sz="0" w:space="0" w:color="auto" w:frame="1"/>
              </w:rPr>
              <w:t>&gt;&lt;</w:t>
            </w:r>
            <w:proofErr w:type="spellStart"/>
            <w:r>
              <w:t>tt</w:t>
            </w:r>
            <w:proofErr w:type="spellEnd"/>
            <w:r>
              <w:rPr>
                <w:color w:val="339933"/>
                <w:bdr w:val="none" w:sz="0" w:space="0" w:color="auto" w:frame="1"/>
              </w:rPr>
              <w:t>&gt;</w:t>
            </w:r>
            <w:r>
              <w:t>Hello World</w:t>
            </w:r>
            <w:r>
              <w:rPr>
                <w:color w:val="339933"/>
                <w:bdr w:val="none" w:sz="0" w:space="0" w:color="auto" w:frame="1"/>
              </w:rPr>
              <w:t>!!&lt;/</w:t>
            </w:r>
            <w:proofErr w:type="spellStart"/>
            <w:r>
              <w:t>tt</w:t>
            </w:r>
            <w:proofErr w:type="spellEnd"/>
            <w:r>
              <w:rPr>
                <w:color w:val="339933"/>
                <w:bdr w:val="none" w:sz="0" w:space="0" w:color="auto" w:frame="1"/>
              </w:rPr>
              <w:t>&gt;&lt;/</w:t>
            </w:r>
            <w:r>
              <w:t>h1</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body</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html</w:t>
            </w:r>
            <w:r>
              <w:rPr>
                <w:color w:val="339933"/>
                <w:bdr w:val="none" w:sz="0" w:space="0" w:color="auto" w:frame="1"/>
              </w:rPr>
              <w:t>&gt;</w:t>
            </w:r>
          </w:p>
        </w:tc>
      </w:tr>
    </w:tbl>
    <w:p w:rsidR="000B4CFD" w:rsidRDefault="000B4CFD" w:rsidP="000B4CFD">
      <w:pPr>
        <w:pStyle w:val="NormalWeb"/>
        <w:shd w:val="clear" w:color="auto" w:fill="FFFFFF"/>
        <w:spacing w:before="0" w:beforeAutospacing="0" w:after="0" w:afterAutospacing="0"/>
        <w:rPr>
          <w:rStyle w:val="Strong"/>
          <w:rFonts w:ascii="Verdana" w:eastAsiaTheme="majorEastAsia" w:hAnsi="Verdana"/>
          <w:i/>
          <w:iCs/>
          <w:color w:val="000000"/>
          <w:sz w:val="26"/>
          <w:szCs w:val="26"/>
          <w:bdr w:val="none" w:sz="0" w:space="0" w:color="auto" w:frame="1"/>
        </w:rPr>
      </w:pPr>
      <w:r>
        <w:rPr>
          <w:rStyle w:val="Strong"/>
          <w:rFonts w:ascii="Verdana" w:eastAsiaTheme="majorEastAsia" w:hAnsi="Verdana"/>
          <w:i/>
          <w:iCs/>
          <w:color w:val="000000"/>
          <w:sz w:val="26"/>
          <w:szCs w:val="26"/>
          <w:bdr w:val="none" w:sz="0" w:space="0" w:color="auto" w:frame="1"/>
        </w:rPr>
        <w:t>Output:</w:t>
      </w:r>
    </w:p>
    <w:p w:rsidR="005C2596" w:rsidRDefault="005C2596" w:rsidP="000B4CFD">
      <w:pPr>
        <w:pStyle w:val="NormalWeb"/>
        <w:shd w:val="clear" w:color="auto" w:fill="FFFFFF"/>
        <w:spacing w:before="0" w:beforeAutospacing="0" w:after="0" w:afterAutospacing="0"/>
        <w:rPr>
          <w:rFonts w:ascii="Verdana" w:hAnsi="Verdana"/>
          <w:color w:val="000000"/>
          <w:sz w:val="26"/>
          <w:szCs w:val="26"/>
        </w:rPr>
      </w:pPr>
    </w:p>
    <w:p w:rsidR="000B4CFD" w:rsidRDefault="000B4CFD" w:rsidP="000B4CFD">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Style w:val="HTMLTypewriter"/>
          <w:rFonts w:ascii="Consolas" w:eastAsiaTheme="majorEastAsia" w:hAnsi="Consolas"/>
          <w:b w:val="0"/>
          <w:bCs w:val="0"/>
          <w:color w:val="000000"/>
          <w:sz w:val="23"/>
          <w:szCs w:val="23"/>
          <w:bdr w:val="none" w:sz="0" w:space="0" w:color="auto" w:frame="1"/>
        </w:rPr>
      </w:pPr>
      <w:r>
        <w:rPr>
          <w:rStyle w:val="HTMLTypewriter"/>
          <w:rFonts w:ascii="Consolas" w:eastAsiaTheme="majorEastAsia" w:hAnsi="Consolas"/>
          <w:b w:val="0"/>
          <w:bCs w:val="0"/>
          <w:color w:val="000000"/>
          <w:sz w:val="23"/>
          <w:szCs w:val="23"/>
          <w:bdr w:val="none" w:sz="0" w:space="0" w:color="auto" w:frame="1"/>
        </w:rPr>
        <w:t>Hello World!!</w:t>
      </w:r>
    </w:p>
    <w:p w:rsidR="005C2596" w:rsidRPr="005C2596" w:rsidRDefault="005C2596" w:rsidP="005C2596"/>
    <w:p w:rsidR="000B4CFD" w:rsidRDefault="000B4CFD" w:rsidP="000B4CFD">
      <w:pPr>
        <w:pStyle w:val="NormalWeb"/>
        <w:shd w:val="clear" w:color="auto" w:fill="FFFFFF"/>
        <w:spacing w:before="0" w:beforeAutospacing="0" w:after="0" w:afterAutospacing="0"/>
        <w:rPr>
          <w:rFonts w:ascii="Verdana" w:hAnsi="Verdana"/>
          <w:color w:val="000000"/>
          <w:sz w:val="26"/>
          <w:szCs w:val="26"/>
        </w:rPr>
      </w:pPr>
      <w:r>
        <w:rPr>
          <w:rStyle w:val="Strong"/>
          <w:rFonts w:ascii="Verdana" w:eastAsiaTheme="majorEastAsia" w:hAnsi="Verdana"/>
          <w:i/>
          <w:iCs/>
          <w:color w:val="000000"/>
          <w:sz w:val="26"/>
          <w:szCs w:val="26"/>
          <w:bdr w:val="none" w:sz="0" w:space="0" w:color="auto" w:frame="1"/>
        </w:rPr>
        <w:t>Example 7: Superscript Text.</w:t>
      </w:r>
    </w:p>
    <w:tbl>
      <w:tblPr>
        <w:tblW w:w="10716" w:type="dxa"/>
        <w:tblCellSpacing w:w="15" w:type="dxa"/>
        <w:tblCellMar>
          <w:top w:w="15" w:type="dxa"/>
          <w:left w:w="15" w:type="dxa"/>
          <w:bottom w:w="15" w:type="dxa"/>
          <w:right w:w="15" w:type="dxa"/>
        </w:tblCellMar>
        <w:tblLook w:val="04A0"/>
      </w:tblPr>
      <w:tblGrid>
        <w:gridCol w:w="10716"/>
      </w:tblGrid>
      <w:tr w:rsidR="000B4CFD" w:rsidTr="000B4CFD">
        <w:trPr>
          <w:tblCellSpacing w:w="15" w:type="dxa"/>
        </w:trPr>
        <w:tc>
          <w:tcPr>
            <w:tcW w:w="10716" w:type="dxa"/>
            <w:shd w:val="clear" w:color="auto" w:fill="EEEEEE"/>
            <w:tcMar>
              <w:top w:w="0" w:type="dxa"/>
              <w:left w:w="0" w:type="dxa"/>
              <w:bottom w:w="0" w:type="dxa"/>
              <w:right w:w="0" w:type="dxa"/>
            </w:tcMar>
            <w:vAlign w:val="center"/>
            <w:hideMark/>
          </w:tcPr>
          <w:p w:rsidR="000B4CFD" w:rsidRDefault="000B4CFD">
            <w:pPr>
              <w:pStyle w:val="HTMLPreformatted"/>
            </w:pPr>
            <w:r>
              <w:rPr>
                <w:color w:val="339933"/>
                <w:bdr w:val="none" w:sz="0" w:space="0" w:color="auto" w:frame="1"/>
              </w:rPr>
              <w:t>&lt;!</w:t>
            </w:r>
            <w:r>
              <w:t>DOCTYPE</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html</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head</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title</w:t>
            </w:r>
            <w:r>
              <w:rPr>
                <w:color w:val="339933"/>
                <w:bdr w:val="none" w:sz="0" w:space="0" w:color="auto" w:frame="1"/>
              </w:rPr>
              <w:t>&gt;</w:t>
            </w:r>
            <w:r>
              <w:t>Example</w:t>
            </w:r>
            <w:r>
              <w:rPr>
                <w:color w:val="339933"/>
                <w:bdr w:val="none" w:sz="0" w:space="0" w:color="auto" w:frame="1"/>
              </w:rPr>
              <w:t>&lt;/</w:t>
            </w:r>
            <w:r>
              <w:t>title</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head</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body</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h1</w:t>
            </w:r>
            <w:r>
              <w:rPr>
                <w:color w:val="339933"/>
                <w:bdr w:val="none" w:sz="0" w:space="0" w:color="auto" w:frame="1"/>
              </w:rPr>
              <w:t>&gt;</w:t>
            </w:r>
            <w:r>
              <w:t xml:space="preserve">Hello </w:t>
            </w:r>
            <w:r>
              <w:rPr>
                <w:color w:val="339933"/>
                <w:bdr w:val="none" w:sz="0" w:space="0" w:color="auto" w:frame="1"/>
              </w:rPr>
              <w:t>&lt;</w:t>
            </w:r>
            <w:r>
              <w:t>sup</w:t>
            </w:r>
            <w:r>
              <w:rPr>
                <w:color w:val="339933"/>
                <w:bdr w:val="none" w:sz="0" w:space="0" w:color="auto" w:frame="1"/>
              </w:rPr>
              <w:t>&gt;</w:t>
            </w:r>
            <w:r>
              <w:t>World</w:t>
            </w:r>
            <w:r>
              <w:rPr>
                <w:color w:val="339933"/>
                <w:bdr w:val="none" w:sz="0" w:space="0" w:color="auto" w:frame="1"/>
              </w:rPr>
              <w:t>!!&lt;/</w:t>
            </w:r>
            <w:r>
              <w:t>sup</w:t>
            </w:r>
            <w:r>
              <w:rPr>
                <w:color w:val="339933"/>
                <w:bdr w:val="none" w:sz="0" w:space="0" w:color="auto" w:frame="1"/>
              </w:rPr>
              <w:t>&gt;&lt;/</w:t>
            </w:r>
            <w:r>
              <w:t>h1</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body</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html</w:t>
            </w:r>
            <w:r>
              <w:rPr>
                <w:color w:val="339933"/>
                <w:bdr w:val="none" w:sz="0" w:space="0" w:color="auto" w:frame="1"/>
              </w:rPr>
              <w:t>&gt;</w:t>
            </w:r>
          </w:p>
        </w:tc>
      </w:tr>
    </w:tbl>
    <w:p w:rsidR="000B4CFD" w:rsidRDefault="000B4CFD" w:rsidP="000B4CFD">
      <w:pPr>
        <w:pStyle w:val="NormalWeb"/>
        <w:shd w:val="clear" w:color="auto" w:fill="FFFFFF"/>
        <w:spacing w:before="0" w:beforeAutospacing="0" w:after="0" w:afterAutospacing="0"/>
        <w:rPr>
          <w:rStyle w:val="Strong"/>
          <w:rFonts w:ascii="Verdana" w:eastAsiaTheme="majorEastAsia" w:hAnsi="Verdana"/>
          <w:i/>
          <w:iCs/>
          <w:color w:val="000000"/>
          <w:sz w:val="26"/>
          <w:szCs w:val="26"/>
          <w:bdr w:val="none" w:sz="0" w:space="0" w:color="auto" w:frame="1"/>
        </w:rPr>
      </w:pPr>
      <w:r>
        <w:rPr>
          <w:rStyle w:val="Strong"/>
          <w:rFonts w:ascii="Verdana" w:eastAsiaTheme="majorEastAsia" w:hAnsi="Verdana"/>
          <w:i/>
          <w:iCs/>
          <w:color w:val="000000"/>
          <w:sz w:val="26"/>
          <w:szCs w:val="26"/>
          <w:bdr w:val="none" w:sz="0" w:space="0" w:color="auto" w:frame="1"/>
        </w:rPr>
        <w:t>Output:</w:t>
      </w:r>
    </w:p>
    <w:p w:rsidR="005C2596" w:rsidRDefault="005C2596" w:rsidP="000B4CFD">
      <w:pPr>
        <w:pStyle w:val="NormalWeb"/>
        <w:shd w:val="clear" w:color="auto" w:fill="FFFFFF"/>
        <w:spacing w:before="0" w:beforeAutospacing="0" w:after="0" w:afterAutospacing="0"/>
        <w:rPr>
          <w:rFonts w:ascii="Verdana" w:hAnsi="Verdana"/>
          <w:color w:val="000000"/>
          <w:sz w:val="26"/>
          <w:szCs w:val="26"/>
        </w:rPr>
      </w:pPr>
    </w:p>
    <w:p w:rsidR="000B4CFD" w:rsidRDefault="000B4CFD" w:rsidP="000B4CFD">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inherit" w:hAnsi="inherit" w:cs="Courier New"/>
          <w:b w:val="0"/>
          <w:bCs w:val="0"/>
          <w:color w:val="000000"/>
          <w:sz w:val="45"/>
          <w:szCs w:val="45"/>
          <w:bdr w:val="none" w:sz="0" w:space="0" w:color="auto" w:frame="1"/>
          <w:vertAlign w:val="superscript"/>
        </w:rPr>
      </w:pPr>
      <w:r>
        <w:rPr>
          <w:rFonts w:ascii="inherit" w:hAnsi="inherit" w:cs="Courier New"/>
          <w:b w:val="0"/>
          <w:bCs w:val="0"/>
          <w:color w:val="000000"/>
          <w:sz w:val="60"/>
          <w:szCs w:val="60"/>
        </w:rPr>
        <w:lastRenderedPageBreak/>
        <w:t xml:space="preserve">Hello </w:t>
      </w:r>
      <w:r>
        <w:rPr>
          <w:rFonts w:ascii="inherit" w:hAnsi="inherit" w:cs="Courier New"/>
          <w:b w:val="0"/>
          <w:bCs w:val="0"/>
          <w:color w:val="000000"/>
          <w:sz w:val="45"/>
          <w:szCs w:val="45"/>
          <w:bdr w:val="none" w:sz="0" w:space="0" w:color="auto" w:frame="1"/>
          <w:vertAlign w:val="superscript"/>
        </w:rPr>
        <w:t>World!!</w:t>
      </w:r>
    </w:p>
    <w:p w:rsidR="005C2596" w:rsidRPr="005C2596" w:rsidRDefault="005C2596" w:rsidP="005C2596"/>
    <w:p w:rsidR="000B4CFD" w:rsidRDefault="000B4CFD" w:rsidP="000B4CFD">
      <w:pPr>
        <w:pStyle w:val="NormalWeb"/>
        <w:shd w:val="clear" w:color="auto" w:fill="FFFFFF"/>
        <w:spacing w:before="0" w:beforeAutospacing="0" w:after="0" w:afterAutospacing="0"/>
        <w:rPr>
          <w:rFonts w:ascii="Verdana" w:hAnsi="Verdana"/>
          <w:color w:val="000000"/>
          <w:sz w:val="26"/>
          <w:szCs w:val="26"/>
        </w:rPr>
      </w:pPr>
      <w:r>
        <w:rPr>
          <w:rStyle w:val="Strong"/>
          <w:rFonts w:ascii="Verdana" w:eastAsiaTheme="majorEastAsia" w:hAnsi="Verdana"/>
          <w:i/>
          <w:iCs/>
          <w:color w:val="000000"/>
          <w:sz w:val="26"/>
          <w:szCs w:val="26"/>
          <w:bdr w:val="none" w:sz="0" w:space="0" w:color="auto" w:frame="1"/>
        </w:rPr>
        <w:t>Example 8: Subscript Text.</w:t>
      </w:r>
    </w:p>
    <w:tbl>
      <w:tblPr>
        <w:tblW w:w="10716" w:type="dxa"/>
        <w:tblCellSpacing w:w="15" w:type="dxa"/>
        <w:tblCellMar>
          <w:top w:w="15" w:type="dxa"/>
          <w:left w:w="15" w:type="dxa"/>
          <w:bottom w:w="15" w:type="dxa"/>
          <w:right w:w="15" w:type="dxa"/>
        </w:tblCellMar>
        <w:tblLook w:val="04A0"/>
      </w:tblPr>
      <w:tblGrid>
        <w:gridCol w:w="10716"/>
      </w:tblGrid>
      <w:tr w:rsidR="000B4CFD" w:rsidTr="000B4CFD">
        <w:trPr>
          <w:tblCellSpacing w:w="15" w:type="dxa"/>
        </w:trPr>
        <w:tc>
          <w:tcPr>
            <w:tcW w:w="10716" w:type="dxa"/>
            <w:shd w:val="clear" w:color="auto" w:fill="EEEEEE"/>
            <w:tcMar>
              <w:top w:w="0" w:type="dxa"/>
              <w:left w:w="0" w:type="dxa"/>
              <w:bottom w:w="0" w:type="dxa"/>
              <w:right w:w="0" w:type="dxa"/>
            </w:tcMar>
            <w:vAlign w:val="center"/>
            <w:hideMark/>
          </w:tcPr>
          <w:p w:rsidR="000B4CFD" w:rsidRDefault="000B4CFD">
            <w:pPr>
              <w:pStyle w:val="HTMLPreformatted"/>
            </w:pPr>
            <w:r>
              <w:rPr>
                <w:color w:val="339933"/>
                <w:bdr w:val="none" w:sz="0" w:space="0" w:color="auto" w:frame="1"/>
              </w:rPr>
              <w:t>&lt;!</w:t>
            </w:r>
            <w:r>
              <w:t>DOCTYPE</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html</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head</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title</w:t>
            </w:r>
            <w:r>
              <w:rPr>
                <w:color w:val="339933"/>
                <w:bdr w:val="none" w:sz="0" w:space="0" w:color="auto" w:frame="1"/>
              </w:rPr>
              <w:t>&gt;</w:t>
            </w:r>
            <w:r>
              <w:t>Example</w:t>
            </w:r>
            <w:r>
              <w:rPr>
                <w:color w:val="339933"/>
                <w:bdr w:val="none" w:sz="0" w:space="0" w:color="auto" w:frame="1"/>
              </w:rPr>
              <w:t>&lt;/</w:t>
            </w:r>
            <w:r>
              <w:t>title</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head</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body</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h1</w:t>
            </w:r>
            <w:r>
              <w:rPr>
                <w:color w:val="339933"/>
                <w:bdr w:val="none" w:sz="0" w:space="0" w:color="auto" w:frame="1"/>
              </w:rPr>
              <w:t>&gt;</w:t>
            </w:r>
            <w:r>
              <w:t xml:space="preserve">Hello </w:t>
            </w:r>
            <w:r>
              <w:rPr>
                <w:color w:val="339933"/>
                <w:bdr w:val="none" w:sz="0" w:space="0" w:color="auto" w:frame="1"/>
              </w:rPr>
              <w:t>&lt;</w:t>
            </w:r>
            <w:r>
              <w:t>sub</w:t>
            </w:r>
            <w:r>
              <w:rPr>
                <w:color w:val="339933"/>
                <w:bdr w:val="none" w:sz="0" w:space="0" w:color="auto" w:frame="1"/>
              </w:rPr>
              <w:t>&gt;</w:t>
            </w:r>
            <w:r>
              <w:t>World</w:t>
            </w:r>
            <w:r>
              <w:rPr>
                <w:color w:val="339933"/>
                <w:bdr w:val="none" w:sz="0" w:space="0" w:color="auto" w:frame="1"/>
              </w:rPr>
              <w:t>!!&lt;/</w:t>
            </w:r>
            <w:r>
              <w:t>sub</w:t>
            </w:r>
            <w:r>
              <w:rPr>
                <w:color w:val="339933"/>
                <w:bdr w:val="none" w:sz="0" w:space="0" w:color="auto" w:frame="1"/>
              </w:rPr>
              <w:t>&gt;&lt;/</w:t>
            </w:r>
            <w:r>
              <w:t>h1</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body</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html</w:t>
            </w:r>
            <w:r>
              <w:rPr>
                <w:color w:val="339933"/>
                <w:bdr w:val="none" w:sz="0" w:space="0" w:color="auto" w:frame="1"/>
              </w:rPr>
              <w:t>&gt;</w:t>
            </w:r>
          </w:p>
        </w:tc>
      </w:tr>
    </w:tbl>
    <w:p w:rsidR="000B4CFD" w:rsidRDefault="000B4CFD" w:rsidP="000B4CFD">
      <w:pPr>
        <w:pStyle w:val="NormalWeb"/>
        <w:shd w:val="clear" w:color="auto" w:fill="FFFFFF"/>
        <w:spacing w:before="0" w:beforeAutospacing="0" w:after="0" w:afterAutospacing="0"/>
        <w:rPr>
          <w:rStyle w:val="Strong"/>
          <w:rFonts w:ascii="Verdana" w:eastAsiaTheme="majorEastAsia" w:hAnsi="Verdana"/>
          <w:i/>
          <w:iCs/>
          <w:color w:val="000000"/>
          <w:sz w:val="26"/>
          <w:szCs w:val="26"/>
          <w:bdr w:val="none" w:sz="0" w:space="0" w:color="auto" w:frame="1"/>
        </w:rPr>
      </w:pPr>
      <w:r>
        <w:rPr>
          <w:rStyle w:val="Strong"/>
          <w:rFonts w:ascii="Verdana" w:eastAsiaTheme="majorEastAsia" w:hAnsi="Verdana"/>
          <w:i/>
          <w:iCs/>
          <w:color w:val="000000"/>
          <w:sz w:val="26"/>
          <w:szCs w:val="26"/>
          <w:bdr w:val="none" w:sz="0" w:space="0" w:color="auto" w:frame="1"/>
        </w:rPr>
        <w:t>Output:</w:t>
      </w:r>
    </w:p>
    <w:p w:rsidR="005C2596" w:rsidRDefault="005C2596" w:rsidP="000B4CFD">
      <w:pPr>
        <w:pStyle w:val="NormalWeb"/>
        <w:shd w:val="clear" w:color="auto" w:fill="FFFFFF"/>
        <w:spacing w:before="0" w:beforeAutospacing="0" w:after="0" w:afterAutospacing="0"/>
        <w:rPr>
          <w:rFonts w:ascii="Verdana" w:hAnsi="Verdana"/>
          <w:color w:val="000000"/>
          <w:sz w:val="26"/>
          <w:szCs w:val="26"/>
        </w:rPr>
      </w:pPr>
    </w:p>
    <w:p w:rsidR="000B4CFD" w:rsidRDefault="000B4CFD" w:rsidP="000B4CFD">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inherit" w:hAnsi="inherit" w:cs="Courier New"/>
          <w:b w:val="0"/>
          <w:bCs w:val="0"/>
          <w:color w:val="000000"/>
          <w:sz w:val="45"/>
          <w:szCs w:val="45"/>
          <w:bdr w:val="none" w:sz="0" w:space="0" w:color="auto" w:frame="1"/>
          <w:vertAlign w:val="subscript"/>
        </w:rPr>
      </w:pPr>
      <w:r>
        <w:rPr>
          <w:rFonts w:ascii="inherit" w:hAnsi="inherit" w:cs="Courier New"/>
          <w:b w:val="0"/>
          <w:bCs w:val="0"/>
          <w:color w:val="000000"/>
          <w:sz w:val="60"/>
          <w:szCs w:val="60"/>
        </w:rPr>
        <w:t xml:space="preserve">Hello </w:t>
      </w:r>
      <w:r>
        <w:rPr>
          <w:rFonts w:ascii="inherit" w:hAnsi="inherit" w:cs="Courier New"/>
          <w:b w:val="0"/>
          <w:bCs w:val="0"/>
          <w:color w:val="000000"/>
          <w:sz w:val="45"/>
          <w:szCs w:val="45"/>
          <w:bdr w:val="none" w:sz="0" w:space="0" w:color="auto" w:frame="1"/>
          <w:vertAlign w:val="subscript"/>
        </w:rPr>
        <w:t>World!!</w:t>
      </w:r>
    </w:p>
    <w:p w:rsidR="005C2596" w:rsidRPr="005C2596" w:rsidRDefault="005C2596" w:rsidP="005C2596"/>
    <w:p w:rsidR="000B4CFD" w:rsidRDefault="000B4CFD" w:rsidP="000B4CFD">
      <w:pPr>
        <w:pStyle w:val="NormalWeb"/>
        <w:shd w:val="clear" w:color="auto" w:fill="FFFFFF"/>
        <w:spacing w:before="0" w:beforeAutospacing="0" w:after="0" w:afterAutospacing="0"/>
        <w:rPr>
          <w:rFonts w:ascii="Verdana" w:hAnsi="Verdana"/>
          <w:color w:val="000000"/>
          <w:sz w:val="26"/>
          <w:szCs w:val="26"/>
        </w:rPr>
      </w:pPr>
      <w:r>
        <w:rPr>
          <w:rStyle w:val="Strong"/>
          <w:rFonts w:ascii="Verdana" w:eastAsiaTheme="majorEastAsia" w:hAnsi="Verdana"/>
          <w:i/>
          <w:iCs/>
          <w:color w:val="000000"/>
          <w:sz w:val="26"/>
          <w:szCs w:val="26"/>
          <w:bdr w:val="none" w:sz="0" w:space="0" w:color="auto" w:frame="1"/>
        </w:rPr>
        <w:t>Example 9: Deleted Text.</w:t>
      </w:r>
    </w:p>
    <w:tbl>
      <w:tblPr>
        <w:tblW w:w="10716" w:type="dxa"/>
        <w:tblCellSpacing w:w="15" w:type="dxa"/>
        <w:tblCellMar>
          <w:top w:w="15" w:type="dxa"/>
          <w:left w:w="15" w:type="dxa"/>
          <w:bottom w:w="15" w:type="dxa"/>
          <w:right w:w="15" w:type="dxa"/>
        </w:tblCellMar>
        <w:tblLook w:val="04A0"/>
      </w:tblPr>
      <w:tblGrid>
        <w:gridCol w:w="10716"/>
      </w:tblGrid>
      <w:tr w:rsidR="000B4CFD" w:rsidTr="000B4CFD">
        <w:trPr>
          <w:tblCellSpacing w:w="15" w:type="dxa"/>
        </w:trPr>
        <w:tc>
          <w:tcPr>
            <w:tcW w:w="10716" w:type="dxa"/>
            <w:shd w:val="clear" w:color="auto" w:fill="EEEEEE"/>
            <w:tcMar>
              <w:top w:w="0" w:type="dxa"/>
              <w:left w:w="0" w:type="dxa"/>
              <w:bottom w:w="0" w:type="dxa"/>
              <w:right w:w="0" w:type="dxa"/>
            </w:tcMar>
            <w:vAlign w:val="center"/>
            <w:hideMark/>
          </w:tcPr>
          <w:p w:rsidR="000B4CFD" w:rsidRDefault="000B4CFD">
            <w:pPr>
              <w:pStyle w:val="HTMLPreformatted"/>
            </w:pPr>
            <w:r>
              <w:rPr>
                <w:color w:val="339933"/>
                <w:bdr w:val="none" w:sz="0" w:space="0" w:color="auto" w:frame="1"/>
              </w:rPr>
              <w:t>&lt;!</w:t>
            </w:r>
            <w:r>
              <w:t>DOCTYPE</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html</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head</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title</w:t>
            </w:r>
            <w:r>
              <w:rPr>
                <w:color w:val="339933"/>
                <w:bdr w:val="none" w:sz="0" w:space="0" w:color="auto" w:frame="1"/>
              </w:rPr>
              <w:t>&gt;</w:t>
            </w:r>
            <w:r>
              <w:t>Example</w:t>
            </w:r>
            <w:r>
              <w:rPr>
                <w:color w:val="339933"/>
                <w:bdr w:val="none" w:sz="0" w:space="0" w:color="auto" w:frame="1"/>
              </w:rPr>
              <w:t>&lt;/</w:t>
            </w:r>
            <w:r>
              <w:t>title</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head</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body</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h1</w:t>
            </w:r>
            <w:r>
              <w:rPr>
                <w:color w:val="339933"/>
                <w:bdr w:val="none" w:sz="0" w:space="0" w:color="auto" w:frame="1"/>
              </w:rPr>
              <w:t>&gt;</w:t>
            </w:r>
            <w:r>
              <w:t xml:space="preserve">Hello </w:t>
            </w:r>
            <w:r>
              <w:rPr>
                <w:color w:val="339933"/>
                <w:bdr w:val="none" w:sz="0" w:space="0" w:color="auto" w:frame="1"/>
              </w:rPr>
              <w:t>&lt;</w:t>
            </w:r>
            <w:r>
              <w:t>del</w:t>
            </w:r>
            <w:r>
              <w:rPr>
                <w:color w:val="339933"/>
                <w:bdr w:val="none" w:sz="0" w:space="0" w:color="auto" w:frame="1"/>
              </w:rPr>
              <w:t>&gt;</w:t>
            </w:r>
            <w:r>
              <w:t>World</w:t>
            </w:r>
            <w:r>
              <w:rPr>
                <w:color w:val="339933"/>
                <w:bdr w:val="none" w:sz="0" w:space="0" w:color="auto" w:frame="1"/>
              </w:rPr>
              <w:t>!!&lt;/</w:t>
            </w:r>
            <w:r>
              <w:t>del</w:t>
            </w:r>
            <w:r>
              <w:rPr>
                <w:color w:val="339933"/>
                <w:bdr w:val="none" w:sz="0" w:space="0" w:color="auto" w:frame="1"/>
              </w:rPr>
              <w:t>&gt;&lt;/</w:t>
            </w:r>
            <w:r>
              <w:t>h1</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body</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html</w:t>
            </w:r>
            <w:r>
              <w:rPr>
                <w:color w:val="339933"/>
                <w:bdr w:val="none" w:sz="0" w:space="0" w:color="auto" w:frame="1"/>
              </w:rPr>
              <w:t>&gt;</w:t>
            </w:r>
          </w:p>
        </w:tc>
      </w:tr>
    </w:tbl>
    <w:p w:rsidR="000B4CFD" w:rsidRDefault="000B4CFD" w:rsidP="000B4CFD">
      <w:pPr>
        <w:pStyle w:val="NormalWeb"/>
        <w:shd w:val="clear" w:color="auto" w:fill="FFFFFF"/>
        <w:spacing w:before="0" w:beforeAutospacing="0" w:after="0" w:afterAutospacing="0"/>
        <w:rPr>
          <w:rFonts w:ascii="Verdana" w:hAnsi="Verdana"/>
          <w:color w:val="000000"/>
          <w:sz w:val="26"/>
          <w:szCs w:val="26"/>
        </w:rPr>
      </w:pPr>
      <w:r>
        <w:rPr>
          <w:rStyle w:val="Strong"/>
          <w:rFonts w:ascii="Verdana" w:eastAsiaTheme="majorEastAsia" w:hAnsi="Verdana"/>
          <w:i/>
          <w:iCs/>
          <w:color w:val="000000"/>
          <w:sz w:val="26"/>
          <w:szCs w:val="26"/>
          <w:bdr w:val="none" w:sz="0" w:space="0" w:color="auto" w:frame="1"/>
        </w:rPr>
        <w:t>Output:</w:t>
      </w:r>
    </w:p>
    <w:p w:rsidR="000B4CFD" w:rsidRDefault="000B4CFD" w:rsidP="000B4CFD">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inherit" w:hAnsi="inherit" w:cs="Courier New"/>
          <w:b w:val="0"/>
          <w:bCs w:val="0"/>
          <w:color w:val="000000"/>
          <w:sz w:val="60"/>
          <w:szCs w:val="60"/>
          <w:bdr w:val="none" w:sz="0" w:space="0" w:color="auto" w:frame="1"/>
        </w:rPr>
      </w:pPr>
      <w:r>
        <w:rPr>
          <w:rFonts w:ascii="inherit" w:hAnsi="inherit" w:cs="Courier New"/>
          <w:b w:val="0"/>
          <w:bCs w:val="0"/>
          <w:color w:val="000000"/>
          <w:sz w:val="60"/>
          <w:szCs w:val="60"/>
        </w:rPr>
        <w:t xml:space="preserve">Hello </w:t>
      </w:r>
      <w:del w:id="3" w:author="Unknown">
        <w:r>
          <w:rPr>
            <w:rFonts w:ascii="inherit" w:hAnsi="inherit" w:cs="Courier New"/>
            <w:b w:val="0"/>
            <w:bCs w:val="0"/>
            <w:color w:val="000000"/>
            <w:sz w:val="60"/>
            <w:szCs w:val="60"/>
            <w:bdr w:val="none" w:sz="0" w:space="0" w:color="auto" w:frame="1"/>
          </w:rPr>
          <w:delText>World!!</w:delText>
        </w:r>
      </w:del>
    </w:p>
    <w:p w:rsidR="005C2596" w:rsidRPr="005C2596" w:rsidRDefault="005C2596" w:rsidP="005C2596"/>
    <w:p w:rsidR="000B4CFD" w:rsidRDefault="000B4CFD" w:rsidP="000B4CFD">
      <w:pPr>
        <w:pStyle w:val="NormalWeb"/>
        <w:shd w:val="clear" w:color="auto" w:fill="FFFFFF"/>
        <w:spacing w:before="0" w:beforeAutospacing="0" w:after="0" w:afterAutospacing="0"/>
        <w:rPr>
          <w:rFonts w:ascii="Verdana" w:hAnsi="Verdana"/>
          <w:color w:val="000000"/>
          <w:sz w:val="26"/>
          <w:szCs w:val="26"/>
        </w:rPr>
      </w:pPr>
      <w:r>
        <w:rPr>
          <w:rStyle w:val="Strong"/>
          <w:rFonts w:ascii="Verdana" w:eastAsiaTheme="majorEastAsia" w:hAnsi="Verdana"/>
          <w:i/>
          <w:iCs/>
          <w:color w:val="000000"/>
          <w:sz w:val="26"/>
          <w:szCs w:val="26"/>
          <w:bdr w:val="none" w:sz="0" w:space="0" w:color="auto" w:frame="1"/>
        </w:rPr>
        <w:t>Example 10: Inserted Text.</w:t>
      </w:r>
    </w:p>
    <w:tbl>
      <w:tblPr>
        <w:tblW w:w="10716" w:type="dxa"/>
        <w:tblCellSpacing w:w="15" w:type="dxa"/>
        <w:tblCellMar>
          <w:top w:w="15" w:type="dxa"/>
          <w:left w:w="15" w:type="dxa"/>
          <w:bottom w:w="15" w:type="dxa"/>
          <w:right w:w="15" w:type="dxa"/>
        </w:tblCellMar>
        <w:tblLook w:val="04A0"/>
      </w:tblPr>
      <w:tblGrid>
        <w:gridCol w:w="10716"/>
      </w:tblGrid>
      <w:tr w:rsidR="000B4CFD" w:rsidTr="000B4CFD">
        <w:trPr>
          <w:tblCellSpacing w:w="15" w:type="dxa"/>
        </w:trPr>
        <w:tc>
          <w:tcPr>
            <w:tcW w:w="10716" w:type="dxa"/>
            <w:shd w:val="clear" w:color="auto" w:fill="EEEEEE"/>
            <w:tcMar>
              <w:top w:w="0" w:type="dxa"/>
              <w:left w:w="0" w:type="dxa"/>
              <w:bottom w:w="0" w:type="dxa"/>
              <w:right w:w="0" w:type="dxa"/>
            </w:tcMar>
            <w:vAlign w:val="center"/>
            <w:hideMark/>
          </w:tcPr>
          <w:p w:rsidR="000B4CFD" w:rsidRDefault="000B4CFD">
            <w:pPr>
              <w:pStyle w:val="HTMLPreformatted"/>
            </w:pPr>
            <w:r>
              <w:rPr>
                <w:color w:val="339933"/>
                <w:bdr w:val="none" w:sz="0" w:space="0" w:color="auto" w:frame="1"/>
              </w:rPr>
              <w:t>&lt;!</w:t>
            </w:r>
            <w:r>
              <w:t>DOCTYPE</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html</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head</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title</w:t>
            </w:r>
            <w:r>
              <w:rPr>
                <w:color w:val="339933"/>
                <w:bdr w:val="none" w:sz="0" w:space="0" w:color="auto" w:frame="1"/>
              </w:rPr>
              <w:t>&gt;</w:t>
            </w:r>
            <w:r>
              <w:t>Example</w:t>
            </w:r>
            <w:r>
              <w:rPr>
                <w:color w:val="339933"/>
                <w:bdr w:val="none" w:sz="0" w:space="0" w:color="auto" w:frame="1"/>
              </w:rPr>
              <w:t>&lt;/</w:t>
            </w:r>
            <w:r>
              <w:t>title</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head</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body</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h1</w:t>
            </w:r>
            <w:r>
              <w:rPr>
                <w:color w:val="339933"/>
                <w:bdr w:val="none" w:sz="0" w:space="0" w:color="auto" w:frame="1"/>
              </w:rPr>
              <w:t>&gt;</w:t>
            </w:r>
            <w:r>
              <w:t xml:space="preserve">Hello </w:t>
            </w:r>
            <w:r>
              <w:rPr>
                <w:color w:val="339933"/>
                <w:bdr w:val="none" w:sz="0" w:space="0" w:color="auto" w:frame="1"/>
              </w:rPr>
              <w:t>&lt;</w:t>
            </w:r>
            <w:r>
              <w:t>del</w:t>
            </w:r>
            <w:r>
              <w:rPr>
                <w:color w:val="339933"/>
                <w:bdr w:val="none" w:sz="0" w:space="0" w:color="auto" w:frame="1"/>
              </w:rPr>
              <w:t>&gt;</w:t>
            </w:r>
            <w:r>
              <w:t>World</w:t>
            </w:r>
            <w:r>
              <w:rPr>
                <w:color w:val="339933"/>
                <w:bdr w:val="none" w:sz="0" w:space="0" w:color="auto" w:frame="1"/>
              </w:rPr>
              <w:t>!!&lt;/</w:t>
            </w:r>
            <w:r>
              <w:t>del</w:t>
            </w:r>
            <w:r>
              <w:rPr>
                <w:color w:val="339933"/>
                <w:bdr w:val="none" w:sz="0" w:space="0" w:color="auto" w:frame="1"/>
              </w:rPr>
              <w:t>&gt;&lt;</w:t>
            </w:r>
            <w:r>
              <w:t>ins</w:t>
            </w:r>
            <w:r>
              <w:rPr>
                <w:color w:val="339933"/>
                <w:bdr w:val="none" w:sz="0" w:space="0" w:color="auto" w:frame="1"/>
              </w:rPr>
              <w:t>&gt;</w:t>
            </w:r>
            <w:r>
              <w:t xml:space="preserve"> Friends</w:t>
            </w:r>
            <w:r>
              <w:rPr>
                <w:color w:val="339933"/>
                <w:bdr w:val="none" w:sz="0" w:space="0" w:color="auto" w:frame="1"/>
              </w:rPr>
              <w:t>!!!&lt;/</w:t>
            </w:r>
            <w:r>
              <w:t>ins</w:t>
            </w:r>
            <w:r>
              <w:rPr>
                <w:color w:val="339933"/>
                <w:bdr w:val="none" w:sz="0" w:space="0" w:color="auto" w:frame="1"/>
              </w:rPr>
              <w:t>&gt;&lt;/</w:t>
            </w:r>
            <w:r>
              <w:t>h1</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body</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html</w:t>
            </w:r>
            <w:r>
              <w:rPr>
                <w:color w:val="339933"/>
                <w:bdr w:val="none" w:sz="0" w:space="0" w:color="auto" w:frame="1"/>
              </w:rPr>
              <w:t>&gt;</w:t>
            </w:r>
          </w:p>
        </w:tc>
      </w:tr>
    </w:tbl>
    <w:p w:rsidR="000B4CFD" w:rsidRDefault="000B4CFD" w:rsidP="000B4CFD">
      <w:pPr>
        <w:pStyle w:val="NormalWeb"/>
        <w:shd w:val="clear" w:color="auto" w:fill="FFFFFF"/>
        <w:spacing w:before="0" w:beforeAutospacing="0" w:after="0" w:afterAutospacing="0"/>
        <w:rPr>
          <w:rStyle w:val="Strong"/>
          <w:rFonts w:ascii="Verdana" w:eastAsiaTheme="majorEastAsia" w:hAnsi="Verdana"/>
          <w:i/>
          <w:iCs/>
          <w:color w:val="000000"/>
          <w:sz w:val="26"/>
          <w:szCs w:val="26"/>
          <w:bdr w:val="none" w:sz="0" w:space="0" w:color="auto" w:frame="1"/>
        </w:rPr>
      </w:pPr>
      <w:r>
        <w:rPr>
          <w:rStyle w:val="Strong"/>
          <w:rFonts w:ascii="Verdana" w:eastAsiaTheme="majorEastAsia" w:hAnsi="Verdana"/>
          <w:i/>
          <w:iCs/>
          <w:color w:val="000000"/>
          <w:sz w:val="26"/>
          <w:szCs w:val="26"/>
          <w:bdr w:val="none" w:sz="0" w:space="0" w:color="auto" w:frame="1"/>
        </w:rPr>
        <w:t>Output:</w:t>
      </w:r>
    </w:p>
    <w:p w:rsidR="005C2596" w:rsidRDefault="005C2596" w:rsidP="000B4CFD">
      <w:pPr>
        <w:pStyle w:val="NormalWeb"/>
        <w:shd w:val="clear" w:color="auto" w:fill="FFFFFF"/>
        <w:spacing w:before="0" w:beforeAutospacing="0" w:after="0" w:afterAutospacing="0"/>
        <w:rPr>
          <w:rFonts w:ascii="Verdana" w:hAnsi="Verdana"/>
          <w:color w:val="000000"/>
          <w:sz w:val="26"/>
          <w:szCs w:val="26"/>
        </w:rPr>
      </w:pPr>
    </w:p>
    <w:p w:rsidR="000B4CFD" w:rsidRDefault="000B4CFD" w:rsidP="000B4CFD">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inherit" w:hAnsi="inherit" w:cs="Courier New"/>
          <w:b w:val="0"/>
          <w:bCs w:val="0"/>
          <w:color w:val="000000"/>
          <w:sz w:val="60"/>
          <w:szCs w:val="60"/>
          <w:bdr w:val="none" w:sz="0" w:space="0" w:color="auto" w:frame="1"/>
        </w:rPr>
      </w:pPr>
      <w:r>
        <w:rPr>
          <w:rFonts w:ascii="inherit" w:hAnsi="inherit" w:cs="Courier New"/>
          <w:b w:val="0"/>
          <w:bCs w:val="0"/>
          <w:color w:val="000000"/>
          <w:sz w:val="60"/>
          <w:szCs w:val="60"/>
        </w:rPr>
        <w:lastRenderedPageBreak/>
        <w:t xml:space="preserve">Hello </w:t>
      </w:r>
      <w:del w:id="4" w:author="Unknown">
        <w:r>
          <w:rPr>
            <w:rFonts w:ascii="inherit" w:hAnsi="inherit" w:cs="Courier New"/>
            <w:b w:val="0"/>
            <w:bCs w:val="0"/>
            <w:color w:val="000000"/>
            <w:sz w:val="60"/>
            <w:szCs w:val="60"/>
            <w:bdr w:val="none" w:sz="0" w:space="0" w:color="auto" w:frame="1"/>
          </w:rPr>
          <w:delText>World!!</w:delText>
        </w:r>
      </w:del>
      <w:ins w:id="5" w:author="Unknown">
        <w:r>
          <w:rPr>
            <w:rFonts w:ascii="inherit" w:hAnsi="inherit" w:cs="Courier New"/>
            <w:b w:val="0"/>
            <w:bCs w:val="0"/>
            <w:color w:val="000000"/>
            <w:sz w:val="60"/>
            <w:szCs w:val="60"/>
            <w:bdr w:val="none" w:sz="0" w:space="0" w:color="auto" w:frame="1"/>
          </w:rPr>
          <w:t xml:space="preserve"> Friends!!!</w:t>
        </w:r>
      </w:ins>
    </w:p>
    <w:p w:rsidR="005C2596" w:rsidRPr="005C2596" w:rsidRDefault="005C2596" w:rsidP="005C2596"/>
    <w:p w:rsidR="000B4CFD" w:rsidRDefault="000B4CFD" w:rsidP="000B4CFD">
      <w:pPr>
        <w:pStyle w:val="NormalWeb"/>
        <w:shd w:val="clear" w:color="auto" w:fill="FFFFFF"/>
        <w:spacing w:before="0" w:beforeAutospacing="0" w:after="0" w:afterAutospacing="0"/>
        <w:rPr>
          <w:rFonts w:ascii="Verdana" w:hAnsi="Verdana"/>
          <w:color w:val="000000"/>
          <w:sz w:val="26"/>
          <w:szCs w:val="26"/>
        </w:rPr>
      </w:pPr>
      <w:r>
        <w:rPr>
          <w:rStyle w:val="Strong"/>
          <w:rFonts w:ascii="Verdana" w:eastAsiaTheme="majorEastAsia" w:hAnsi="Verdana"/>
          <w:i/>
          <w:iCs/>
          <w:color w:val="000000"/>
          <w:sz w:val="26"/>
          <w:szCs w:val="26"/>
          <w:bdr w:val="none" w:sz="0" w:space="0" w:color="auto" w:frame="1"/>
        </w:rPr>
        <w:t>Example 11: Larger Text.</w:t>
      </w:r>
    </w:p>
    <w:tbl>
      <w:tblPr>
        <w:tblW w:w="10716" w:type="dxa"/>
        <w:tblCellSpacing w:w="15" w:type="dxa"/>
        <w:tblCellMar>
          <w:top w:w="15" w:type="dxa"/>
          <w:left w:w="15" w:type="dxa"/>
          <w:bottom w:w="15" w:type="dxa"/>
          <w:right w:w="15" w:type="dxa"/>
        </w:tblCellMar>
        <w:tblLook w:val="04A0"/>
      </w:tblPr>
      <w:tblGrid>
        <w:gridCol w:w="10716"/>
      </w:tblGrid>
      <w:tr w:rsidR="000B4CFD" w:rsidTr="000B4CFD">
        <w:trPr>
          <w:tblCellSpacing w:w="15" w:type="dxa"/>
        </w:trPr>
        <w:tc>
          <w:tcPr>
            <w:tcW w:w="10716" w:type="dxa"/>
            <w:shd w:val="clear" w:color="auto" w:fill="EEEEEE"/>
            <w:tcMar>
              <w:top w:w="0" w:type="dxa"/>
              <w:left w:w="0" w:type="dxa"/>
              <w:bottom w:w="0" w:type="dxa"/>
              <w:right w:w="0" w:type="dxa"/>
            </w:tcMar>
            <w:vAlign w:val="center"/>
            <w:hideMark/>
          </w:tcPr>
          <w:p w:rsidR="000B4CFD" w:rsidRDefault="000B4CFD">
            <w:pPr>
              <w:pStyle w:val="HTMLPreformatted"/>
            </w:pPr>
            <w:r>
              <w:rPr>
                <w:color w:val="339933"/>
                <w:bdr w:val="none" w:sz="0" w:space="0" w:color="auto" w:frame="1"/>
              </w:rPr>
              <w:t>&lt;!</w:t>
            </w:r>
            <w:r>
              <w:t>DOCTYPE</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html</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head</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title</w:t>
            </w:r>
            <w:r>
              <w:rPr>
                <w:color w:val="339933"/>
                <w:bdr w:val="none" w:sz="0" w:space="0" w:color="auto" w:frame="1"/>
              </w:rPr>
              <w:t>&gt;</w:t>
            </w:r>
            <w:r>
              <w:t>Example</w:t>
            </w:r>
            <w:r>
              <w:rPr>
                <w:color w:val="339933"/>
                <w:bdr w:val="none" w:sz="0" w:space="0" w:color="auto" w:frame="1"/>
              </w:rPr>
              <w:t>&lt;/</w:t>
            </w:r>
            <w:r>
              <w:t>title</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head</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body</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h1</w:t>
            </w:r>
            <w:r>
              <w:rPr>
                <w:color w:val="339933"/>
                <w:bdr w:val="none" w:sz="0" w:space="0" w:color="auto" w:frame="1"/>
              </w:rPr>
              <w:t>&gt;</w:t>
            </w:r>
            <w:r>
              <w:t xml:space="preserve">Hello </w:t>
            </w:r>
            <w:r>
              <w:rPr>
                <w:color w:val="339933"/>
                <w:bdr w:val="none" w:sz="0" w:space="0" w:color="auto" w:frame="1"/>
              </w:rPr>
              <w:t>&lt;</w:t>
            </w:r>
            <w:r>
              <w:t>big</w:t>
            </w:r>
            <w:r>
              <w:rPr>
                <w:color w:val="339933"/>
                <w:bdr w:val="none" w:sz="0" w:space="0" w:color="auto" w:frame="1"/>
              </w:rPr>
              <w:t>&gt;</w:t>
            </w:r>
            <w:r>
              <w:t>World</w:t>
            </w:r>
            <w:r>
              <w:rPr>
                <w:color w:val="339933"/>
                <w:bdr w:val="none" w:sz="0" w:space="0" w:color="auto" w:frame="1"/>
              </w:rPr>
              <w:t>!!&lt;/</w:t>
            </w:r>
            <w:r>
              <w:t>big</w:t>
            </w:r>
            <w:r>
              <w:rPr>
                <w:color w:val="339933"/>
                <w:bdr w:val="none" w:sz="0" w:space="0" w:color="auto" w:frame="1"/>
              </w:rPr>
              <w:t>&gt;&lt;/</w:t>
            </w:r>
            <w:r>
              <w:t>h1</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body</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html</w:t>
            </w:r>
            <w:r>
              <w:rPr>
                <w:color w:val="339933"/>
                <w:bdr w:val="none" w:sz="0" w:space="0" w:color="auto" w:frame="1"/>
              </w:rPr>
              <w:t>&gt;</w:t>
            </w:r>
          </w:p>
        </w:tc>
      </w:tr>
    </w:tbl>
    <w:p w:rsidR="000B4CFD" w:rsidRDefault="000B4CFD" w:rsidP="000B4CFD">
      <w:pPr>
        <w:pStyle w:val="NormalWeb"/>
        <w:shd w:val="clear" w:color="auto" w:fill="FFFFFF"/>
        <w:spacing w:before="0" w:beforeAutospacing="0" w:after="0" w:afterAutospacing="0"/>
        <w:rPr>
          <w:rFonts w:ascii="Verdana" w:hAnsi="Verdana"/>
          <w:color w:val="000000"/>
          <w:sz w:val="26"/>
          <w:szCs w:val="26"/>
        </w:rPr>
      </w:pPr>
      <w:r>
        <w:rPr>
          <w:rStyle w:val="Strong"/>
          <w:rFonts w:ascii="Verdana" w:eastAsiaTheme="majorEastAsia" w:hAnsi="Verdana"/>
          <w:i/>
          <w:iCs/>
          <w:color w:val="000000"/>
          <w:sz w:val="26"/>
          <w:szCs w:val="26"/>
          <w:bdr w:val="none" w:sz="0" w:space="0" w:color="auto" w:frame="1"/>
        </w:rPr>
        <w:t>Output:</w:t>
      </w:r>
    </w:p>
    <w:p w:rsidR="000B4CFD" w:rsidRDefault="000B4CFD" w:rsidP="000B4CFD">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inherit" w:hAnsi="inherit" w:cs="Courier New"/>
          <w:b w:val="0"/>
          <w:bCs w:val="0"/>
          <w:color w:val="000000"/>
          <w:sz w:val="75"/>
          <w:szCs w:val="75"/>
          <w:bdr w:val="none" w:sz="0" w:space="0" w:color="auto" w:frame="1"/>
        </w:rPr>
      </w:pPr>
      <w:r>
        <w:rPr>
          <w:rFonts w:ascii="inherit" w:hAnsi="inherit" w:cs="Courier New"/>
          <w:b w:val="0"/>
          <w:bCs w:val="0"/>
          <w:color w:val="000000"/>
          <w:sz w:val="60"/>
          <w:szCs w:val="60"/>
        </w:rPr>
        <w:t xml:space="preserve">Hello </w:t>
      </w:r>
      <w:r>
        <w:rPr>
          <w:rFonts w:ascii="inherit" w:hAnsi="inherit" w:cs="Courier New"/>
          <w:b w:val="0"/>
          <w:bCs w:val="0"/>
          <w:color w:val="000000"/>
          <w:sz w:val="75"/>
          <w:szCs w:val="75"/>
          <w:bdr w:val="none" w:sz="0" w:space="0" w:color="auto" w:frame="1"/>
        </w:rPr>
        <w:t>World!!</w:t>
      </w:r>
    </w:p>
    <w:p w:rsidR="005C2596" w:rsidRPr="005C2596" w:rsidRDefault="005C2596" w:rsidP="005C2596"/>
    <w:p w:rsidR="000B4CFD" w:rsidRDefault="000B4CFD" w:rsidP="000B4CFD">
      <w:pPr>
        <w:pStyle w:val="NormalWeb"/>
        <w:shd w:val="clear" w:color="auto" w:fill="FFFFFF"/>
        <w:spacing w:before="0" w:beforeAutospacing="0" w:after="0" w:afterAutospacing="0"/>
        <w:rPr>
          <w:rFonts w:ascii="Verdana" w:hAnsi="Verdana"/>
          <w:color w:val="000000"/>
          <w:sz w:val="26"/>
          <w:szCs w:val="26"/>
        </w:rPr>
      </w:pPr>
      <w:r>
        <w:rPr>
          <w:rStyle w:val="Strong"/>
          <w:rFonts w:ascii="Verdana" w:eastAsiaTheme="majorEastAsia" w:hAnsi="Verdana"/>
          <w:i/>
          <w:iCs/>
          <w:color w:val="000000"/>
          <w:sz w:val="26"/>
          <w:szCs w:val="26"/>
          <w:bdr w:val="none" w:sz="0" w:space="0" w:color="auto" w:frame="1"/>
        </w:rPr>
        <w:t>Example 12: Smaller Text.</w:t>
      </w:r>
    </w:p>
    <w:tbl>
      <w:tblPr>
        <w:tblW w:w="10716" w:type="dxa"/>
        <w:tblCellSpacing w:w="15" w:type="dxa"/>
        <w:tblCellMar>
          <w:top w:w="15" w:type="dxa"/>
          <w:left w:w="15" w:type="dxa"/>
          <w:bottom w:w="15" w:type="dxa"/>
          <w:right w:w="15" w:type="dxa"/>
        </w:tblCellMar>
        <w:tblLook w:val="04A0"/>
      </w:tblPr>
      <w:tblGrid>
        <w:gridCol w:w="10716"/>
      </w:tblGrid>
      <w:tr w:rsidR="000B4CFD" w:rsidTr="000B4CFD">
        <w:trPr>
          <w:tblCellSpacing w:w="15" w:type="dxa"/>
        </w:trPr>
        <w:tc>
          <w:tcPr>
            <w:tcW w:w="10716" w:type="dxa"/>
            <w:shd w:val="clear" w:color="auto" w:fill="EEEEEE"/>
            <w:tcMar>
              <w:top w:w="0" w:type="dxa"/>
              <w:left w:w="0" w:type="dxa"/>
              <w:bottom w:w="0" w:type="dxa"/>
              <w:right w:w="0" w:type="dxa"/>
            </w:tcMar>
            <w:vAlign w:val="center"/>
            <w:hideMark/>
          </w:tcPr>
          <w:p w:rsidR="000B4CFD" w:rsidRDefault="000B4CFD">
            <w:pPr>
              <w:pStyle w:val="HTMLPreformatted"/>
            </w:pPr>
            <w:r>
              <w:rPr>
                <w:color w:val="339933"/>
                <w:bdr w:val="none" w:sz="0" w:space="0" w:color="auto" w:frame="1"/>
              </w:rPr>
              <w:t>&lt;!</w:t>
            </w:r>
            <w:r>
              <w:t>DOCTYPE</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html</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head</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title</w:t>
            </w:r>
            <w:r>
              <w:rPr>
                <w:color w:val="339933"/>
                <w:bdr w:val="none" w:sz="0" w:space="0" w:color="auto" w:frame="1"/>
              </w:rPr>
              <w:t>&gt;</w:t>
            </w:r>
            <w:r>
              <w:t>Example</w:t>
            </w:r>
            <w:r>
              <w:rPr>
                <w:color w:val="339933"/>
                <w:bdr w:val="none" w:sz="0" w:space="0" w:color="auto" w:frame="1"/>
              </w:rPr>
              <w:t>&lt;/</w:t>
            </w:r>
            <w:r>
              <w:t>title</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head</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body</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h1</w:t>
            </w:r>
            <w:r>
              <w:rPr>
                <w:color w:val="339933"/>
                <w:bdr w:val="none" w:sz="0" w:space="0" w:color="auto" w:frame="1"/>
              </w:rPr>
              <w:t>&gt;</w:t>
            </w:r>
            <w:r>
              <w:t xml:space="preserve">Hello </w:t>
            </w:r>
            <w:r>
              <w:rPr>
                <w:color w:val="339933"/>
                <w:bdr w:val="none" w:sz="0" w:space="0" w:color="auto" w:frame="1"/>
              </w:rPr>
              <w:t>&lt;</w:t>
            </w:r>
            <w:r>
              <w:t>small</w:t>
            </w:r>
            <w:r>
              <w:rPr>
                <w:color w:val="339933"/>
                <w:bdr w:val="none" w:sz="0" w:space="0" w:color="auto" w:frame="1"/>
              </w:rPr>
              <w:t>&gt;</w:t>
            </w:r>
            <w:r>
              <w:t>World</w:t>
            </w:r>
            <w:r>
              <w:rPr>
                <w:color w:val="339933"/>
                <w:bdr w:val="none" w:sz="0" w:space="0" w:color="auto" w:frame="1"/>
              </w:rPr>
              <w:t>!!&lt;/</w:t>
            </w:r>
            <w:r>
              <w:t>small</w:t>
            </w:r>
            <w:r>
              <w:rPr>
                <w:color w:val="339933"/>
                <w:bdr w:val="none" w:sz="0" w:space="0" w:color="auto" w:frame="1"/>
              </w:rPr>
              <w:t>&gt;&lt;/</w:t>
            </w:r>
            <w:r>
              <w:t>h1</w:t>
            </w:r>
            <w:r>
              <w:rPr>
                <w:color w:val="339933"/>
                <w:bdr w:val="none" w:sz="0" w:space="0" w:color="auto" w:frame="1"/>
              </w:rPr>
              <w:t>&gt;</w:t>
            </w:r>
            <w:r>
              <w:t xml:space="preserve">    </w:t>
            </w:r>
          </w:p>
          <w:p w:rsidR="000B4CFD" w:rsidRDefault="000B4CFD">
            <w:pPr>
              <w:pStyle w:val="HTMLPreformatted"/>
            </w:pPr>
            <w:r>
              <w:rPr>
                <w:color w:val="339933"/>
                <w:bdr w:val="none" w:sz="0" w:space="0" w:color="auto" w:frame="1"/>
              </w:rPr>
              <w:t>&lt;/</w:t>
            </w:r>
            <w:r>
              <w:t>body</w:t>
            </w:r>
            <w:r>
              <w:rPr>
                <w:color w:val="339933"/>
                <w:bdr w:val="none" w:sz="0" w:space="0" w:color="auto" w:frame="1"/>
              </w:rPr>
              <w:t>&gt;</w:t>
            </w:r>
            <w:r>
              <w:t xml:space="preserve">  </w:t>
            </w:r>
          </w:p>
          <w:p w:rsidR="000B4CFD" w:rsidRDefault="000B4CFD">
            <w:pPr>
              <w:pStyle w:val="HTMLPreformatted"/>
              <w:rPr>
                <w:color w:val="339933"/>
                <w:bdr w:val="none" w:sz="0" w:space="0" w:color="auto" w:frame="1"/>
              </w:rPr>
            </w:pPr>
            <w:r>
              <w:rPr>
                <w:color w:val="339933"/>
                <w:bdr w:val="none" w:sz="0" w:space="0" w:color="auto" w:frame="1"/>
              </w:rPr>
              <w:t>&lt;/</w:t>
            </w:r>
            <w:r>
              <w:t>html</w:t>
            </w:r>
            <w:r>
              <w:rPr>
                <w:color w:val="339933"/>
                <w:bdr w:val="none" w:sz="0" w:space="0" w:color="auto" w:frame="1"/>
              </w:rPr>
              <w:t>&gt;</w:t>
            </w:r>
          </w:p>
          <w:p w:rsidR="005C2596" w:rsidRDefault="005C2596">
            <w:pPr>
              <w:pStyle w:val="HTMLPreformatted"/>
              <w:rPr>
                <w:color w:val="339933"/>
                <w:bdr w:val="none" w:sz="0" w:space="0" w:color="auto" w:frame="1"/>
              </w:rPr>
            </w:pPr>
          </w:p>
          <w:p w:rsidR="005C2596" w:rsidRDefault="005C2596">
            <w:pPr>
              <w:pStyle w:val="HTMLPreformatted"/>
              <w:rPr>
                <w:color w:val="339933"/>
                <w:bdr w:val="none" w:sz="0" w:space="0" w:color="auto" w:frame="1"/>
              </w:rPr>
            </w:pPr>
          </w:p>
          <w:p w:rsidR="005C2596" w:rsidRDefault="005C2596">
            <w:pPr>
              <w:pStyle w:val="HTMLPreformatted"/>
              <w:rPr>
                <w:color w:val="339933"/>
                <w:bdr w:val="none" w:sz="0" w:space="0" w:color="auto" w:frame="1"/>
              </w:rPr>
            </w:pPr>
          </w:p>
          <w:p w:rsidR="005C2596" w:rsidRDefault="005C2596">
            <w:pPr>
              <w:pStyle w:val="HTMLPreformatted"/>
            </w:pPr>
          </w:p>
        </w:tc>
      </w:tr>
    </w:tbl>
    <w:p w:rsidR="000B4CFD" w:rsidRDefault="000B4CFD" w:rsidP="000B4CFD">
      <w:pPr>
        <w:pStyle w:val="NormalWeb"/>
        <w:shd w:val="clear" w:color="auto" w:fill="FFFFFF"/>
        <w:spacing w:before="0" w:beforeAutospacing="0" w:after="0" w:afterAutospacing="0"/>
        <w:rPr>
          <w:rStyle w:val="Strong"/>
          <w:rFonts w:ascii="Verdana" w:eastAsiaTheme="majorEastAsia" w:hAnsi="Verdana"/>
          <w:i/>
          <w:iCs/>
          <w:color w:val="000000"/>
          <w:sz w:val="26"/>
          <w:szCs w:val="26"/>
          <w:bdr w:val="none" w:sz="0" w:space="0" w:color="auto" w:frame="1"/>
        </w:rPr>
      </w:pPr>
      <w:r>
        <w:rPr>
          <w:rStyle w:val="Strong"/>
          <w:rFonts w:ascii="Verdana" w:eastAsiaTheme="majorEastAsia" w:hAnsi="Verdana"/>
          <w:i/>
          <w:iCs/>
          <w:color w:val="000000"/>
          <w:sz w:val="26"/>
          <w:szCs w:val="26"/>
          <w:bdr w:val="none" w:sz="0" w:space="0" w:color="auto" w:frame="1"/>
        </w:rPr>
        <w:t>Output:</w:t>
      </w:r>
    </w:p>
    <w:p w:rsidR="005C2596" w:rsidRDefault="005C2596" w:rsidP="000B4CFD">
      <w:pPr>
        <w:pStyle w:val="NormalWeb"/>
        <w:shd w:val="clear" w:color="auto" w:fill="FFFFFF"/>
        <w:spacing w:before="0" w:beforeAutospacing="0" w:after="0" w:afterAutospacing="0"/>
        <w:rPr>
          <w:rFonts w:ascii="Verdana" w:hAnsi="Verdana"/>
          <w:color w:val="000000"/>
          <w:sz w:val="26"/>
          <w:szCs w:val="26"/>
        </w:rPr>
      </w:pPr>
    </w:p>
    <w:p w:rsidR="000B4CFD" w:rsidRDefault="000B4CFD" w:rsidP="000B4CFD">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inherit" w:hAnsi="inherit" w:cs="Courier New"/>
          <w:b w:val="0"/>
          <w:bCs w:val="0"/>
          <w:color w:val="000000"/>
          <w:sz w:val="60"/>
          <w:szCs w:val="60"/>
        </w:rPr>
      </w:pPr>
      <w:r>
        <w:rPr>
          <w:rFonts w:ascii="inherit" w:hAnsi="inherit" w:cs="Courier New"/>
          <w:b w:val="0"/>
          <w:bCs w:val="0"/>
          <w:color w:val="000000"/>
          <w:sz w:val="60"/>
          <w:szCs w:val="60"/>
        </w:rPr>
        <w:t xml:space="preserve">Hello </w:t>
      </w:r>
      <w:r>
        <w:rPr>
          <w:rFonts w:ascii="inherit" w:hAnsi="inherit" w:cs="Courier New"/>
          <w:b w:val="0"/>
          <w:bCs w:val="0"/>
          <w:color w:val="000000"/>
          <w:sz w:val="45"/>
          <w:szCs w:val="45"/>
          <w:bdr w:val="none" w:sz="0" w:space="0" w:color="auto" w:frame="1"/>
        </w:rPr>
        <w:t>World!!</w:t>
      </w:r>
    </w:p>
    <w:p w:rsidR="000B4CFD" w:rsidRDefault="000B4CFD" w:rsidP="00EC386C">
      <w:pPr>
        <w:rPr>
          <w:rFonts w:asciiTheme="majorHAnsi" w:hAnsiTheme="majorHAnsi"/>
          <w:color w:val="000000" w:themeColor="text1"/>
          <w:sz w:val="28"/>
          <w:szCs w:val="28"/>
        </w:rPr>
      </w:pPr>
    </w:p>
    <w:p w:rsidR="000B4CFD" w:rsidRDefault="000B4CFD" w:rsidP="00EC386C">
      <w:pPr>
        <w:rPr>
          <w:rFonts w:asciiTheme="majorHAnsi" w:hAnsiTheme="majorHAnsi"/>
          <w:color w:val="000000" w:themeColor="text1"/>
          <w:sz w:val="28"/>
          <w:szCs w:val="28"/>
        </w:rPr>
      </w:pPr>
    </w:p>
    <w:p w:rsidR="00C41482" w:rsidRPr="00B41106" w:rsidRDefault="00C41482" w:rsidP="00EC386C">
      <w:pPr>
        <w:rPr>
          <w:rFonts w:asciiTheme="majorHAnsi" w:hAnsiTheme="majorHAnsi"/>
          <w:color w:val="000000" w:themeColor="text1"/>
          <w:sz w:val="28"/>
          <w:szCs w:val="28"/>
        </w:rPr>
      </w:pPr>
    </w:p>
    <w:sectPr w:rsidR="00C41482" w:rsidRPr="00B41106" w:rsidSect="00F62F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75D5A"/>
    <w:multiLevelType w:val="multilevel"/>
    <w:tmpl w:val="2BB6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234B56"/>
    <w:multiLevelType w:val="multilevel"/>
    <w:tmpl w:val="D918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811E07"/>
    <w:multiLevelType w:val="multilevel"/>
    <w:tmpl w:val="7342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CE3FC9"/>
    <w:multiLevelType w:val="multilevel"/>
    <w:tmpl w:val="6C849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68241A"/>
    <w:multiLevelType w:val="multilevel"/>
    <w:tmpl w:val="55145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C73145"/>
    <w:multiLevelType w:val="multilevel"/>
    <w:tmpl w:val="BAAA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6521FB"/>
    <w:multiLevelType w:val="multilevel"/>
    <w:tmpl w:val="B240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5F00E3"/>
    <w:multiLevelType w:val="multilevel"/>
    <w:tmpl w:val="6D3E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B77CD9"/>
    <w:multiLevelType w:val="multilevel"/>
    <w:tmpl w:val="D7BA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A74C39"/>
    <w:multiLevelType w:val="multilevel"/>
    <w:tmpl w:val="F7C4C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32343A2"/>
    <w:multiLevelType w:val="multilevel"/>
    <w:tmpl w:val="D854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7"/>
  </w:num>
  <w:num w:numId="4">
    <w:abstractNumId w:val="8"/>
  </w:num>
  <w:num w:numId="5">
    <w:abstractNumId w:val="4"/>
  </w:num>
  <w:num w:numId="6">
    <w:abstractNumId w:val="3"/>
  </w:num>
  <w:num w:numId="7">
    <w:abstractNumId w:val="9"/>
  </w:num>
  <w:num w:numId="8">
    <w:abstractNumId w:val="2"/>
  </w:num>
  <w:num w:numId="9">
    <w:abstractNumId w:val="1"/>
  </w:num>
  <w:num w:numId="10">
    <w:abstractNumId w:val="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1282"/>
    <w:rsid w:val="000549A7"/>
    <w:rsid w:val="00091037"/>
    <w:rsid w:val="000B4CFD"/>
    <w:rsid w:val="000D788C"/>
    <w:rsid w:val="001F162B"/>
    <w:rsid w:val="0021381D"/>
    <w:rsid w:val="00223F77"/>
    <w:rsid w:val="002A2D45"/>
    <w:rsid w:val="002C765E"/>
    <w:rsid w:val="002D1E8A"/>
    <w:rsid w:val="00325AE0"/>
    <w:rsid w:val="0032745C"/>
    <w:rsid w:val="00346108"/>
    <w:rsid w:val="003C0F9C"/>
    <w:rsid w:val="00431E6F"/>
    <w:rsid w:val="00505AB0"/>
    <w:rsid w:val="00582A62"/>
    <w:rsid w:val="005C2596"/>
    <w:rsid w:val="005D6DFF"/>
    <w:rsid w:val="005F656E"/>
    <w:rsid w:val="0068057B"/>
    <w:rsid w:val="006A188F"/>
    <w:rsid w:val="006D5F50"/>
    <w:rsid w:val="006F698E"/>
    <w:rsid w:val="00740CB6"/>
    <w:rsid w:val="007939DA"/>
    <w:rsid w:val="007B422A"/>
    <w:rsid w:val="0080374E"/>
    <w:rsid w:val="008D44BE"/>
    <w:rsid w:val="008E340F"/>
    <w:rsid w:val="009036F7"/>
    <w:rsid w:val="00931D65"/>
    <w:rsid w:val="009C4F77"/>
    <w:rsid w:val="00A109D0"/>
    <w:rsid w:val="00A746C0"/>
    <w:rsid w:val="00A77DB0"/>
    <w:rsid w:val="00AF1282"/>
    <w:rsid w:val="00B139FE"/>
    <w:rsid w:val="00B3425C"/>
    <w:rsid w:val="00B41106"/>
    <w:rsid w:val="00B8084D"/>
    <w:rsid w:val="00BF0A31"/>
    <w:rsid w:val="00BF26B9"/>
    <w:rsid w:val="00C41482"/>
    <w:rsid w:val="00C8245B"/>
    <w:rsid w:val="00D64D04"/>
    <w:rsid w:val="00DB6441"/>
    <w:rsid w:val="00DC39A4"/>
    <w:rsid w:val="00DE407F"/>
    <w:rsid w:val="00DF7595"/>
    <w:rsid w:val="00E14631"/>
    <w:rsid w:val="00E572A9"/>
    <w:rsid w:val="00E94001"/>
    <w:rsid w:val="00EC386C"/>
    <w:rsid w:val="00EF2292"/>
    <w:rsid w:val="00F62FEE"/>
    <w:rsid w:val="00FB6BEF"/>
    <w:rsid w:val="00FD3E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FEE"/>
  </w:style>
  <w:style w:type="paragraph" w:styleId="Heading1">
    <w:name w:val="heading 1"/>
    <w:basedOn w:val="Normal"/>
    <w:next w:val="Normal"/>
    <w:link w:val="Heading1Char"/>
    <w:uiPriority w:val="9"/>
    <w:qFormat/>
    <w:rsid w:val="00AF12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12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12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1282"/>
    <w:pPr>
      <w:spacing w:after="0" w:line="240" w:lineRule="auto"/>
    </w:pPr>
  </w:style>
  <w:style w:type="character" w:customStyle="1" w:styleId="Heading1Char">
    <w:name w:val="Heading 1 Char"/>
    <w:basedOn w:val="DefaultParagraphFont"/>
    <w:link w:val="Heading1"/>
    <w:uiPriority w:val="9"/>
    <w:rsid w:val="00AF128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F128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AF12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1282"/>
    <w:rPr>
      <w:color w:val="0000FF"/>
      <w:u w:val="single"/>
    </w:rPr>
  </w:style>
  <w:style w:type="character" w:customStyle="1" w:styleId="Heading2Char">
    <w:name w:val="Heading 2 Char"/>
    <w:basedOn w:val="DefaultParagraphFont"/>
    <w:link w:val="Heading2"/>
    <w:uiPriority w:val="9"/>
    <w:rsid w:val="00AF128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25A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AE0"/>
    <w:rPr>
      <w:rFonts w:ascii="Tahoma" w:hAnsi="Tahoma" w:cs="Tahoma"/>
      <w:sz w:val="16"/>
      <w:szCs w:val="16"/>
    </w:rPr>
  </w:style>
  <w:style w:type="character" w:styleId="Strong">
    <w:name w:val="Strong"/>
    <w:basedOn w:val="DefaultParagraphFont"/>
    <w:uiPriority w:val="22"/>
    <w:qFormat/>
    <w:rsid w:val="00DE407F"/>
    <w:rPr>
      <w:b/>
      <w:bCs/>
    </w:rPr>
  </w:style>
  <w:style w:type="character" w:styleId="HTMLCode">
    <w:name w:val="HTML Code"/>
    <w:basedOn w:val="DefaultParagraphFont"/>
    <w:uiPriority w:val="99"/>
    <w:semiHidden/>
    <w:unhideWhenUsed/>
    <w:rsid w:val="00DE407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340F"/>
    <w:rPr>
      <w:rFonts w:ascii="Courier New" w:eastAsia="Times New Roman" w:hAnsi="Courier New" w:cs="Courier New"/>
      <w:sz w:val="20"/>
      <w:szCs w:val="20"/>
    </w:rPr>
  </w:style>
  <w:style w:type="character" w:customStyle="1" w:styleId="tag">
    <w:name w:val="tag"/>
    <w:basedOn w:val="DefaultParagraphFont"/>
    <w:rsid w:val="006D5F50"/>
  </w:style>
  <w:style w:type="character" w:customStyle="1" w:styleId="tag-name">
    <w:name w:val="tag-name"/>
    <w:basedOn w:val="DefaultParagraphFont"/>
    <w:rsid w:val="006D5F50"/>
  </w:style>
  <w:style w:type="character" w:customStyle="1" w:styleId="tagnamecolor">
    <w:name w:val="tagnamecolor"/>
    <w:basedOn w:val="DefaultParagraphFont"/>
    <w:rsid w:val="00FD3EE8"/>
  </w:style>
  <w:style w:type="character" w:customStyle="1" w:styleId="tagcolor">
    <w:name w:val="tagcolor"/>
    <w:basedOn w:val="DefaultParagraphFont"/>
    <w:rsid w:val="00FD3EE8"/>
  </w:style>
  <w:style w:type="character" w:customStyle="1" w:styleId="cssselectorcolor">
    <w:name w:val="cssselectorcolor"/>
    <w:basedOn w:val="DefaultParagraphFont"/>
    <w:rsid w:val="00FD3EE8"/>
  </w:style>
  <w:style w:type="character" w:customStyle="1" w:styleId="cssdelimitercolor">
    <w:name w:val="cssdelimitercolor"/>
    <w:basedOn w:val="DefaultParagraphFont"/>
    <w:rsid w:val="00FD3EE8"/>
  </w:style>
  <w:style w:type="character" w:customStyle="1" w:styleId="csspropertycolor">
    <w:name w:val="csspropertycolor"/>
    <w:basedOn w:val="DefaultParagraphFont"/>
    <w:rsid w:val="00FD3EE8"/>
  </w:style>
  <w:style w:type="character" w:customStyle="1" w:styleId="csspropertyvaluecolor">
    <w:name w:val="csspropertyvaluecolor"/>
    <w:basedOn w:val="DefaultParagraphFont"/>
    <w:rsid w:val="00FD3EE8"/>
  </w:style>
  <w:style w:type="character" w:customStyle="1" w:styleId="attributecolor">
    <w:name w:val="attributecolor"/>
    <w:basedOn w:val="DefaultParagraphFont"/>
    <w:rsid w:val="00FD3EE8"/>
  </w:style>
  <w:style w:type="character" w:customStyle="1" w:styleId="attributevaluecolor">
    <w:name w:val="attributevaluecolor"/>
    <w:basedOn w:val="DefaultParagraphFont"/>
    <w:rsid w:val="00FD3EE8"/>
  </w:style>
  <w:style w:type="paragraph" w:customStyle="1" w:styleId="important">
    <w:name w:val="important"/>
    <w:basedOn w:val="Normal"/>
    <w:rsid w:val="00FD3EE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C0F9C"/>
    <w:rPr>
      <w:i/>
      <w:iCs/>
    </w:rPr>
  </w:style>
  <w:style w:type="paragraph" w:customStyle="1" w:styleId="w3-theme-border">
    <w:name w:val="w3-theme-border"/>
    <w:basedOn w:val="Normal"/>
    <w:rsid w:val="00B139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C8245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8245B"/>
    <w:rPr>
      <w:color w:val="800080" w:themeColor="followedHyperlink"/>
      <w:u w:val="single"/>
    </w:rPr>
  </w:style>
  <w:style w:type="character" w:styleId="HTMLTypewriter">
    <w:name w:val="HTML Typewriter"/>
    <w:basedOn w:val="DefaultParagraphFont"/>
    <w:uiPriority w:val="99"/>
    <w:semiHidden/>
    <w:unhideWhenUsed/>
    <w:rsid w:val="000B4CF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362029">
      <w:bodyDiv w:val="1"/>
      <w:marLeft w:val="0"/>
      <w:marRight w:val="0"/>
      <w:marTop w:val="0"/>
      <w:marBottom w:val="0"/>
      <w:divBdr>
        <w:top w:val="none" w:sz="0" w:space="0" w:color="auto"/>
        <w:left w:val="none" w:sz="0" w:space="0" w:color="auto"/>
        <w:bottom w:val="none" w:sz="0" w:space="0" w:color="auto"/>
        <w:right w:val="none" w:sz="0" w:space="0" w:color="auto"/>
      </w:divBdr>
      <w:divsChild>
        <w:div w:id="1017268496">
          <w:marLeft w:val="0"/>
          <w:marRight w:val="0"/>
          <w:marTop w:val="0"/>
          <w:marBottom w:val="0"/>
          <w:divBdr>
            <w:top w:val="none" w:sz="0" w:space="0" w:color="auto"/>
            <w:left w:val="single" w:sz="24" w:space="9" w:color="04AA6D"/>
            <w:bottom w:val="none" w:sz="0" w:space="0" w:color="auto"/>
            <w:right w:val="none" w:sz="0" w:space="0" w:color="auto"/>
          </w:divBdr>
        </w:div>
      </w:divsChild>
    </w:div>
    <w:div w:id="40175066">
      <w:bodyDiv w:val="1"/>
      <w:marLeft w:val="0"/>
      <w:marRight w:val="0"/>
      <w:marTop w:val="0"/>
      <w:marBottom w:val="0"/>
      <w:divBdr>
        <w:top w:val="none" w:sz="0" w:space="0" w:color="auto"/>
        <w:left w:val="none" w:sz="0" w:space="0" w:color="auto"/>
        <w:bottom w:val="none" w:sz="0" w:space="0" w:color="auto"/>
        <w:right w:val="none" w:sz="0" w:space="0" w:color="auto"/>
      </w:divBdr>
    </w:div>
    <w:div w:id="44647565">
      <w:bodyDiv w:val="1"/>
      <w:marLeft w:val="0"/>
      <w:marRight w:val="0"/>
      <w:marTop w:val="0"/>
      <w:marBottom w:val="0"/>
      <w:divBdr>
        <w:top w:val="none" w:sz="0" w:space="0" w:color="auto"/>
        <w:left w:val="none" w:sz="0" w:space="0" w:color="auto"/>
        <w:bottom w:val="none" w:sz="0" w:space="0" w:color="auto"/>
        <w:right w:val="none" w:sz="0" w:space="0" w:color="auto"/>
      </w:divBdr>
    </w:div>
    <w:div w:id="75398308">
      <w:bodyDiv w:val="1"/>
      <w:marLeft w:val="0"/>
      <w:marRight w:val="0"/>
      <w:marTop w:val="0"/>
      <w:marBottom w:val="0"/>
      <w:divBdr>
        <w:top w:val="none" w:sz="0" w:space="0" w:color="auto"/>
        <w:left w:val="none" w:sz="0" w:space="0" w:color="auto"/>
        <w:bottom w:val="none" w:sz="0" w:space="0" w:color="auto"/>
        <w:right w:val="none" w:sz="0" w:space="0" w:color="auto"/>
      </w:divBdr>
    </w:div>
    <w:div w:id="124276985">
      <w:bodyDiv w:val="1"/>
      <w:marLeft w:val="0"/>
      <w:marRight w:val="0"/>
      <w:marTop w:val="0"/>
      <w:marBottom w:val="0"/>
      <w:divBdr>
        <w:top w:val="none" w:sz="0" w:space="0" w:color="auto"/>
        <w:left w:val="none" w:sz="0" w:space="0" w:color="auto"/>
        <w:bottom w:val="none" w:sz="0" w:space="0" w:color="auto"/>
        <w:right w:val="none" w:sz="0" w:space="0" w:color="auto"/>
      </w:divBdr>
      <w:divsChild>
        <w:div w:id="168100671">
          <w:marLeft w:val="-300"/>
          <w:marRight w:val="-300"/>
          <w:marTop w:val="360"/>
          <w:marBottom w:val="360"/>
          <w:divBdr>
            <w:top w:val="none" w:sz="0" w:space="0" w:color="auto"/>
            <w:left w:val="none" w:sz="0" w:space="0" w:color="auto"/>
            <w:bottom w:val="none" w:sz="0" w:space="0" w:color="auto"/>
            <w:right w:val="none" w:sz="0" w:space="0" w:color="auto"/>
          </w:divBdr>
        </w:div>
      </w:divsChild>
    </w:div>
    <w:div w:id="153961435">
      <w:bodyDiv w:val="1"/>
      <w:marLeft w:val="0"/>
      <w:marRight w:val="0"/>
      <w:marTop w:val="0"/>
      <w:marBottom w:val="0"/>
      <w:divBdr>
        <w:top w:val="none" w:sz="0" w:space="0" w:color="auto"/>
        <w:left w:val="none" w:sz="0" w:space="0" w:color="auto"/>
        <w:bottom w:val="none" w:sz="0" w:space="0" w:color="auto"/>
        <w:right w:val="none" w:sz="0" w:space="0" w:color="auto"/>
      </w:divBdr>
      <w:divsChild>
        <w:div w:id="392656998">
          <w:marLeft w:val="0"/>
          <w:marRight w:val="0"/>
          <w:marTop w:val="0"/>
          <w:marBottom w:val="0"/>
          <w:divBdr>
            <w:top w:val="none" w:sz="0" w:space="0" w:color="auto"/>
            <w:left w:val="none" w:sz="0" w:space="0" w:color="auto"/>
            <w:bottom w:val="none" w:sz="0" w:space="0" w:color="auto"/>
            <w:right w:val="none" w:sz="0" w:space="0" w:color="auto"/>
          </w:divBdr>
          <w:divsChild>
            <w:div w:id="1711568787">
              <w:marLeft w:val="0"/>
              <w:marRight w:val="0"/>
              <w:marTop w:val="0"/>
              <w:marBottom w:val="0"/>
              <w:divBdr>
                <w:top w:val="none" w:sz="0" w:space="0" w:color="auto"/>
                <w:left w:val="none" w:sz="0" w:space="0" w:color="auto"/>
                <w:bottom w:val="none" w:sz="0" w:space="0" w:color="auto"/>
                <w:right w:val="none" w:sz="0" w:space="0" w:color="auto"/>
              </w:divBdr>
            </w:div>
            <w:div w:id="1630433152">
              <w:marLeft w:val="0"/>
              <w:marRight w:val="0"/>
              <w:marTop w:val="0"/>
              <w:marBottom w:val="0"/>
              <w:divBdr>
                <w:top w:val="none" w:sz="0" w:space="0" w:color="auto"/>
                <w:left w:val="none" w:sz="0" w:space="0" w:color="auto"/>
                <w:bottom w:val="none" w:sz="0" w:space="0" w:color="auto"/>
                <w:right w:val="none" w:sz="0" w:space="0" w:color="auto"/>
              </w:divBdr>
            </w:div>
            <w:div w:id="868682733">
              <w:marLeft w:val="0"/>
              <w:marRight w:val="0"/>
              <w:marTop w:val="0"/>
              <w:marBottom w:val="0"/>
              <w:divBdr>
                <w:top w:val="none" w:sz="0" w:space="0" w:color="auto"/>
                <w:left w:val="none" w:sz="0" w:space="0" w:color="auto"/>
                <w:bottom w:val="none" w:sz="0" w:space="0" w:color="auto"/>
                <w:right w:val="none" w:sz="0" w:space="0" w:color="auto"/>
              </w:divBdr>
            </w:div>
            <w:div w:id="125702982">
              <w:marLeft w:val="0"/>
              <w:marRight w:val="0"/>
              <w:marTop w:val="0"/>
              <w:marBottom w:val="0"/>
              <w:divBdr>
                <w:top w:val="none" w:sz="0" w:space="0" w:color="auto"/>
                <w:left w:val="none" w:sz="0" w:space="0" w:color="auto"/>
                <w:bottom w:val="none" w:sz="0" w:space="0" w:color="auto"/>
                <w:right w:val="none" w:sz="0" w:space="0" w:color="auto"/>
              </w:divBdr>
            </w:div>
            <w:div w:id="2135833159">
              <w:marLeft w:val="0"/>
              <w:marRight w:val="0"/>
              <w:marTop w:val="0"/>
              <w:marBottom w:val="0"/>
              <w:divBdr>
                <w:top w:val="none" w:sz="0" w:space="0" w:color="auto"/>
                <w:left w:val="none" w:sz="0" w:space="0" w:color="auto"/>
                <w:bottom w:val="none" w:sz="0" w:space="0" w:color="auto"/>
                <w:right w:val="none" w:sz="0" w:space="0" w:color="auto"/>
              </w:divBdr>
            </w:div>
            <w:div w:id="1191071685">
              <w:marLeft w:val="0"/>
              <w:marRight w:val="0"/>
              <w:marTop w:val="0"/>
              <w:marBottom w:val="0"/>
              <w:divBdr>
                <w:top w:val="none" w:sz="0" w:space="0" w:color="auto"/>
                <w:left w:val="none" w:sz="0" w:space="0" w:color="auto"/>
                <w:bottom w:val="none" w:sz="0" w:space="0" w:color="auto"/>
                <w:right w:val="none" w:sz="0" w:space="0" w:color="auto"/>
              </w:divBdr>
            </w:div>
            <w:div w:id="1160543291">
              <w:marLeft w:val="0"/>
              <w:marRight w:val="0"/>
              <w:marTop w:val="0"/>
              <w:marBottom w:val="0"/>
              <w:divBdr>
                <w:top w:val="none" w:sz="0" w:space="0" w:color="auto"/>
                <w:left w:val="none" w:sz="0" w:space="0" w:color="auto"/>
                <w:bottom w:val="none" w:sz="0" w:space="0" w:color="auto"/>
                <w:right w:val="none" w:sz="0" w:space="0" w:color="auto"/>
              </w:divBdr>
            </w:div>
            <w:div w:id="16583907">
              <w:marLeft w:val="0"/>
              <w:marRight w:val="0"/>
              <w:marTop w:val="0"/>
              <w:marBottom w:val="0"/>
              <w:divBdr>
                <w:top w:val="none" w:sz="0" w:space="0" w:color="auto"/>
                <w:left w:val="none" w:sz="0" w:space="0" w:color="auto"/>
                <w:bottom w:val="none" w:sz="0" w:space="0" w:color="auto"/>
                <w:right w:val="none" w:sz="0" w:space="0" w:color="auto"/>
              </w:divBdr>
            </w:div>
            <w:div w:id="2003698187">
              <w:marLeft w:val="0"/>
              <w:marRight w:val="0"/>
              <w:marTop w:val="0"/>
              <w:marBottom w:val="0"/>
              <w:divBdr>
                <w:top w:val="none" w:sz="0" w:space="0" w:color="auto"/>
                <w:left w:val="none" w:sz="0" w:space="0" w:color="auto"/>
                <w:bottom w:val="none" w:sz="0" w:space="0" w:color="auto"/>
                <w:right w:val="none" w:sz="0" w:space="0" w:color="auto"/>
              </w:divBdr>
            </w:div>
            <w:div w:id="2072652450">
              <w:marLeft w:val="0"/>
              <w:marRight w:val="0"/>
              <w:marTop w:val="0"/>
              <w:marBottom w:val="0"/>
              <w:divBdr>
                <w:top w:val="none" w:sz="0" w:space="0" w:color="auto"/>
                <w:left w:val="none" w:sz="0" w:space="0" w:color="auto"/>
                <w:bottom w:val="none" w:sz="0" w:space="0" w:color="auto"/>
                <w:right w:val="none" w:sz="0" w:space="0" w:color="auto"/>
              </w:divBdr>
            </w:div>
            <w:div w:id="678048128">
              <w:marLeft w:val="0"/>
              <w:marRight w:val="0"/>
              <w:marTop w:val="0"/>
              <w:marBottom w:val="0"/>
              <w:divBdr>
                <w:top w:val="none" w:sz="0" w:space="0" w:color="auto"/>
                <w:left w:val="none" w:sz="0" w:space="0" w:color="auto"/>
                <w:bottom w:val="none" w:sz="0" w:space="0" w:color="auto"/>
                <w:right w:val="none" w:sz="0" w:space="0" w:color="auto"/>
              </w:divBdr>
            </w:div>
            <w:div w:id="128209919">
              <w:marLeft w:val="0"/>
              <w:marRight w:val="0"/>
              <w:marTop w:val="0"/>
              <w:marBottom w:val="0"/>
              <w:divBdr>
                <w:top w:val="none" w:sz="0" w:space="0" w:color="auto"/>
                <w:left w:val="none" w:sz="0" w:space="0" w:color="auto"/>
                <w:bottom w:val="none" w:sz="0" w:space="0" w:color="auto"/>
                <w:right w:val="none" w:sz="0" w:space="0" w:color="auto"/>
              </w:divBdr>
            </w:div>
            <w:div w:id="1896504317">
              <w:marLeft w:val="0"/>
              <w:marRight w:val="0"/>
              <w:marTop w:val="0"/>
              <w:marBottom w:val="0"/>
              <w:divBdr>
                <w:top w:val="none" w:sz="0" w:space="0" w:color="auto"/>
                <w:left w:val="none" w:sz="0" w:space="0" w:color="auto"/>
                <w:bottom w:val="none" w:sz="0" w:space="0" w:color="auto"/>
                <w:right w:val="none" w:sz="0" w:space="0" w:color="auto"/>
              </w:divBdr>
            </w:div>
            <w:div w:id="179470307">
              <w:marLeft w:val="0"/>
              <w:marRight w:val="0"/>
              <w:marTop w:val="0"/>
              <w:marBottom w:val="0"/>
              <w:divBdr>
                <w:top w:val="none" w:sz="0" w:space="0" w:color="auto"/>
                <w:left w:val="none" w:sz="0" w:space="0" w:color="auto"/>
                <w:bottom w:val="none" w:sz="0" w:space="0" w:color="auto"/>
                <w:right w:val="none" w:sz="0" w:space="0" w:color="auto"/>
              </w:divBdr>
            </w:div>
            <w:div w:id="1229338556">
              <w:marLeft w:val="0"/>
              <w:marRight w:val="0"/>
              <w:marTop w:val="0"/>
              <w:marBottom w:val="0"/>
              <w:divBdr>
                <w:top w:val="none" w:sz="0" w:space="0" w:color="auto"/>
                <w:left w:val="none" w:sz="0" w:space="0" w:color="auto"/>
                <w:bottom w:val="none" w:sz="0" w:space="0" w:color="auto"/>
                <w:right w:val="none" w:sz="0" w:space="0" w:color="auto"/>
              </w:divBdr>
            </w:div>
            <w:div w:id="926570581">
              <w:marLeft w:val="0"/>
              <w:marRight w:val="0"/>
              <w:marTop w:val="0"/>
              <w:marBottom w:val="0"/>
              <w:divBdr>
                <w:top w:val="none" w:sz="0" w:space="0" w:color="auto"/>
                <w:left w:val="none" w:sz="0" w:space="0" w:color="auto"/>
                <w:bottom w:val="none" w:sz="0" w:space="0" w:color="auto"/>
                <w:right w:val="none" w:sz="0" w:space="0" w:color="auto"/>
              </w:divBdr>
            </w:div>
            <w:div w:id="1419596503">
              <w:marLeft w:val="0"/>
              <w:marRight w:val="0"/>
              <w:marTop w:val="0"/>
              <w:marBottom w:val="0"/>
              <w:divBdr>
                <w:top w:val="none" w:sz="0" w:space="0" w:color="auto"/>
                <w:left w:val="none" w:sz="0" w:space="0" w:color="auto"/>
                <w:bottom w:val="none" w:sz="0" w:space="0" w:color="auto"/>
                <w:right w:val="none" w:sz="0" w:space="0" w:color="auto"/>
              </w:divBdr>
            </w:div>
            <w:div w:id="653874198">
              <w:marLeft w:val="0"/>
              <w:marRight w:val="0"/>
              <w:marTop w:val="0"/>
              <w:marBottom w:val="0"/>
              <w:divBdr>
                <w:top w:val="none" w:sz="0" w:space="0" w:color="auto"/>
                <w:left w:val="none" w:sz="0" w:space="0" w:color="auto"/>
                <w:bottom w:val="none" w:sz="0" w:space="0" w:color="auto"/>
                <w:right w:val="none" w:sz="0" w:space="0" w:color="auto"/>
              </w:divBdr>
            </w:div>
            <w:div w:id="1709525558">
              <w:marLeft w:val="0"/>
              <w:marRight w:val="0"/>
              <w:marTop w:val="0"/>
              <w:marBottom w:val="0"/>
              <w:divBdr>
                <w:top w:val="none" w:sz="0" w:space="0" w:color="auto"/>
                <w:left w:val="none" w:sz="0" w:space="0" w:color="auto"/>
                <w:bottom w:val="none" w:sz="0" w:space="0" w:color="auto"/>
                <w:right w:val="none" w:sz="0" w:space="0" w:color="auto"/>
              </w:divBdr>
            </w:div>
            <w:div w:id="395976696">
              <w:marLeft w:val="0"/>
              <w:marRight w:val="0"/>
              <w:marTop w:val="0"/>
              <w:marBottom w:val="0"/>
              <w:divBdr>
                <w:top w:val="none" w:sz="0" w:space="0" w:color="auto"/>
                <w:left w:val="none" w:sz="0" w:space="0" w:color="auto"/>
                <w:bottom w:val="none" w:sz="0" w:space="0" w:color="auto"/>
                <w:right w:val="none" w:sz="0" w:space="0" w:color="auto"/>
              </w:divBdr>
            </w:div>
            <w:div w:id="2140418019">
              <w:marLeft w:val="0"/>
              <w:marRight w:val="0"/>
              <w:marTop w:val="0"/>
              <w:marBottom w:val="0"/>
              <w:divBdr>
                <w:top w:val="none" w:sz="0" w:space="0" w:color="auto"/>
                <w:left w:val="none" w:sz="0" w:space="0" w:color="auto"/>
                <w:bottom w:val="none" w:sz="0" w:space="0" w:color="auto"/>
                <w:right w:val="none" w:sz="0" w:space="0" w:color="auto"/>
              </w:divBdr>
            </w:div>
            <w:div w:id="707878110">
              <w:marLeft w:val="0"/>
              <w:marRight w:val="0"/>
              <w:marTop w:val="0"/>
              <w:marBottom w:val="0"/>
              <w:divBdr>
                <w:top w:val="none" w:sz="0" w:space="0" w:color="auto"/>
                <w:left w:val="none" w:sz="0" w:space="0" w:color="auto"/>
                <w:bottom w:val="none" w:sz="0" w:space="0" w:color="auto"/>
                <w:right w:val="none" w:sz="0" w:space="0" w:color="auto"/>
              </w:divBdr>
            </w:div>
            <w:div w:id="1693729544">
              <w:marLeft w:val="0"/>
              <w:marRight w:val="0"/>
              <w:marTop w:val="0"/>
              <w:marBottom w:val="0"/>
              <w:divBdr>
                <w:top w:val="none" w:sz="0" w:space="0" w:color="auto"/>
                <w:left w:val="none" w:sz="0" w:space="0" w:color="auto"/>
                <w:bottom w:val="none" w:sz="0" w:space="0" w:color="auto"/>
                <w:right w:val="none" w:sz="0" w:space="0" w:color="auto"/>
              </w:divBdr>
            </w:div>
            <w:div w:id="956840119">
              <w:marLeft w:val="0"/>
              <w:marRight w:val="0"/>
              <w:marTop w:val="0"/>
              <w:marBottom w:val="0"/>
              <w:divBdr>
                <w:top w:val="none" w:sz="0" w:space="0" w:color="auto"/>
                <w:left w:val="none" w:sz="0" w:space="0" w:color="auto"/>
                <w:bottom w:val="none" w:sz="0" w:space="0" w:color="auto"/>
                <w:right w:val="none" w:sz="0" w:space="0" w:color="auto"/>
              </w:divBdr>
            </w:div>
            <w:div w:id="1315913199">
              <w:marLeft w:val="0"/>
              <w:marRight w:val="0"/>
              <w:marTop w:val="0"/>
              <w:marBottom w:val="0"/>
              <w:divBdr>
                <w:top w:val="none" w:sz="0" w:space="0" w:color="auto"/>
                <w:left w:val="none" w:sz="0" w:space="0" w:color="auto"/>
                <w:bottom w:val="none" w:sz="0" w:space="0" w:color="auto"/>
                <w:right w:val="none" w:sz="0" w:space="0" w:color="auto"/>
              </w:divBdr>
            </w:div>
            <w:div w:id="594482563">
              <w:marLeft w:val="0"/>
              <w:marRight w:val="0"/>
              <w:marTop w:val="0"/>
              <w:marBottom w:val="0"/>
              <w:divBdr>
                <w:top w:val="none" w:sz="0" w:space="0" w:color="auto"/>
                <w:left w:val="none" w:sz="0" w:space="0" w:color="auto"/>
                <w:bottom w:val="none" w:sz="0" w:space="0" w:color="auto"/>
                <w:right w:val="none" w:sz="0" w:space="0" w:color="auto"/>
              </w:divBdr>
            </w:div>
            <w:div w:id="1627273747">
              <w:marLeft w:val="0"/>
              <w:marRight w:val="0"/>
              <w:marTop w:val="0"/>
              <w:marBottom w:val="0"/>
              <w:divBdr>
                <w:top w:val="none" w:sz="0" w:space="0" w:color="auto"/>
                <w:left w:val="none" w:sz="0" w:space="0" w:color="auto"/>
                <w:bottom w:val="none" w:sz="0" w:space="0" w:color="auto"/>
                <w:right w:val="none" w:sz="0" w:space="0" w:color="auto"/>
              </w:divBdr>
            </w:div>
            <w:div w:id="167796075">
              <w:marLeft w:val="0"/>
              <w:marRight w:val="0"/>
              <w:marTop w:val="0"/>
              <w:marBottom w:val="0"/>
              <w:divBdr>
                <w:top w:val="none" w:sz="0" w:space="0" w:color="auto"/>
                <w:left w:val="none" w:sz="0" w:space="0" w:color="auto"/>
                <w:bottom w:val="none" w:sz="0" w:space="0" w:color="auto"/>
                <w:right w:val="none" w:sz="0" w:space="0" w:color="auto"/>
              </w:divBdr>
            </w:div>
            <w:div w:id="200462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7970">
      <w:bodyDiv w:val="1"/>
      <w:marLeft w:val="0"/>
      <w:marRight w:val="0"/>
      <w:marTop w:val="0"/>
      <w:marBottom w:val="0"/>
      <w:divBdr>
        <w:top w:val="none" w:sz="0" w:space="0" w:color="auto"/>
        <w:left w:val="none" w:sz="0" w:space="0" w:color="auto"/>
        <w:bottom w:val="none" w:sz="0" w:space="0" w:color="auto"/>
        <w:right w:val="none" w:sz="0" w:space="0" w:color="auto"/>
      </w:divBdr>
    </w:div>
    <w:div w:id="216016477">
      <w:bodyDiv w:val="1"/>
      <w:marLeft w:val="0"/>
      <w:marRight w:val="0"/>
      <w:marTop w:val="0"/>
      <w:marBottom w:val="0"/>
      <w:divBdr>
        <w:top w:val="none" w:sz="0" w:space="0" w:color="auto"/>
        <w:left w:val="none" w:sz="0" w:space="0" w:color="auto"/>
        <w:bottom w:val="none" w:sz="0" w:space="0" w:color="auto"/>
        <w:right w:val="none" w:sz="0" w:space="0" w:color="auto"/>
      </w:divBdr>
      <w:divsChild>
        <w:div w:id="894854428">
          <w:marLeft w:val="0"/>
          <w:marRight w:val="0"/>
          <w:marTop w:val="0"/>
          <w:marBottom w:val="300"/>
          <w:divBdr>
            <w:top w:val="none" w:sz="0" w:space="0" w:color="auto"/>
            <w:left w:val="none" w:sz="0" w:space="0" w:color="auto"/>
            <w:bottom w:val="none" w:sz="0" w:space="0" w:color="auto"/>
            <w:right w:val="none" w:sz="0" w:space="0" w:color="auto"/>
          </w:divBdr>
          <w:divsChild>
            <w:div w:id="15083484">
              <w:marLeft w:val="0"/>
              <w:marRight w:val="0"/>
              <w:marTop w:val="0"/>
              <w:marBottom w:val="0"/>
              <w:divBdr>
                <w:top w:val="none" w:sz="0" w:space="0" w:color="auto"/>
                <w:left w:val="none" w:sz="0" w:space="0" w:color="auto"/>
                <w:bottom w:val="none" w:sz="0" w:space="0" w:color="auto"/>
                <w:right w:val="none" w:sz="0" w:space="0" w:color="auto"/>
              </w:divBdr>
              <w:divsChild>
                <w:div w:id="2898514">
                  <w:marLeft w:val="0"/>
                  <w:marRight w:val="0"/>
                  <w:marTop w:val="0"/>
                  <w:marBottom w:val="0"/>
                  <w:divBdr>
                    <w:top w:val="single" w:sz="6" w:space="0" w:color="DDDDDD"/>
                    <w:left w:val="single" w:sz="6" w:space="4" w:color="DDDDDD"/>
                    <w:bottom w:val="single" w:sz="6" w:space="0" w:color="DDDDDD"/>
                    <w:right w:val="single" w:sz="6" w:space="4" w:color="DDDDDD"/>
                  </w:divBdr>
                  <w:divsChild>
                    <w:div w:id="1742748833">
                      <w:marLeft w:val="0"/>
                      <w:marRight w:val="0"/>
                      <w:marTop w:val="0"/>
                      <w:marBottom w:val="150"/>
                      <w:divBdr>
                        <w:top w:val="none" w:sz="0" w:space="0" w:color="auto"/>
                        <w:left w:val="none" w:sz="0" w:space="0" w:color="auto"/>
                        <w:bottom w:val="none" w:sz="0" w:space="0" w:color="auto"/>
                        <w:right w:val="none" w:sz="0" w:space="0" w:color="auto"/>
                      </w:divBdr>
                      <w:divsChild>
                        <w:div w:id="2028750062">
                          <w:marLeft w:val="0"/>
                          <w:marRight w:val="0"/>
                          <w:marTop w:val="0"/>
                          <w:marBottom w:val="0"/>
                          <w:divBdr>
                            <w:top w:val="none" w:sz="0" w:space="0" w:color="auto"/>
                            <w:left w:val="none" w:sz="0" w:space="0" w:color="auto"/>
                            <w:bottom w:val="none" w:sz="0" w:space="0" w:color="auto"/>
                            <w:right w:val="none" w:sz="0" w:space="0" w:color="auto"/>
                          </w:divBdr>
                          <w:divsChild>
                            <w:div w:id="1030572901">
                              <w:marLeft w:val="0"/>
                              <w:marRight w:val="0"/>
                              <w:marTop w:val="0"/>
                              <w:marBottom w:val="0"/>
                              <w:divBdr>
                                <w:top w:val="none" w:sz="0" w:space="0" w:color="auto"/>
                                <w:left w:val="none" w:sz="0" w:space="0" w:color="auto"/>
                                <w:bottom w:val="none" w:sz="0" w:space="0" w:color="auto"/>
                                <w:right w:val="none" w:sz="0" w:space="0" w:color="auto"/>
                              </w:divBdr>
                              <w:divsChild>
                                <w:div w:id="286205092">
                                  <w:marLeft w:val="0"/>
                                  <w:marRight w:val="0"/>
                                  <w:marTop w:val="0"/>
                                  <w:marBottom w:val="0"/>
                                  <w:divBdr>
                                    <w:top w:val="none" w:sz="0" w:space="0" w:color="auto"/>
                                    <w:left w:val="none" w:sz="0" w:space="0" w:color="auto"/>
                                    <w:bottom w:val="none" w:sz="0" w:space="0" w:color="auto"/>
                                    <w:right w:val="none" w:sz="0" w:space="0" w:color="auto"/>
                                  </w:divBdr>
                                  <w:divsChild>
                                    <w:div w:id="150728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928424">
      <w:bodyDiv w:val="1"/>
      <w:marLeft w:val="0"/>
      <w:marRight w:val="0"/>
      <w:marTop w:val="0"/>
      <w:marBottom w:val="0"/>
      <w:divBdr>
        <w:top w:val="none" w:sz="0" w:space="0" w:color="auto"/>
        <w:left w:val="none" w:sz="0" w:space="0" w:color="auto"/>
        <w:bottom w:val="none" w:sz="0" w:space="0" w:color="auto"/>
        <w:right w:val="none" w:sz="0" w:space="0" w:color="auto"/>
      </w:divBdr>
    </w:div>
    <w:div w:id="253393010">
      <w:bodyDiv w:val="1"/>
      <w:marLeft w:val="0"/>
      <w:marRight w:val="0"/>
      <w:marTop w:val="0"/>
      <w:marBottom w:val="0"/>
      <w:divBdr>
        <w:top w:val="none" w:sz="0" w:space="0" w:color="auto"/>
        <w:left w:val="none" w:sz="0" w:space="0" w:color="auto"/>
        <w:bottom w:val="none" w:sz="0" w:space="0" w:color="auto"/>
        <w:right w:val="none" w:sz="0" w:space="0" w:color="auto"/>
      </w:divBdr>
    </w:div>
    <w:div w:id="276839174">
      <w:bodyDiv w:val="1"/>
      <w:marLeft w:val="0"/>
      <w:marRight w:val="0"/>
      <w:marTop w:val="0"/>
      <w:marBottom w:val="0"/>
      <w:divBdr>
        <w:top w:val="none" w:sz="0" w:space="0" w:color="auto"/>
        <w:left w:val="none" w:sz="0" w:space="0" w:color="auto"/>
        <w:bottom w:val="none" w:sz="0" w:space="0" w:color="auto"/>
        <w:right w:val="none" w:sz="0" w:space="0" w:color="auto"/>
      </w:divBdr>
    </w:div>
    <w:div w:id="311643758">
      <w:bodyDiv w:val="1"/>
      <w:marLeft w:val="0"/>
      <w:marRight w:val="0"/>
      <w:marTop w:val="0"/>
      <w:marBottom w:val="0"/>
      <w:divBdr>
        <w:top w:val="none" w:sz="0" w:space="0" w:color="auto"/>
        <w:left w:val="none" w:sz="0" w:space="0" w:color="auto"/>
        <w:bottom w:val="none" w:sz="0" w:space="0" w:color="auto"/>
        <w:right w:val="none" w:sz="0" w:space="0" w:color="auto"/>
      </w:divBdr>
    </w:div>
    <w:div w:id="364596977">
      <w:bodyDiv w:val="1"/>
      <w:marLeft w:val="0"/>
      <w:marRight w:val="0"/>
      <w:marTop w:val="0"/>
      <w:marBottom w:val="0"/>
      <w:divBdr>
        <w:top w:val="none" w:sz="0" w:space="0" w:color="auto"/>
        <w:left w:val="none" w:sz="0" w:space="0" w:color="auto"/>
        <w:bottom w:val="none" w:sz="0" w:space="0" w:color="auto"/>
        <w:right w:val="none" w:sz="0" w:space="0" w:color="auto"/>
      </w:divBdr>
      <w:divsChild>
        <w:div w:id="529876340">
          <w:marLeft w:val="-300"/>
          <w:marRight w:val="-300"/>
          <w:marTop w:val="360"/>
          <w:marBottom w:val="360"/>
          <w:divBdr>
            <w:top w:val="none" w:sz="0" w:space="0" w:color="auto"/>
            <w:left w:val="none" w:sz="0" w:space="0" w:color="auto"/>
            <w:bottom w:val="none" w:sz="0" w:space="0" w:color="auto"/>
            <w:right w:val="none" w:sz="0" w:space="0" w:color="auto"/>
          </w:divBdr>
        </w:div>
      </w:divsChild>
    </w:div>
    <w:div w:id="425467344">
      <w:bodyDiv w:val="1"/>
      <w:marLeft w:val="0"/>
      <w:marRight w:val="0"/>
      <w:marTop w:val="0"/>
      <w:marBottom w:val="0"/>
      <w:divBdr>
        <w:top w:val="none" w:sz="0" w:space="0" w:color="auto"/>
        <w:left w:val="none" w:sz="0" w:space="0" w:color="auto"/>
        <w:bottom w:val="none" w:sz="0" w:space="0" w:color="auto"/>
        <w:right w:val="none" w:sz="0" w:space="0" w:color="auto"/>
      </w:divBdr>
    </w:div>
    <w:div w:id="438377207">
      <w:bodyDiv w:val="1"/>
      <w:marLeft w:val="0"/>
      <w:marRight w:val="0"/>
      <w:marTop w:val="0"/>
      <w:marBottom w:val="0"/>
      <w:divBdr>
        <w:top w:val="none" w:sz="0" w:space="0" w:color="auto"/>
        <w:left w:val="none" w:sz="0" w:space="0" w:color="auto"/>
        <w:bottom w:val="none" w:sz="0" w:space="0" w:color="auto"/>
        <w:right w:val="none" w:sz="0" w:space="0" w:color="auto"/>
      </w:divBdr>
      <w:divsChild>
        <w:div w:id="1429080339">
          <w:marLeft w:val="-300"/>
          <w:marRight w:val="-300"/>
          <w:marTop w:val="360"/>
          <w:marBottom w:val="360"/>
          <w:divBdr>
            <w:top w:val="none" w:sz="0" w:space="0" w:color="auto"/>
            <w:left w:val="none" w:sz="0" w:space="0" w:color="auto"/>
            <w:bottom w:val="none" w:sz="0" w:space="0" w:color="auto"/>
            <w:right w:val="none" w:sz="0" w:space="0" w:color="auto"/>
          </w:divBdr>
        </w:div>
      </w:divsChild>
    </w:div>
    <w:div w:id="439842967">
      <w:bodyDiv w:val="1"/>
      <w:marLeft w:val="0"/>
      <w:marRight w:val="0"/>
      <w:marTop w:val="0"/>
      <w:marBottom w:val="0"/>
      <w:divBdr>
        <w:top w:val="none" w:sz="0" w:space="0" w:color="auto"/>
        <w:left w:val="none" w:sz="0" w:space="0" w:color="auto"/>
        <w:bottom w:val="none" w:sz="0" w:space="0" w:color="auto"/>
        <w:right w:val="none" w:sz="0" w:space="0" w:color="auto"/>
      </w:divBdr>
    </w:div>
    <w:div w:id="443235493">
      <w:bodyDiv w:val="1"/>
      <w:marLeft w:val="0"/>
      <w:marRight w:val="0"/>
      <w:marTop w:val="0"/>
      <w:marBottom w:val="0"/>
      <w:divBdr>
        <w:top w:val="none" w:sz="0" w:space="0" w:color="auto"/>
        <w:left w:val="none" w:sz="0" w:space="0" w:color="auto"/>
        <w:bottom w:val="none" w:sz="0" w:space="0" w:color="auto"/>
        <w:right w:val="none" w:sz="0" w:space="0" w:color="auto"/>
      </w:divBdr>
    </w:div>
    <w:div w:id="459887221">
      <w:bodyDiv w:val="1"/>
      <w:marLeft w:val="0"/>
      <w:marRight w:val="0"/>
      <w:marTop w:val="0"/>
      <w:marBottom w:val="0"/>
      <w:divBdr>
        <w:top w:val="none" w:sz="0" w:space="0" w:color="auto"/>
        <w:left w:val="none" w:sz="0" w:space="0" w:color="auto"/>
        <w:bottom w:val="none" w:sz="0" w:space="0" w:color="auto"/>
        <w:right w:val="none" w:sz="0" w:space="0" w:color="auto"/>
      </w:divBdr>
    </w:div>
    <w:div w:id="461968087">
      <w:bodyDiv w:val="1"/>
      <w:marLeft w:val="0"/>
      <w:marRight w:val="0"/>
      <w:marTop w:val="0"/>
      <w:marBottom w:val="0"/>
      <w:divBdr>
        <w:top w:val="none" w:sz="0" w:space="0" w:color="auto"/>
        <w:left w:val="none" w:sz="0" w:space="0" w:color="auto"/>
        <w:bottom w:val="none" w:sz="0" w:space="0" w:color="auto"/>
        <w:right w:val="none" w:sz="0" w:space="0" w:color="auto"/>
      </w:divBdr>
    </w:div>
    <w:div w:id="481846080">
      <w:bodyDiv w:val="1"/>
      <w:marLeft w:val="0"/>
      <w:marRight w:val="0"/>
      <w:marTop w:val="0"/>
      <w:marBottom w:val="0"/>
      <w:divBdr>
        <w:top w:val="none" w:sz="0" w:space="0" w:color="auto"/>
        <w:left w:val="none" w:sz="0" w:space="0" w:color="auto"/>
        <w:bottom w:val="none" w:sz="0" w:space="0" w:color="auto"/>
        <w:right w:val="none" w:sz="0" w:space="0" w:color="auto"/>
      </w:divBdr>
    </w:div>
    <w:div w:id="482742238">
      <w:bodyDiv w:val="1"/>
      <w:marLeft w:val="0"/>
      <w:marRight w:val="0"/>
      <w:marTop w:val="0"/>
      <w:marBottom w:val="0"/>
      <w:divBdr>
        <w:top w:val="none" w:sz="0" w:space="0" w:color="auto"/>
        <w:left w:val="none" w:sz="0" w:space="0" w:color="auto"/>
        <w:bottom w:val="none" w:sz="0" w:space="0" w:color="auto"/>
        <w:right w:val="none" w:sz="0" w:space="0" w:color="auto"/>
      </w:divBdr>
    </w:div>
    <w:div w:id="490752752">
      <w:bodyDiv w:val="1"/>
      <w:marLeft w:val="0"/>
      <w:marRight w:val="0"/>
      <w:marTop w:val="0"/>
      <w:marBottom w:val="0"/>
      <w:divBdr>
        <w:top w:val="none" w:sz="0" w:space="0" w:color="auto"/>
        <w:left w:val="none" w:sz="0" w:space="0" w:color="auto"/>
        <w:bottom w:val="none" w:sz="0" w:space="0" w:color="auto"/>
        <w:right w:val="none" w:sz="0" w:space="0" w:color="auto"/>
      </w:divBdr>
    </w:div>
    <w:div w:id="563873261">
      <w:bodyDiv w:val="1"/>
      <w:marLeft w:val="0"/>
      <w:marRight w:val="0"/>
      <w:marTop w:val="0"/>
      <w:marBottom w:val="0"/>
      <w:divBdr>
        <w:top w:val="none" w:sz="0" w:space="0" w:color="auto"/>
        <w:left w:val="none" w:sz="0" w:space="0" w:color="auto"/>
        <w:bottom w:val="none" w:sz="0" w:space="0" w:color="auto"/>
        <w:right w:val="none" w:sz="0" w:space="0" w:color="auto"/>
      </w:divBdr>
    </w:div>
    <w:div w:id="582495728">
      <w:bodyDiv w:val="1"/>
      <w:marLeft w:val="0"/>
      <w:marRight w:val="0"/>
      <w:marTop w:val="0"/>
      <w:marBottom w:val="0"/>
      <w:divBdr>
        <w:top w:val="none" w:sz="0" w:space="0" w:color="auto"/>
        <w:left w:val="none" w:sz="0" w:space="0" w:color="auto"/>
        <w:bottom w:val="none" w:sz="0" w:space="0" w:color="auto"/>
        <w:right w:val="none" w:sz="0" w:space="0" w:color="auto"/>
      </w:divBdr>
      <w:divsChild>
        <w:div w:id="1345355025">
          <w:marLeft w:val="0"/>
          <w:marRight w:val="0"/>
          <w:marTop w:val="0"/>
          <w:marBottom w:val="0"/>
          <w:divBdr>
            <w:top w:val="none" w:sz="0" w:space="0" w:color="auto"/>
            <w:left w:val="none" w:sz="0" w:space="0" w:color="auto"/>
            <w:bottom w:val="none" w:sz="0" w:space="0" w:color="auto"/>
            <w:right w:val="none" w:sz="0" w:space="0" w:color="auto"/>
          </w:divBdr>
          <w:divsChild>
            <w:div w:id="1610163718">
              <w:marLeft w:val="0"/>
              <w:marRight w:val="0"/>
              <w:marTop w:val="0"/>
              <w:marBottom w:val="0"/>
              <w:divBdr>
                <w:top w:val="none" w:sz="0" w:space="0" w:color="auto"/>
                <w:left w:val="none" w:sz="0" w:space="0" w:color="auto"/>
                <w:bottom w:val="none" w:sz="0" w:space="0" w:color="auto"/>
                <w:right w:val="none" w:sz="0" w:space="0" w:color="auto"/>
              </w:divBdr>
            </w:div>
          </w:divsChild>
        </w:div>
        <w:div w:id="685595075">
          <w:marLeft w:val="0"/>
          <w:marRight w:val="0"/>
          <w:marTop w:val="0"/>
          <w:marBottom w:val="0"/>
          <w:divBdr>
            <w:top w:val="none" w:sz="0" w:space="0" w:color="auto"/>
            <w:left w:val="none" w:sz="0" w:space="0" w:color="auto"/>
            <w:bottom w:val="none" w:sz="0" w:space="0" w:color="auto"/>
            <w:right w:val="none" w:sz="0" w:space="0" w:color="auto"/>
          </w:divBdr>
          <w:divsChild>
            <w:div w:id="1178154639">
              <w:marLeft w:val="0"/>
              <w:marRight w:val="0"/>
              <w:marTop w:val="0"/>
              <w:marBottom w:val="450"/>
              <w:divBdr>
                <w:top w:val="none" w:sz="0" w:space="0" w:color="auto"/>
                <w:left w:val="none" w:sz="0" w:space="0" w:color="auto"/>
                <w:bottom w:val="single" w:sz="6" w:space="2" w:color="E3E3E3"/>
                <w:right w:val="none" w:sz="0" w:space="0" w:color="auto"/>
              </w:divBdr>
            </w:div>
          </w:divsChild>
        </w:div>
      </w:divsChild>
    </w:div>
    <w:div w:id="589000075">
      <w:bodyDiv w:val="1"/>
      <w:marLeft w:val="0"/>
      <w:marRight w:val="0"/>
      <w:marTop w:val="0"/>
      <w:marBottom w:val="0"/>
      <w:divBdr>
        <w:top w:val="none" w:sz="0" w:space="0" w:color="auto"/>
        <w:left w:val="none" w:sz="0" w:space="0" w:color="auto"/>
        <w:bottom w:val="none" w:sz="0" w:space="0" w:color="auto"/>
        <w:right w:val="none" w:sz="0" w:space="0" w:color="auto"/>
      </w:divBdr>
    </w:div>
    <w:div w:id="610015897">
      <w:bodyDiv w:val="1"/>
      <w:marLeft w:val="0"/>
      <w:marRight w:val="0"/>
      <w:marTop w:val="0"/>
      <w:marBottom w:val="0"/>
      <w:divBdr>
        <w:top w:val="none" w:sz="0" w:space="0" w:color="auto"/>
        <w:left w:val="none" w:sz="0" w:space="0" w:color="auto"/>
        <w:bottom w:val="none" w:sz="0" w:space="0" w:color="auto"/>
        <w:right w:val="none" w:sz="0" w:space="0" w:color="auto"/>
      </w:divBdr>
    </w:div>
    <w:div w:id="687567304">
      <w:bodyDiv w:val="1"/>
      <w:marLeft w:val="0"/>
      <w:marRight w:val="0"/>
      <w:marTop w:val="0"/>
      <w:marBottom w:val="0"/>
      <w:divBdr>
        <w:top w:val="none" w:sz="0" w:space="0" w:color="auto"/>
        <w:left w:val="none" w:sz="0" w:space="0" w:color="auto"/>
        <w:bottom w:val="none" w:sz="0" w:space="0" w:color="auto"/>
        <w:right w:val="none" w:sz="0" w:space="0" w:color="auto"/>
      </w:divBdr>
    </w:div>
    <w:div w:id="695276751">
      <w:bodyDiv w:val="1"/>
      <w:marLeft w:val="0"/>
      <w:marRight w:val="0"/>
      <w:marTop w:val="0"/>
      <w:marBottom w:val="0"/>
      <w:divBdr>
        <w:top w:val="none" w:sz="0" w:space="0" w:color="auto"/>
        <w:left w:val="none" w:sz="0" w:space="0" w:color="auto"/>
        <w:bottom w:val="none" w:sz="0" w:space="0" w:color="auto"/>
        <w:right w:val="none" w:sz="0" w:space="0" w:color="auto"/>
      </w:divBdr>
      <w:divsChild>
        <w:div w:id="191839674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12998095">
      <w:bodyDiv w:val="1"/>
      <w:marLeft w:val="0"/>
      <w:marRight w:val="0"/>
      <w:marTop w:val="0"/>
      <w:marBottom w:val="0"/>
      <w:divBdr>
        <w:top w:val="none" w:sz="0" w:space="0" w:color="auto"/>
        <w:left w:val="none" w:sz="0" w:space="0" w:color="auto"/>
        <w:bottom w:val="none" w:sz="0" w:space="0" w:color="auto"/>
        <w:right w:val="none" w:sz="0" w:space="0" w:color="auto"/>
      </w:divBdr>
      <w:divsChild>
        <w:div w:id="1610314536">
          <w:marLeft w:val="0"/>
          <w:marRight w:val="0"/>
          <w:marTop w:val="0"/>
          <w:marBottom w:val="0"/>
          <w:divBdr>
            <w:top w:val="none" w:sz="0" w:space="0" w:color="auto"/>
            <w:left w:val="none" w:sz="0" w:space="0" w:color="auto"/>
            <w:bottom w:val="none" w:sz="0" w:space="0" w:color="auto"/>
            <w:right w:val="none" w:sz="0" w:space="0" w:color="auto"/>
          </w:divBdr>
          <w:divsChild>
            <w:div w:id="2082017917">
              <w:marLeft w:val="0"/>
              <w:marRight w:val="0"/>
              <w:marTop w:val="0"/>
              <w:marBottom w:val="0"/>
              <w:divBdr>
                <w:top w:val="none" w:sz="0" w:space="0" w:color="auto"/>
                <w:left w:val="none" w:sz="0" w:space="0" w:color="auto"/>
                <w:bottom w:val="none" w:sz="0" w:space="0" w:color="auto"/>
                <w:right w:val="none" w:sz="0" w:space="0" w:color="auto"/>
              </w:divBdr>
              <w:divsChild>
                <w:div w:id="9936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78651">
          <w:marLeft w:val="0"/>
          <w:marRight w:val="0"/>
          <w:marTop w:val="0"/>
          <w:marBottom w:val="0"/>
          <w:divBdr>
            <w:top w:val="none" w:sz="0" w:space="0" w:color="auto"/>
            <w:left w:val="none" w:sz="0" w:space="0" w:color="auto"/>
            <w:bottom w:val="none" w:sz="0" w:space="0" w:color="auto"/>
            <w:right w:val="none" w:sz="0" w:space="0" w:color="auto"/>
          </w:divBdr>
          <w:divsChild>
            <w:div w:id="1900509554">
              <w:marLeft w:val="0"/>
              <w:marRight w:val="0"/>
              <w:marTop w:val="0"/>
              <w:marBottom w:val="0"/>
              <w:divBdr>
                <w:top w:val="none" w:sz="0" w:space="0" w:color="auto"/>
                <w:left w:val="none" w:sz="0" w:space="0" w:color="auto"/>
                <w:bottom w:val="none" w:sz="0" w:space="0" w:color="auto"/>
                <w:right w:val="none" w:sz="0" w:space="0" w:color="auto"/>
              </w:divBdr>
              <w:divsChild>
                <w:div w:id="1874073037">
                  <w:marLeft w:val="0"/>
                  <w:marRight w:val="0"/>
                  <w:marTop w:val="0"/>
                  <w:marBottom w:val="0"/>
                  <w:divBdr>
                    <w:top w:val="none" w:sz="0" w:space="0" w:color="auto"/>
                    <w:left w:val="none" w:sz="0" w:space="0" w:color="auto"/>
                    <w:bottom w:val="none" w:sz="0" w:space="0" w:color="auto"/>
                    <w:right w:val="none" w:sz="0" w:space="0" w:color="auto"/>
                  </w:divBdr>
                </w:div>
                <w:div w:id="1922375599">
                  <w:marLeft w:val="0"/>
                  <w:marRight w:val="0"/>
                  <w:marTop w:val="0"/>
                  <w:marBottom w:val="0"/>
                  <w:divBdr>
                    <w:top w:val="none" w:sz="0" w:space="0" w:color="auto"/>
                    <w:left w:val="none" w:sz="0" w:space="0" w:color="auto"/>
                    <w:bottom w:val="none" w:sz="0" w:space="0" w:color="auto"/>
                    <w:right w:val="none" w:sz="0" w:space="0" w:color="auto"/>
                  </w:divBdr>
                </w:div>
                <w:div w:id="403141124">
                  <w:marLeft w:val="0"/>
                  <w:marRight w:val="0"/>
                  <w:marTop w:val="0"/>
                  <w:marBottom w:val="0"/>
                  <w:divBdr>
                    <w:top w:val="none" w:sz="0" w:space="0" w:color="auto"/>
                    <w:left w:val="none" w:sz="0" w:space="0" w:color="auto"/>
                    <w:bottom w:val="none" w:sz="0" w:space="0" w:color="auto"/>
                    <w:right w:val="none" w:sz="0" w:space="0" w:color="auto"/>
                  </w:divBdr>
                </w:div>
                <w:div w:id="837696398">
                  <w:marLeft w:val="0"/>
                  <w:marRight w:val="0"/>
                  <w:marTop w:val="0"/>
                  <w:marBottom w:val="0"/>
                  <w:divBdr>
                    <w:top w:val="none" w:sz="0" w:space="0" w:color="auto"/>
                    <w:left w:val="none" w:sz="0" w:space="0" w:color="auto"/>
                    <w:bottom w:val="none" w:sz="0" w:space="0" w:color="auto"/>
                    <w:right w:val="none" w:sz="0" w:space="0" w:color="auto"/>
                  </w:divBdr>
                </w:div>
                <w:div w:id="1139150330">
                  <w:marLeft w:val="0"/>
                  <w:marRight w:val="0"/>
                  <w:marTop w:val="0"/>
                  <w:marBottom w:val="0"/>
                  <w:divBdr>
                    <w:top w:val="none" w:sz="0" w:space="0" w:color="auto"/>
                    <w:left w:val="none" w:sz="0" w:space="0" w:color="auto"/>
                    <w:bottom w:val="none" w:sz="0" w:space="0" w:color="auto"/>
                    <w:right w:val="none" w:sz="0" w:space="0" w:color="auto"/>
                  </w:divBdr>
                </w:div>
                <w:div w:id="1048261460">
                  <w:marLeft w:val="0"/>
                  <w:marRight w:val="0"/>
                  <w:marTop w:val="0"/>
                  <w:marBottom w:val="0"/>
                  <w:divBdr>
                    <w:top w:val="none" w:sz="0" w:space="0" w:color="auto"/>
                    <w:left w:val="none" w:sz="0" w:space="0" w:color="auto"/>
                    <w:bottom w:val="none" w:sz="0" w:space="0" w:color="auto"/>
                    <w:right w:val="none" w:sz="0" w:space="0" w:color="auto"/>
                  </w:divBdr>
                </w:div>
                <w:div w:id="944919560">
                  <w:marLeft w:val="0"/>
                  <w:marRight w:val="0"/>
                  <w:marTop w:val="0"/>
                  <w:marBottom w:val="0"/>
                  <w:divBdr>
                    <w:top w:val="none" w:sz="0" w:space="0" w:color="auto"/>
                    <w:left w:val="none" w:sz="0" w:space="0" w:color="auto"/>
                    <w:bottom w:val="none" w:sz="0" w:space="0" w:color="auto"/>
                    <w:right w:val="none" w:sz="0" w:space="0" w:color="auto"/>
                  </w:divBdr>
                </w:div>
                <w:div w:id="1492212078">
                  <w:marLeft w:val="0"/>
                  <w:marRight w:val="0"/>
                  <w:marTop w:val="0"/>
                  <w:marBottom w:val="0"/>
                  <w:divBdr>
                    <w:top w:val="none" w:sz="0" w:space="0" w:color="auto"/>
                    <w:left w:val="none" w:sz="0" w:space="0" w:color="auto"/>
                    <w:bottom w:val="none" w:sz="0" w:space="0" w:color="auto"/>
                    <w:right w:val="none" w:sz="0" w:space="0" w:color="auto"/>
                  </w:divBdr>
                </w:div>
                <w:div w:id="2018849113">
                  <w:marLeft w:val="0"/>
                  <w:marRight w:val="0"/>
                  <w:marTop w:val="0"/>
                  <w:marBottom w:val="0"/>
                  <w:divBdr>
                    <w:top w:val="none" w:sz="0" w:space="0" w:color="auto"/>
                    <w:left w:val="none" w:sz="0" w:space="0" w:color="auto"/>
                    <w:bottom w:val="none" w:sz="0" w:space="0" w:color="auto"/>
                    <w:right w:val="none" w:sz="0" w:space="0" w:color="auto"/>
                  </w:divBdr>
                </w:div>
                <w:div w:id="1210923062">
                  <w:marLeft w:val="0"/>
                  <w:marRight w:val="0"/>
                  <w:marTop w:val="0"/>
                  <w:marBottom w:val="0"/>
                  <w:divBdr>
                    <w:top w:val="none" w:sz="0" w:space="0" w:color="auto"/>
                    <w:left w:val="none" w:sz="0" w:space="0" w:color="auto"/>
                    <w:bottom w:val="none" w:sz="0" w:space="0" w:color="auto"/>
                    <w:right w:val="none" w:sz="0" w:space="0" w:color="auto"/>
                  </w:divBdr>
                </w:div>
                <w:div w:id="228199434">
                  <w:marLeft w:val="0"/>
                  <w:marRight w:val="0"/>
                  <w:marTop w:val="0"/>
                  <w:marBottom w:val="0"/>
                  <w:divBdr>
                    <w:top w:val="none" w:sz="0" w:space="0" w:color="auto"/>
                    <w:left w:val="none" w:sz="0" w:space="0" w:color="auto"/>
                    <w:bottom w:val="none" w:sz="0" w:space="0" w:color="auto"/>
                    <w:right w:val="none" w:sz="0" w:space="0" w:color="auto"/>
                  </w:divBdr>
                </w:div>
                <w:div w:id="1681465960">
                  <w:marLeft w:val="0"/>
                  <w:marRight w:val="0"/>
                  <w:marTop w:val="0"/>
                  <w:marBottom w:val="0"/>
                  <w:divBdr>
                    <w:top w:val="none" w:sz="0" w:space="0" w:color="auto"/>
                    <w:left w:val="none" w:sz="0" w:space="0" w:color="auto"/>
                    <w:bottom w:val="none" w:sz="0" w:space="0" w:color="auto"/>
                    <w:right w:val="none" w:sz="0" w:space="0" w:color="auto"/>
                  </w:divBdr>
                </w:div>
                <w:div w:id="1903130465">
                  <w:marLeft w:val="0"/>
                  <w:marRight w:val="0"/>
                  <w:marTop w:val="0"/>
                  <w:marBottom w:val="0"/>
                  <w:divBdr>
                    <w:top w:val="none" w:sz="0" w:space="0" w:color="auto"/>
                    <w:left w:val="none" w:sz="0" w:space="0" w:color="auto"/>
                    <w:bottom w:val="none" w:sz="0" w:space="0" w:color="auto"/>
                    <w:right w:val="none" w:sz="0" w:space="0" w:color="auto"/>
                  </w:divBdr>
                </w:div>
                <w:div w:id="1765757301">
                  <w:marLeft w:val="0"/>
                  <w:marRight w:val="0"/>
                  <w:marTop w:val="0"/>
                  <w:marBottom w:val="0"/>
                  <w:divBdr>
                    <w:top w:val="none" w:sz="0" w:space="0" w:color="auto"/>
                    <w:left w:val="none" w:sz="0" w:space="0" w:color="auto"/>
                    <w:bottom w:val="none" w:sz="0" w:space="0" w:color="auto"/>
                    <w:right w:val="none" w:sz="0" w:space="0" w:color="auto"/>
                  </w:divBdr>
                </w:div>
                <w:div w:id="656113510">
                  <w:marLeft w:val="0"/>
                  <w:marRight w:val="0"/>
                  <w:marTop w:val="0"/>
                  <w:marBottom w:val="0"/>
                  <w:divBdr>
                    <w:top w:val="none" w:sz="0" w:space="0" w:color="auto"/>
                    <w:left w:val="none" w:sz="0" w:space="0" w:color="auto"/>
                    <w:bottom w:val="none" w:sz="0" w:space="0" w:color="auto"/>
                    <w:right w:val="none" w:sz="0" w:space="0" w:color="auto"/>
                  </w:divBdr>
                </w:div>
                <w:div w:id="452595705">
                  <w:marLeft w:val="0"/>
                  <w:marRight w:val="0"/>
                  <w:marTop w:val="0"/>
                  <w:marBottom w:val="0"/>
                  <w:divBdr>
                    <w:top w:val="none" w:sz="0" w:space="0" w:color="auto"/>
                    <w:left w:val="none" w:sz="0" w:space="0" w:color="auto"/>
                    <w:bottom w:val="none" w:sz="0" w:space="0" w:color="auto"/>
                    <w:right w:val="none" w:sz="0" w:space="0" w:color="auto"/>
                  </w:divBdr>
                </w:div>
                <w:div w:id="1460219547">
                  <w:marLeft w:val="0"/>
                  <w:marRight w:val="0"/>
                  <w:marTop w:val="0"/>
                  <w:marBottom w:val="0"/>
                  <w:divBdr>
                    <w:top w:val="none" w:sz="0" w:space="0" w:color="auto"/>
                    <w:left w:val="none" w:sz="0" w:space="0" w:color="auto"/>
                    <w:bottom w:val="none" w:sz="0" w:space="0" w:color="auto"/>
                    <w:right w:val="none" w:sz="0" w:space="0" w:color="auto"/>
                  </w:divBdr>
                </w:div>
                <w:div w:id="2118791097">
                  <w:marLeft w:val="0"/>
                  <w:marRight w:val="0"/>
                  <w:marTop w:val="0"/>
                  <w:marBottom w:val="0"/>
                  <w:divBdr>
                    <w:top w:val="none" w:sz="0" w:space="0" w:color="auto"/>
                    <w:left w:val="none" w:sz="0" w:space="0" w:color="auto"/>
                    <w:bottom w:val="none" w:sz="0" w:space="0" w:color="auto"/>
                    <w:right w:val="none" w:sz="0" w:space="0" w:color="auto"/>
                  </w:divBdr>
                </w:div>
                <w:div w:id="151237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121214">
      <w:bodyDiv w:val="1"/>
      <w:marLeft w:val="0"/>
      <w:marRight w:val="0"/>
      <w:marTop w:val="0"/>
      <w:marBottom w:val="0"/>
      <w:divBdr>
        <w:top w:val="none" w:sz="0" w:space="0" w:color="auto"/>
        <w:left w:val="none" w:sz="0" w:space="0" w:color="auto"/>
        <w:bottom w:val="none" w:sz="0" w:space="0" w:color="auto"/>
        <w:right w:val="none" w:sz="0" w:space="0" w:color="auto"/>
      </w:divBdr>
      <w:divsChild>
        <w:div w:id="1714765879">
          <w:marLeft w:val="0"/>
          <w:marRight w:val="0"/>
          <w:marTop w:val="0"/>
          <w:marBottom w:val="300"/>
          <w:divBdr>
            <w:top w:val="none" w:sz="0" w:space="0" w:color="auto"/>
            <w:left w:val="none" w:sz="0" w:space="0" w:color="auto"/>
            <w:bottom w:val="none" w:sz="0" w:space="0" w:color="auto"/>
            <w:right w:val="none" w:sz="0" w:space="0" w:color="auto"/>
          </w:divBdr>
          <w:divsChild>
            <w:div w:id="1111168287">
              <w:marLeft w:val="0"/>
              <w:marRight w:val="0"/>
              <w:marTop w:val="0"/>
              <w:marBottom w:val="0"/>
              <w:divBdr>
                <w:top w:val="none" w:sz="0" w:space="0" w:color="auto"/>
                <w:left w:val="none" w:sz="0" w:space="0" w:color="auto"/>
                <w:bottom w:val="none" w:sz="0" w:space="0" w:color="auto"/>
                <w:right w:val="none" w:sz="0" w:space="0" w:color="auto"/>
              </w:divBdr>
              <w:divsChild>
                <w:div w:id="1539270832">
                  <w:marLeft w:val="0"/>
                  <w:marRight w:val="0"/>
                  <w:marTop w:val="0"/>
                  <w:marBottom w:val="0"/>
                  <w:divBdr>
                    <w:top w:val="single" w:sz="6" w:space="0" w:color="DDDDDD"/>
                    <w:left w:val="single" w:sz="6" w:space="4" w:color="DDDDDD"/>
                    <w:bottom w:val="single" w:sz="6" w:space="0" w:color="DDDDDD"/>
                    <w:right w:val="single" w:sz="6" w:space="4" w:color="DDDDDD"/>
                  </w:divBdr>
                  <w:divsChild>
                    <w:div w:id="429856518">
                      <w:marLeft w:val="0"/>
                      <w:marRight w:val="0"/>
                      <w:marTop w:val="0"/>
                      <w:marBottom w:val="150"/>
                      <w:divBdr>
                        <w:top w:val="none" w:sz="0" w:space="0" w:color="auto"/>
                        <w:left w:val="none" w:sz="0" w:space="0" w:color="auto"/>
                        <w:bottom w:val="none" w:sz="0" w:space="0" w:color="auto"/>
                        <w:right w:val="none" w:sz="0" w:space="0" w:color="auto"/>
                      </w:divBdr>
                      <w:divsChild>
                        <w:div w:id="583490877">
                          <w:marLeft w:val="0"/>
                          <w:marRight w:val="0"/>
                          <w:marTop w:val="0"/>
                          <w:marBottom w:val="0"/>
                          <w:divBdr>
                            <w:top w:val="none" w:sz="0" w:space="0" w:color="auto"/>
                            <w:left w:val="none" w:sz="0" w:space="0" w:color="auto"/>
                            <w:bottom w:val="none" w:sz="0" w:space="0" w:color="auto"/>
                            <w:right w:val="none" w:sz="0" w:space="0" w:color="auto"/>
                          </w:divBdr>
                          <w:divsChild>
                            <w:div w:id="1974864951">
                              <w:marLeft w:val="0"/>
                              <w:marRight w:val="0"/>
                              <w:marTop w:val="0"/>
                              <w:marBottom w:val="0"/>
                              <w:divBdr>
                                <w:top w:val="none" w:sz="0" w:space="0" w:color="auto"/>
                                <w:left w:val="none" w:sz="0" w:space="0" w:color="auto"/>
                                <w:bottom w:val="none" w:sz="0" w:space="0" w:color="auto"/>
                                <w:right w:val="none" w:sz="0" w:space="0" w:color="auto"/>
                              </w:divBdr>
                              <w:divsChild>
                                <w:div w:id="1368025489">
                                  <w:marLeft w:val="0"/>
                                  <w:marRight w:val="0"/>
                                  <w:marTop w:val="0"/>
                                  <w:marBottom w:val="0"/>
                                  <w:divBdr>
                                    <w:top w:val="none" w:sz="0" w:space="0" w:color="auto"/>
                                    <w:left w:val="none" w:sz="0" w:space="0" w:color="auto"/>
                                    <w:bottom w:val="none" w:sz="0" w:space="0" w:color="auto"/>
                                    <w:right w:val="none" w:sz="0" w:space="0" w:color="auto"/>
                                  </w:divBdr>
                                  <w:divsChild>
                                    <w:div w:id="1647928807">
                                      <w:marLeft w:val="0"/>
                                      <w:marRight w:val="0"/>
                                      <w:marTop w:val="0"/>
                                      <w:marBottom w:val="0"/>
                                      <w:divBdr>
                                        <w:top w:val="none" w:sz="0" w:space="0" w:color="auto"/>
                                        <w:left w:val="none" w:sz="0" w:space="0" w:color="auto"/>
                                        <w:bottom w:val="none" w:sz="0" w:space="0" w:color="auto"/>
                                        <w:right w:val="none" w:sz="0" w:space="0" w:color="auto"/>
                                      </w:divBdr>
                                    </w:div>
                                    <w:div w:id="2130279488">
                                      <w:marLeft w:val="0"/>
                                      <w:marRight w:val="0"/>
                                      <w:marTop w:val="0"/>
                                      <w:marBottom w:val="0"/>
                                      <w:divBdr>
                                        <w:top w:val="none" w:sz="0" w:space="0" w:color="auto"/>
                                        <w:left w:val="none" w:sz="0" w:space="0" w:color="auto"/>
                                        <w:bottom w:val="none" w:sz="0" w:space="0" w:color="auto"/>
                                        <w:right w:val="none" w:sz="0" w:space="0" w:color="auto"/>
                                      </w:divBdr>
                                    </w:div>
                                    <w:div w:id="1253277561">
                                      <w:marLeft w:val="0"/>
                                      <w:marRight w:val="0"/>
                                      <w:marTop w:val="0"/>
                                      <w:marBottom w:val="0"/>
                                      <w:divBdr>
                                        <w:top w:val="none" w:sz="0" w:space="0" w:color="auto"/>
                                        <w:left w:val="none" w:sz="0" w:space="0" w:color="auto"/>
                                        <w:bottom w:val="none" w:sz="0" w:space="0" w:color="auto"/>
                                        <w:right w:val="none" w:sz="0" w:space="0" w:color="auto"/>
                                      </w:divBdr>
                                    </w:div>
                                    <w:div w:id="2042968617">
                                      <w:marLeft w:val="0"/>
                                      <w:marRight w:val="0"/>
                                      <w:marTop w:val="0"/>
                                      <w:marBottom w:val="0"/>
                                      <w:divBdr>
                                        <w:top w:val="none" w:sz="0" w:space="0" w:color="auto"/>
                                        <w:left w:val="none" w:sz="0" w:space="0" w:color="auto"/>
                                        <w:bottom w:val="none" w:sz="0" w:space="0" w:color="auto"/>
                                        <w:right w:val="none" w:sz="0" w:space="0" w:color="auto"/>
                                      </w:divBdr>
                                    </w:div>
                                    <w:div w:id="1152911641">
                                      <w:marLeft w:val="0"/>
                                      <w:marRight w:val="0"/>
                                      <w:marTop w:val="0"/>
                                      <w:marBottom w:val="0"/>
                                      <w:divBdr>
                                        <w:top w:val="none" w:sz="0" w:space="0" w:color="auto"/>
                                        <w:left w:val="none" w:sz="0" w:space="0" w:color="auto"/>
                                        <w:bottom w:val="none" w:sz="0" w:space="0" w:color="auto"/>
                                        <w:right w:val="none" w:sz="0" w:space="0" w:color="auto"/>
                                      </w:divBdr>
                                    </w:div>
                                    <w:div w:id="566845071">
                                      <w:marLeft w:val="0"/>
                                      <w:marRight w:val="0"/>
                                      <w:marTop w:val="0"/>
                                      <w:marBottom w:val="0"/>
                                      <w:divBdr>
                                        <w:top w:val="none" w:sz="0" w:space="0" w:color="auto"/>
                                        <w:left w:val="none" w:sz="0" w:space="0" w:color="auto"/>
                                        <w:bottom w:val="none" w:sz="0" w:space="0" w:color="auto"/>
                                        <w:right w:val="none" w:sz="0" w:space="0" w:color="auto"/>
                                      </w:divBdr>
                                    </w:div>
                                    <w:div w:id="1197425006">
                                      <w:marLeft w:val="0"/>
                                      <w:marRight w:val="0"/>
                                      <w:marTop w:val="0"/>
                                      <w:marBottom w:val="0"/>
                                      <w:divBdr>
                                        <w:top w:val="none" w:sz="0" w:space="0" w:color="auto"/>
                                        <w:left w:val="none" w:sz="0" w:space="0" w:color="auto"/>
                                        <w:bottom w:val="none" w:sz="0" w:space="0" w:color="auto"/>
                                        <w:right w:val="none" w:sz="0" w:space="0" w:color="auto"/>
                                      </w:divBdr>
                                    </w:div>
                                    <w:div w:id="1026633577">
                                      <w:marLeft w:val="0"/>
                                      <w:marRight w:val="0"/>
                                      <w:marTop w:val="0"/>
                                      <w:marBottom w:val="0"/>
                                      <w:divBdr>
                                        <w:top w:val="none" w:sz="0" w:space="0" w:color="auto"/>
                                        <w:left w:val="none" w:sz="0" w:space="0" w:color="auto"/>
                                        <w:bottom w:val="none" w:sz="0" w:space="0" w:color="auto"/>
                                        <w:right w:val="none" w:sz="0" w:space="0" w:color="auto"/>
                                      </w:divBdr>
                                    </w:div>
                                    <w:div w:id="1713310763">
                                      <w:marLeft w:val="0"/>
                                      <w:marRight w:val="0"/>
                                      <w:marTop w:val="0"/>
                                      <w:marBottom w:val="0"/>
                                      <w:divBdr>
                                        <w:top w:val="none" w:sz="0" w:space="0" w:color="auto"/>
                                        <w:left w:val="none" w:sz="0" w:space="0" w:color="auto"/>
                                        <w:bottom w:val="none" w:sz="0" w:space="0" w:color="auto"/>
                                        <w:right w:val="none" w:sz="0" w:space="0" w:color="auto"/>
                                      </w:divBdr>
                                    </w:div>
                                    <w:div w:id="1783762501">
                                      <w:marLeft w:val="0"/>
                                      <w:marRight w:val="0"/>
                                      <w:marTop w:val="0"/>
                                      <w:marBottom w:val="0"/>
                                      <w:divBdr>
                                        <w:top w:val="none" w:sz="0" w:space="0" w:color="auto"/>
                                        <w:left w:val="none" w:sz="0" w:space="0" w:color="auto"/>
                                        <w:bottom w:val="none" w:sz="0" w:space="0" w:color="auto"/>
                                        <w:right w:val="none" w:sz="0" w:space="0" w:color="auto"/>
                                      </w:divBdr>
                                    </w:div>
                                    <w:div w:id="1780949227">
                                      <w:marLeft w:val="0"/>
                                      <w:marRight w:val="0"/>
                                      <w:marTop w:val="0"/>
                                      <w:marBottom w:val="0"/>
                                      <w:divBdr>
                                        <w:top w:val="none" w:sz="0" w:space="0" w:color="auto"/>
                                        <w:left w:val="none" w:sz="0" w:space="0" w:color="auto"/>
                                        <w:bottom w:val="none" w:sz="0" w:space="0" w:color="auto"/>
                                        <w:right w:val="none" w:sz="0" w:space="0" w:color="auto"/>
                                      </w:divBdr>
                                    </w:div>
                                    <w:div w:id="2084911852">
                                      <w:marLeft w:val="0"/>
                                      <w:marRight w:val="0"/>
                                      <w:marTop w:val="0"/>
                                      <w:marBottom w:val="0"/>
                                      <w:divBdr>
                                        <w:top w:val="none" w:sz="0" w:space="0" w:color="auto"/>
                                        <w:left w:val="none" w:sz="0" w:space="0" w:color="auto"/>
                                        <w:bottom w:val="none" w:sz="0" w:space="0" w:color="auto"/>
                                        <w:right w:val="none" w:sz="0" w:space="0" w:color="auto"/>
                                      </w:divBdr>
                                    </w:div>
                                    <w:div w:id="112098324">
                                      <w:marLeft w:val="0"/>
                                      <w:marRight w:val="0"/>
                                      <w:marTop w:val="0"/>
                                      <w:marBottom w:val="0"/>
                                      <w:divBdr>
                                        <w:top w:val="none" w:sz="0" w:space="0" w:color="auto"/>
                                        <w:left w:val="none" w:sz="0" w:space="0" w:color="auto"/>
                                        <w:bottom w:val="none" w:sz="0" w:space="0" w:color="auto"/>
                                        <w:right w:val="none" w:sz="0" w:space="0" w:color="auto"/>
                                      </w:divBdr>
                                    </w:div>
                                    <w:div w:id="773132254">
                                      <w:marLeft w:val="0"/>
                                      <w:marRight w:val="0"/>
                                      <w:marTop w:val="0"/>
                                      <w:marBottom w:val="0"/>
                                      <w:divBdr>
                                        <w:top w:val="none" w:sz="0" w:space="0" w:color="auto"/>
                                        <w:left w:val="none" w:sz="0" w:space="0" w:color="auto"/>
                                        <w:bottom w:val="none" w:sz="0" w:space="0" w:color="auto"/>
                                        <w:right w:val="none" w:sz="0" w:space="0" w:color="auto"/>
                                      </w:divBdr>
                                    </w:div>
                                    <w:div w:id="1356073994">
                                      <w:marLeft w:val="0"/>
                                      <w:marRight w:val="0"/>
                                      <w:marTop w:val="0"/>
                                      <w:marBottom w:val="0"/>
                                      <w:divBdr>
                                        <w:top w:val="none" w:sz="0" w:space="0" w:color="auto"/>
                                        <w:left w:val="none" w:sz="0" w:space="0" w:color="auto"/>
                                        <w:bottom w:val="none" w:sz="0" w:space="0" w:color="auto"/>
                                        <w:right w:val="none" w:sz="0" w:space="0" w:color="auto"/>
                                      </w:divBdr>
                                    </w:div>
                                    <w:div w:id="1978954106">
                                      <w:marLeft w:val="0"/>
                                      <w:marRight w:val="0"/>
                                      <w:marTop w:val="0"/>
                                      <w:marBottom w:val="0"/>
                                      <w:divBdr>
                                        <w:top w:val="none" w:sz="0" w:space="0" w:color="auto"/>
                                        <w:left w:val="none" w:sz="0" w:space="0" w:color="auto"/>
                                        <w:bottom w:val="none" w:sz="0" w:space="0" w:color="auto"/>
                                        <w:right w:val="none" w:sz="0" w:space="0" w:color="auto"/>
                                      </w:divBdr>
                                    </w:div>
                                    <w:div w:id="1823620191">
                                      <w:marLeft w:val="0"/>
                                      <w:marRight w:val="0"/>
                                      <w:marTop w:val="0"/>
                                      <w:marBottom w:val="0"/>
                                      <w:divBdr>
                                        <w:top w:val="none" w:sz="0" w:space="0" w:color="auto"/>
                                        <w:left w:val="none" w:sz="0" w:space="0" w:color="auto"/>
                                        <w:bottom w:val="none" w:sz="0" w:space="0" w:color="auto"/>
                                        <w:right w:val="none" w:sz="0" w:space="0" w:color="auto"/>
                                      </w:divBdr>
                                    </w:div>
                                    <w:div w:id="259260610">
                                      <w:marLeft w:val="0"/>
                                      <w:marRight w:val="0"/>
                                      <w:marTop w:val="0"/>
                                      <w:marBottom w:val="0"/>
                                      <w:divBdr>
                                        <w:top w:val="none" w:sz="0" w:space="0" w:color="auto"/>
                                        <w:left w:val="none" w:sz="0" w:space="0" w:color="auto"/>
                                        <w:bottom w:val="none" w:sz="0" w:space="0" w:color="auto"/>
                                        <w:right w:val="none" w:sz="0" w:space="0" w:color="auto"/>
                                      </w:divBdr>
                                    </w:div>
                                    <w:div w:id="468741636">
                                      <w:marLeft w:val="0"/>
                                      <w:marRight w:val="0"/>
                                      <w:marTop w:val="0"/>
                                      <w:marBottom w:val="0"/>
                                      <w:divBdr>
                                        <w:top w:val="none" w:sz="0" w:space="0" w:color="auto"/>
                                        <w:left w:val="none" w:sz="0" w:space="0" w:color="auto"/>
                                        <w:bottom w:val="none" w:sz="0" w:space="0" w:color="auto"/>
                                        <w:right w:val="none" w:sz="0" w:space="0" w:color="auto"/>
                                      </w:divBdr>
                                    </w:div>
                                    <w:div w:id="838471043">
                                      <w:marLeft w:val="0"/>
                                      <w:marRight w:val="0"/>
                                      <w:marTop w:val="0"/>
                                      <w:marBottom w:val="0"/>
                                      <w:divBdr>
                                        <w:top w:val="none" w:sz="0" w:space="0" w:color="auto"/>
                                        <w:left w:val="none" w:sz="0" w:space="0" w:color="auto"/>
                                        <w:bottom w:val="none" w:sz="0" w:space="0" w:color="auto"/>
                                        <w:right w:val="none" w:sz="0" w:space="0" w:color="auto"/>
                                      </w:divBdr>
                                    </w:div>
                                    <w:div w:id="1811706830">
                                      <w:marLeft w:val="0"/>
                                      <w:marRight w:val="0"/>
                                      <w:marTop w:val="0"/>
                                      <w:marBottom w:val="0"/>
                                      <w:divBdr>
                                        <w:top w:val="none" w:sz="0" w:space="0" w:color="auto"/>
                                        <w:left w:val="none" w:sz="0" w:space="0" w:color="auto"/>
                                        <w:bottom w:val="none" w:sz="0" w:space="0" w:color="auto"/>
                                        <w:right w:val="none" w:sz="0" w:space="0" w:color="auto"/>
                                      </w:divBdr>
                                    </w:div>
                                    <w:div w:id="1223370031">
                                      <w:marLeft w:val="0"/>
                                      <w:marRight w:val="0"/>
                                      <w:marTop w:val="0"/>
                                      <w:marBottom w:val="0"/>
                                      <w:divBdr>
                                        <w:top w:val="none" w:sz="0" w:space="0" w:color="auto"/>
                                        <w:left w:val="none" w:sz="0" w:space="0" w:color="auto"/>
                                        <w:bottom w:val="none" w:sz="0" w:space="0" w:color="auto"/>
                                        <w:right w:val="none" w:sz="0" w:space="0" w:color="auto"/>
                                      </w:divBdr>
                                    </w:div>
                                    <w:div w:id="4155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981791">
      <w:bodyDiv w:val="1"/>
      <w:marLeft w:val="0"/>
      <w:marRight w:val="0"/>
      <w:marTop w:val="0"/>
      <w:marBottom w:val="0"/>
      <w:divBdr>
        <w:top w:val="none" w:sz="0" w:space="0" w:color="auto"/>
        <w:left w:val="none" w:sz="0" w:space="0" w:color="auto"/>
        <w:bottom w:val="none" w:sz="0" w:space="0" w:color="auto"/>
        <w:right w:val="none" w:sz="0" w:space="0" w:color="auto"/>
      </w:divBdr>
      <w:divsChild>
        <w:div w:id="1576478917">
          <w:marLeft w:val="-300"/>
          <w:marRight w:val="-300"/>
          <w:marTop w:val="360"/>
          <w:marBottom w:val="360"/>
          <w:divBdr>
            <w:top w:val="none" w:sz="0" w:space="0" w:color="auto"/>
            <w:left w:val="none" w:sz="0" w:space="0" w:color="auto"/>
            <w:bottom w:val="none" w:sz="0" w:space="0" w:color="auto"/>
            <w:right w:val="none" w:sz="0" w:space="0" w:color="auto"/>
          </w:divBdr>
        </w:div>
      </w:divsChild>
    </w:div>
    <w:div w:id="800809008">
      <w:bodyDiv w:val="1"/>
      <w:marLeft w:val="0"/>
      <w:marRight w:val="0"/>
      <w:marTop w:val="0"/>
      <w:marBottom w:val="0"/>
      <w:divBdr>
        <w:top w:val="none" w:sz="0" w:space="0" w:color="auto"/>
        <w:left w:val="none" w:sz="0" w:space="0" w:color="auto"/>
        <w:bottom w:val="none" w:sz="0" w:space="0" w:color="auto"/>
        <w:right w:val="none" w:sz="0" w:space="0" w:color="auto"/>
      </w:divBdr>
      <w:divsChild>
        <w:div w:id="754208231">
          <w:marLeft w:val="0"/>
          <w:marRight w:val="0"/>
          <w:marTop w:val="0"/>
          <w:marBottom w:val="300"/>
          <w:divBdr>
            <w:top w:val="none" w:sz="0" w:space="0" w:color="auto"/>
            <w:left w:val="none" w:sz="0" w:space="0" w:color="auto"/>
            <w:bottom w:val="none" w:sz="0" w:space="0" w:color="auto"/>
            <w:right w:val="none" w:sz="0" w:space="0" w:color="auto"/>
          </w:divBdr>
          <w:divsChild>
            <w:div w:id="634407832">
              <w:marLeft w:val="0"/>
              <w:marRight w:val="0"/>
              <w:marTop w:val="0"/>
              <w:marBottom w:val="0"/>
              <w:divBdr>
                <w:top w:val="none" w:sz="0" w:space="0" w:color="auto"/>
                <w:left w:val="none" w:sz="0" w:space="0" w:color="auto"/>
                <w:bottom w:val="none" w:sz="0" w:space="0" w:color="auto"/>
                <w:right w:val="none" w:sz="0" w:space="0" w:color="auto"/>
              </w:divBdr>
              <w:divsChild>
                <w:div w:id="354304906">
                  <w:marLeft w:val="0"/>
                  <w:marRight w:val="0"/>
                  <w:marTop w:val="0"/>
                  <w:marBottom w:val="0"/>
                  <w:divBdr>
                    <w:top w:val="single" w:sz="6" w:space="0" w:color="DDDDDD"/>
                    <w:left w:val="single" w:sz="6" w:space="4" w:color="DDDDDD"/>
                    <w:bottom w:val="single" w:sz="6" w:space="0" w:color="DDDDDD"/>
                    <w:right w:val="single" w:sz="6" w:space="4" w:color="DDDDDD"/>
                  </w:divBdr>
                  <w:divsChild>
                    <w:div w:id="302393414">
                      <w:marLeft w:val="0"/>
                      <w:marRight w:val="0"/>
                      <w:marTop w:val="0"/>
                      <w:marBottom w:val="150"/>
                      <w:divBdr>
                        <w:top w:val="none" w:sz="0" w:space="0" w:color="auto"/>
                        <w:left w:val="none" w:sz="0" w:space="0" w:color="auto"/>
                        <w:bottom w:val="none" w:sz="0" w:space="0" w:color="auto"/>
                        <w:right w:val="none" w:sz="0" w:space="0" w:color="auto"/>
                      </w:divBdr>
                      <w:divsChild>
                        <w:div w:id="1294213666">
                          <w:marLeft w:val="0"/>
                          <w:marRight w:val="0"/>
                          <w:marTop w:val="0"/>
                          <w:marBottom w:val="0"/>
                          <w:divBdr>
                            <w:top w:val="none" w:sz="0" w:space="0" w:color="auto"/>
                            <w:left w:val="none" w:sz="0" w:space="0" w:color="auto"/>
                            <w:bottom w:val="none" w:sz="0" w:space="0" w:color="auto"/>
                            <w:right w:val="none" w:sz="0" w:space="0" w:color="auto"/>
                          </w:divBdr>
                          <w:divsChild>
                            <w:div w:id="2134135609">
                              <w:marLeft w:val="0"/>
                              <w:marRight w:val="0"/>
                              <w:marTop w:val="0"/>
                              <w:marBottom w:val="0"/>
                              <w:divBdr>
                                <w:top w:val="none" w:sz="0" w:space="0" w:color="auto"/>
                                <w:left w:val="none" w:sz="0" w:space="0" w:color="auto"/>
                                <w:bottom w:val="none" w:sz="0" w:space="0" w:color="auto"/>
                                <w:right w:val="none" w:sz="0" w:space="0" w:color="auto"/>
                              </w:divBdr>
                              <w:divsChild>
                                <w:div w:id="1587686523">
                                  <w:marLeft w:val="0"/>
                                  <w:marRight w:val="0"/>
                                  <w:marTop w:val="0"/>
                                  <w:marBottom w:val="0"/>
                                  <w:divBdr>
                                    <w:top w:val="none" w:sz="0" w:space="0" w:color="auto"/>
                                    <w:left w:val="none" w:sz="0" w:space="0" w:color="auto"/>
                                    <w:bottom w:val="none" w:sz="0" w:space="0" w:color="auto"/>
                                    <w:right w:val="none" w:sz="0" w:space="0" w:color="auto"/>
                                  </w:divBdr>
                                  <w:divsChild>
                                    <w:div w:id="8335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303118">
      <w:bodyDiv w:val="1"/>
      <w:marLeft w:val="0"/>
      <w:marRight w:val="0"/>
      <w:marTop w:val="0"/>
      <w:marBottom w:val="0"/>
      <w:divBdr>
        <w:top w:val="none" w:sz="0" w:space="0" w:color="auto"/>
        <w:left w:val="none" w:sz="0" w:space="0" w:color="auto"/>
        <w:bottom w:val="none" w:sz="0" w:space="0" w:color="auto"/>
        <w:right w:val="none" w:sz="0" w:space="0" w:color="auto"/>
      </w:divBdr>
    </w:div>
    <w:div w:id="828402481">
      <w:bodyDiv w:val="1"/>
      <w:marLeft w:val="0"/>
      <w:marRight w:val="0"/>
      <w:marTop w:val="0"/>
      <w:marBottom w:val="0"/>
      <w:divBdr>
        <w:top w:val="none" w:sz="0" w:space="0" w:color="auto"/>
        <w:left w:val="none" w:sz="0" w:space="0" w:color="auto"/>
        <w:bottom w:val="none" w:sz="0" w:space="0" w:color="auto"/>
        <w:right w:val="none" w:sz="0" w:space="0" w:color="auto"/>
      </w:divBdr>
    </w:div>
    <w:div w:id="844126373">
      <w:bodyDiv w:val="1"/>
      <w:marLeft w:val="0"/>
      <w:marRight w:val="0"/>
      <w:marTop w:val="0"/>
      <w:marBottom w:val="0"/>
      <w:divBdr>
        <w:top w:val="none" w:sz="0" w:space="0" w:color="auto"/>
        <w:left w:val="none" w:sz="0" w:space="0" w:color="auto"/>
        <w:bottom w:val="none" w:sz="0" w:space="0" w:color="auto"/>
        <w:right w:val="none" w:sz="0" w:space="0" w:color="auto"/>
      </w:divBdr>
      <w:divsChild>
        <w:div w:id="1459638522">
          <w:marLeft w:val="0"/>
          <w:marRight w:val="0"/>
          <w:marTop w:val="0"/>
          <w:marBottom w:val="0"/>
          <w:divBdr>
            <w:top w:val="none" w:sz="0" w:space="0" w:color="auto"/>
            <w:left w:val="none" w:sz="0" w:space="0" w:color="auto"/>
            <w:bottom w:val="none" w:sz="0" w:space="0" w:color="auto"/>
            <w:right w:val="none" w:sz="0" w:space="0" w:color="auto"/>
          </w:divBdr>
          <w:divsChild>
            <w:div w:id="1968268750">
              <w:marLeft w:val="0"/>
              <w:marRight w:val="0"/>
              <w:marTop w:val="0"/>
              <w:marBottom w:val="0"/>
              <w:divBdr>
                <w:top w:val="none" w:sz="0" w:space="0" w:color="auto"/>
                <w:left w:val="none" w:sz="0" w:space="0" w:color="auto"/>
                <w:bottom w:val="none" w:sz="0" w:space="0" w:color="auto"/>
                <w:right w:val="none" w:sz="0" w:space="0" w:color="auto"/>
              </w:divBdr>
            </w:div>
            <w:div w:id="1022366066">
              <w:marLeft w:val="0"/>
              <w:marRight w:val="0"/>
              <w:marTop w:val="0"/>
              <w:marBottom w:val="0"/>
              <w:divBdr>
                <w:top w:val="none" w:sz="0" w:space="0" w:color="auto"/>
                <w:left w:val="none" w:sz="0" w:space="0" w:color="auto"/>
                <w:bottom w:val="none" w:sz="0" w:space="0" w:color="auto"/>
                <w:right w:val="none" w:sz="0" w:space="0" w:color="auto"/>
              </w:divBdr>
            </w:div>
            <w:div w:id="1558131446">
              <w:marLeft w:val="0"/>
              <w:marRight w:val="0"/>
              <w:marTop w:val="0"/>
              <w:marBottom w:val="0"/>
              <w:divBdr>
                <w:top w:val="none" w:sz="0" w:space="0" w:color="auto"/>
                <w:left w:val="none" w:sz="0" w:space="0" w:color="auto"/>
                <w:bottom w:val="none" w:sz="0" w:space="0" w:color="auto"/>
                <w:right w:val="none" w:sz="0" w:space="0" w:color="auto"/>
              </w:divBdr>
            </w:div>
            <w:div w:id="766779155">
              <w:marLeft w:val="0"/>
              <w:marRight w:val="0"/>
              <w:marTop w:val="0"/>
              <w:marBottom w:val="0"/>
              <w:divBdr>
                <w:top w:val="none" w:sz="0" w:space="0" w:color="auto"/>
                <w:left w:val="none" w:sz="0" w:space="0" w:color="auto"/>
                <w:bottom w:val="none" w:sz="0" w:space="0" w:color="auto"/>
                <w:right w:val="none" w:sz="0" w:space="0" w:color="auto"/>
              </w:divBdr>
            </w:div>
            <w:div w:id="908688320">
              <w:marLeft w:val="0"/>
              <w:marRight w:val="0"/>
              <w:marTop w:val="0"/>
              <w:marBottom w:val="0"/>
              <w:divBdr>
                <w:top w:val="none" w:sz="0" w:space="0" w:color="auto"/>
                <w:left w:val="none" w:sz="0" w:space="0" w:color="auto"/>
                <w:bottom w:val="none" w:sz="0" w:space="0" w:color="auto"/>
                <w:right w:val="none" w:sz="0" w:space="0" w:color="auto"/>
              </w:divBdr>
            </w:div>
            <w:div w:id="521824290">
              <w:marLeft w:val="0"/>
              <w:marRight w:val="0"/>
              <w:marTop w:val="0"/>
              <w:marBottom w:val="0"/>
              <w:divBdr>
                <w:top w:val="none" w:sz="0" w:space="0" w:color="auto"/>
                <w:left w:val="none" w:sz="0" w:space="0" w:color="auto"/>
                <w:bottom w:val="none" w:sz="0" w:space="0" w:color="auto"/>
                <w:right w:val="none" w:sz="0" w:space="0" w:color="auto"/>
              </w:divBdr>
            </w:div>
            <w:div w:id="399862275">
              <w:marLeft w:val="0"/>
              <w:marRight w:val="0"/>
              <w:marTop w:val="0"/>
              <w:marBottom w:val="0"/>
              <w:divBdr>
                <w:top w:val="none" w:sz="0" w:space="0" w:color="auto"/>
                <w:left w:val="none" w:sz="0" w:space="0" w:color="auto"/>
                <w:bottom w:val="none" w:sz="0" w:space="0" w:color="auto"/>
                <w:right w:val="none" w:sz="0" w:space="0" w:color="auto"/>
              </w:divBdr>
            </w:div>
            <w:div w:id="308049949">
              <w:marLeft w:val="0"/>
              <w:marRight w:val="0"/>
              <w:marTop w:val="0"/>
              <w:marBottom w:val="0"/>
              <w:divBdr>
                <w:top w:val="none" w:sz="0" w:space="0" w:color="auto"/>
                <w:left w:val="none" w:sz="0" w:space="0" w:color="auto"/>
                <w:bottom w:val="none" w:sz="0" w:space="0" w:color="auto"/>
                <w:right w:val="none" w:sz="0" w:space="0" w:color="auto"/>
              </w:divBdr>
            </w:div>
            <w:div w:id="315845437">
              <w:marLeft w:val="0"/>
              <w:marRight w:val="0"/>
              <w:marTop w:val="0"/>
              <w:marBottom w:val="0"/>
              <w:divBdr>
                <w:top w:val="none" w:sz="0" w:space="0" w:color="auto"/>
                <w:left w:val="none" w:sz="0" w:space="0" w:color="auto"/>
                <w:bottom w:val="none" w:sz="0" w:space="0" w:color="auto"/>
                <w:right w:val="none" w:sz="0" w:space="0" w:color="auto"/>
              </w:divBdr>
            </w:div>
            <w:div w:id="951128383">
              <w:marLeft w:val="0"/>
              <w:marRight w:val="0"/>
              <w:marTop w:val="0"/>
              <w:marBottom w:val="0"/>
              <w:divBdr>
                <w:top w:val="none" w:sz="0" w:space="0" w:color="auto"/>
                <w:left w:val="none" w:sz="0" w:space="0" w:color="auto"/>
                <w:bottom w:val="none" w:sz="0" w:space="0" w:color="auto"/>
                <w:right w:val="none" w:sz="0" w:space="0" w:color="auto"/>
              </w:divBdr>
            </w:div>
            <w:div w:id="724332913">
              <w:marLeft w:val="0"/>
              <w:marRight w:val="0"/>
              <w:marTop w:val="0"/>
              <w:marBottom w:val="0"/>
              <w:divBdr>
                <w:top w:val="none" w:sz="0" w:space="0" w:color="auto"/>
                <w:left w:val="none" w:sz="0" w:space="0" w:color="auto"/>
                <w:bottom w:val="none" w:sz="0" w:space="0" w:color="auto"/>
                <w:right w:val="none" w:sz="0" w:space="0" w:color="auto"/>
              </w:divBdr>
            </w:div>
            <w:div w:id="858853566">
              <w:marLeft w:val="0"/>
              <w:marRight w:val="0"/>
              <w:marTop w:val="0"/>
              <w:marBottom w:val="0"/>
              <w:divBdr>
                <w:top w:val="none" w:sz="0" w:space="0" w:color="auto"/>
                <w:left w:val="none" w:sz="0" w:space="0" w:color="auto"/>
                <w:bottom w:val="none" w:sz="0" w:space="0" w:color="auto"/>
                <w:right w:val="none" w:sz="0" w:space="0" w:color="auto"/>
              </w:divBdr>
            </w:div>
            <w:div w:id="1566724175">
              <w:marLeft w:val="0"/>
              <w:marRight w:val="0"/>
              <w:marTop w:val="0"/>
              <w:marBottom w:val="0"/>
              <w:divBdr>
                <w:top w:val="none" w:sz="0" w:space="0" w:color="auto"/>
                <w:left w:val="none" w:sz="0" w:space="0" w:color="auto"/>
                <w:bottom w:val="none" w:sz="0" w:space="0" w:color="auto"/>
                <w:right w:val="none" w:sz="0" w:space="0" w:color="auto"/>
              </w:divBdr>
            </w:div>
            <w:div w:id="118693952">
              <w:marLeft w:val="0"/>
              <w:marRight w:val="0"/>
              <w:marTop w:val="0"/>
              <w:marBottom w:val="0"/>
              <w:divBdr>
                <w:top w:val="none" w:sz="0" w:space="0" w:color="auto"/>
                <w:left w:val="none" w:sz="0" w:space="0" w:color="auto"/>
                <w:bottom w:val="none" w:sz="0" w:space="0" w:color="auto"/>
                <w:right w:val="none" w:sz="0" w:space="0" w:color="auto"/>
              </w:divBdr>
            </w:div>
            <w:div w:id="1353873008">
              <w:marLeft w:val="0"/>
              <w:marRight w:val="0"/>
              <w:marTop w:val="0"/>
              <w:marBottom w:val="0"/>
              <w:divBdr>
                <w:top w:val="none" w:sz="0" w:space="0" w:color="auto"/>
                <w:left w:val="none" w:sz="0" w:space="0" w:color="auto"/>
                <w:bottom w:val="none" w:sz="0" w:space="0" w:color="auto"/>
                <w:right w:val="none" w:sz="0" w:space="0" w:color="auto"/>
              </w:divBdr>
            </w:div>
            <w:div w:id="1578830724">
              <w:marLeft w:val="0"/>
              <w:marRight w:val="0"/>
              <w:marTop w:val="0"/>
              <w:marBottom w:val="0"/>
              <w:divBdr>
                <w:top w:val="none" w:sz="0" w:space="0" w:color="auto"/>
                <w:left w:val="none" w:sz="0" w:space="0" w:color="auto"/>
                <w:bottom w:val="none" w:sz="0" w:space="0" w:color="auto"/>
                <w:right w:val="none" w:sz="0" w:space="0" w:color="auto"/>
              </w:divBdr>
            </w:div>
            <w:div w:id="1316572561">
              <w:marLeft w:val="0"/>
              <w:marRight w:val="0"/>
              <w:marTop w:val="0"/>
              <w:marBottom w:val="0"/>
              <w:divBdr>
                <w:top w:val="none" w:sz="0" w:space="0" w:color="auto"/>
                <w:left w:val="none" w:sz="0" w:space="0" w:color="auto"/>
                <w:bottom w:val="none" w:sz="0" w:space="0" w:color="auto"/>
                <w:right w:val="none" w:sz="0" w:space="0" w:color="auto"/>
              </w:divBdr>
            </w:div>
            <w:div w:id="1693915100">
              <w:marLeft w:val="0"/>
              <w:marRight w:val="0"/>
              <w:marTop w:val="0"/>
              <w:marBottom w:val="0"/>
              <w:divBdr>
                <w:top w:val="none" w:sz="0" w:space="0" w:color="auto"/>
                <w:left w:val="none" w:sz="0" w:space="0" w:color="auto"/>
                <w:bottom w:val="none" w:sz="0" w:space="0" w:color="auto"/>
                <w:right w:val="none" w:sz="0" w:space="0" w:color="auto"/>
              </w:divBdr>
            </w:div>
            <w:div w:id="13484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4773">
      <w:bodyDiv w:val="1"/>
      <w:marLeft w:val="0"/>
      <w:marRight w:val="0"/>
      <w:marTop w:val="0"/>
      <w:marBottom w:val="0"/>
      <w:divBdr>
        <w:top w:val="none" w:sz="0" w:space="0" w:color="auto"/>
        <w:left w:val="none" w:sz="0" w:space="0" w:color="auto"/>
        <w:bottom w:val="none" w:sz="0" w:space="0" w:color="auto"/>
        <w:right w:val="none" w:sz="0" w:space="0" w:color="auto"/>
      </w:divBdr>
      <w:divsChild>
        <w:div w:id="1074083658">
          <w:marLeft w:val="0"/>
          <w:marRight w:val="0"/>
          <w:marTop w:val="0"/>
          <w:marBottom w:val="300"/>
          <w:divBdr>
            <w:top w:val="none" w:sz="0" w:space="0" w:color="auto"/>
            <w:left w:val="none" w:sz="0" w:space="0" w:color="auto"/>
            <w:bottom w:val="none" w:sz="0" w:space="0" w:color="auto"/>
            <w:right w:val="none" w:sz="0" w:space="0" w:color="auto"/>
          </w:divBdr>
          <w:divsChild>
            <w:div w:id="182865173">
              <w:marLeft w:val="0"/>
              <w:marRight w:val="0"/>
              <w:marTop w:val="0"/>
              <w:marBottom w:val="0"/>
              <w:divBdr>
                <w:top w:val="none" w:sz="0" w:space="0" w:color="auto"/>
                <w:left w:val="none" w:sz="0" w:space="0" w:color="auto"/>
                <w:bottom w:val="none" w:sz="0" w:space="0" w:color="auto"/>
                <w:right w:val="none" w:sz="0" w:space="0" w:color="auto"/>
              </w:divBdr>
              <w:divsChild>
                <w:div w:id="1363704100">
                  <w:marLeft w:val="0"/>
                  <w:marRight w:val="0"/>
                  <w:marTop w:val="0"/>
                  <w:marBottom w:val="0"/>
                  <w:divBdr>
                    <w:top w:val="single" w:sz="6" w:space="0" w:color="DDDDDD"/>
                    <w:left w:val="single" w:sz="6" w:space="4" w:color="DDDDDD"/>
                    <w:bottom w:val="single" w:sz="6" w:space="0" w:color="DDDDDD"/>
                    <w:right w:val="single" w:sz="6" w:space="4" w:color="DDDDDD"/>
                  </w:divBdr>
                  <w:divsChild>
                    <w:div w:id="238448837">
                      <w:marLeft w:val="0"/>
                      <w:marRight w:val="0"/>
                      <w:marTop w:val="0"/>
                      <w:marBottom w:val="150"/>
                      <w:divBdr>
                        <w:top w:val="none" w:sz="0" w:space="0" w:color="auto"/>
                        <w:left w:val="none" w:sz="0" w:space="0" w:color="auto"/>
                        <w:bottom w:val="none" w:sz="0" w:space="0" w:color="auto"/>
                        <w:right w:val="none" w:sz="0" w:space="0" w:color="auto"/>
                      </w:divBdr>
                      <w:divsChild>
                        <w:div w:id="1198422618">
                          <w:marLeft w:val="0"/>
                          <w:marRight w:val="0"/>
                          <w:marTop w:val="0"/>
                          <w:marBottom w:val="0"/>
                          <w:divBdr>
                            <w:top w:val="none" w:sz="0" w:space="0" w:color="auto"/>
                            <w:left w:val="none" w:sz="0" w:space="0" w:color="auto"/>
                            <w:bottom w:val="none" w:sz="0" w:space="0" w:color="auto"/>
                            <w:right w:val="none" w:sz="0" w:space="0" w:color="auto"/>
                          </w:divBdr>
                          <w:divsChild>
                            <w:div w:id="995958765">
                              <w:marLeft w:val="0"/>
                              <w:marRight w:val="0"/>
                              <w:marTop w:val="0"/>
                              <w:marBottom w:val="0"/>
                              <w:divBdr>
                                <w:top w:val="none" w:sz="0" w:space="0" w:color="auto"/>
                                <w:left w:val="none" w:sz="0" w:space="0" w:color="auto"/>
                                <w:bottom w:val="none" w:sz="0" w:space="0" w:color="auto"/>
                                <w:right w:val="none" w:sz="0" w:space="0" w:color="auto"/>
                              </w:divBdr>
                              <w:divsChild>
                                <w:div w:id="633368729">
                                  <w:marLeft w:val="0"/>
                                  <w:marRight w:val="0"/>
                                  <w:marTop w:val="0"/>
                                  <w:marBottom w:val="0"/>
                                  <w:divBdr>
                                    <w:top w:val="none" w:sz="0" w:space="0" w:color="auto"/>
                                    <w:left w:val="none" w:sz="0" w:space="0" w:color="auto"/>
                                    <w:bottom w:val="none" w:sz="0" w:space="0" w:color="auto"/>
                                    <w:right w:val="none" w:sz="0" w:space="0" w:color="auto"/>
                                  </w:divBdr>
                                  <w:divsChild>
                                    <w:div w:id="1506869838">
                                      <w:marLeft w:val="0"/>
                                      <w:marRight w:val="0"/>
                                      <w:marTop w:val="0"/>
                                      <w:marBottom w:val="0"/>
                                      <w:divBdr>
                                        <w:top w:val="none" w:sz="0" w:space="0" w:color="auto"/>
                                        <w:left w:val="none" w:sz="0" w:space="0" w:color="auto"/>
                                        <w:bottom w:val="none" w:sz="0" w:space="0" w:color="auto"/>
                                        <w:right w:val="none" w:sz="0" w:space="0" w:color="auto"/>
                                      </w:divBdr>
                                    </w:div>
                                    <w:div w:id="1680229388">
                                      <w:marLeft w:val="0"/>
                                      <w:marRight w:val="0"/>
                                      <w:marTop w:val="0"/>
                                      <w:marBottom w:val="0"/>
                                      <w:divBdr>
                                        <w:top w:val="none" w:sz="0" w:space="0" w:color="auto"/>
                                        <w:left w:val="none" w:sz="0" w:space="0" w:color="auto"/>
                                        <w:bottom w:val="none" w:sz="0" w:space="0" w:color="auto"/>
                                        <w:right w:val="none" w:sz="0" w:space="0" w:color="auto"/>
                                      </w:divBdr>
                                    </w:div>
                                    <w:div w:id="233786832">
                                      <w:marLeft w:val="0"/>
                                      <w:marRight w:val="0"/>
                                      <w:marTop w:val="0"/>
                                      <w:marBottom w:val="0"/>
                                      <w:divBdr>
                                        <w:top w:val="none" w:sz="0" w:space="0" w:color="auto"/>
                                        <w:left w:val="none" w:sz="0" w:space="0" w:color="auto"/>
                                        <w:bottom w:val="none" w:sz="0" w:space="0" w:color="auto"/>
                                        <w:right w:val="none" w:sz="0" w:space="0" w:color="auto"/>
                                      </w:divBdr>
                                    </w:div>
                                    <w:div w:id="1038168298">
                                      <w:marLeft w:val="0"/>
                                      <w:marRight w:val="0"/>
                                      <w:marTop w:val="0"/>
                                      <w:marBottom w:val="0"/>
                                      <w:divBdr>
                                        <w:top w:val="none" w:sz="0" w:space="0" w:color="auto"/>
                                        <w:left w:val="none" w:sz="0" w:space="0" w:color="auto"/>
                                        <w:bottom w:val="none" w:sz="0" w:space="0" w:color="auto"/>
                                        <w:right w:val="none" w:sz="0" w:space="0" w:color="auto"/>
                                      </w:divBdr>
                                    </w:div>
                                    <w:div w:id="351491005">
                                      <w:marLeft w:val="0"/>
                                      <w:marRight w:val="0"/>
                                      <w:marTop w:val="0"/>
                                      <w:marBottom w:val="0"/>
                                      <w:divBdr>
                                        <w:top w:val="none" w:sz="0" w:space="0" w:color="auto"/>
                                        <w:left w:val="none" w:sz="0" w:space="0" w:color="auto"/>
                                        <w:bottom w:val="none" w:sz="0" w:space="0" w:color="auto"/>
                                        <w:right w:val="none" w:sz="0" w:space="0" w:color="auto"/>
                                      </w:divBdr>
                                    </w:div>
                                    <w:div w:id="640886634">
                                      <w:marLeft w:val="0"/>
                                      <w:marRight w:val="0"/>
                                      <w:marTop w:val="0"/>
                                      <w:marBottom w:val="0"/>
                                      <w:divBdr>
                                        <w:top w:val="none" w:sz="0" w:space="0" w:color="auto"/>
                                        <w:left w:val="none" w:sz="0" w:space="0" w:color="auto"/>
                                        <w:bottom w:val="none" w:sz="0" w:space="0" w:color="auto"/>
                                        <w:right w:val="none" w:sz="0" w:space="0" w:color="auto"/>
                                      </w:divBdr>
                                    </w:div>
                                    <w:div w:id="628627137">
                                      <w:marLeft w:val="0"/>
                                      <w:marRight w:val="0"/>
                                      <w:marTop w:val="0"/>
                                      <w:marBottom w:val="0"/>
                                      <w:divBdr>
                                        <w:top w:val="none" w:sz="0" w:space="0" w:color="auto"/>
                                        <w:left w:val="none" w:sz="0" w:space="0" w:color="auto"/>
                                        <w:bottom w:val="none" w:sz="0" w:space="0" w:color="auto"/>
                                        <w:right w:val="none" w:sz="0" w:space="0" w:color="auto"/>
                                      </w:divBdr>
                                    </w:div>
                                    <w:div w:id="2038039321">
                                      <w:marLeft w:val="0"/>
                                      <w:marRight w:val="0"/>
                                      <w:marTop w:val="0"/>
                                      <w:marBottom w:val="0"/>
                                      <w:divBdr>
                                        <w:top w:val="none" w:sz="0" w:space="0" w:color="auto"/>
                                        <w:left w:val="none" w:sz="0" w:space="0" w:color="auto"/>
                                        <w:bottom w:val="none" w:sz="0" w:space="0" w:color="auto"/>
                                        <w:right w:val="none" w:sz="0" w:space="0" w:color="auto"/>
                                      </w:divBdr>
                                    </w:div>
                                    <w:div w:id="1330790649">
                                      <w:marLeft w:val="0"/>
                                      <w:marRight w:val="0"/>
                                      <w:marTop w:val="0"/>
                                      <w:marBottom w:val="0"/>
                                      <w:divBdr>
                                        <w:top w:val="none" w:sz="0" w:space="0" w:color="auto"/>
                                        <w:left w:val="none" w:sz="0" w:space="0" w:color="auto"/>
                                        <w:bottom w:val="none" w:sz="0" w:space="0" w:color="auto"/>
                                        <w:right w:val="none" w:sz="0" w:space="0" w:color="auto"/>
                                      </w:divBdr>
                                    </w:div>
                                    <w:div w:id="715619352">
                                      <w:marLeft w:val="0"/>
                                      <w:marRight w:val="0"/>
                                      <w:marTop w:val="0"/>
                                      <w:marBottom w:val="0"/>
                                      <w:divBdr>
                                        <w:top w:val="none" w:sz="0" w:space="0" w:color="auto"/>
                                        <w:left w:val="none" w:sz="0" w:space="0" w:color="auto"/>
                                        <w:bottom w:val="none" w:sz="0" w:space="0" w:color="auto"/>
                                        <w:right w:val="none" w:sz="0" w:space="0" w:color="auto"/>
                                      </w:divBdr>
                                    </w:div>
                                    <w:div w:id="1638801423">
                                      <w:marLeft w:val="0"/>
                                      <w:marRight w:val="0"/>
                                      <w:marTop w:val="0"/>
                                      <w:marBottom w:val="0"/>
                                      <w:divBdr>
                                        <w:top w:val="none" w:sz="0" w:space="0" w:color="auto"/>
                                        <w:left w:val="none" w:sz="0" w:space="0" w:color="auto"/>
                                        <w:bottom w:val="none" w:sz="0" w:space="0" w:color="auto"/>
                                        <w:right w:val="none" w:sz="0" w:space="0" w:color="auto"/>
                                      </w:divBdr>
                                    </w:div>
                                    <w:div w:id="2053722628">
                                      <w:marLeft w:val="0"/>
                                      <w:marRight w:val="0"/>
                                      <w:marTop w:val="0"/>
                                      <w:marBottom w:val="0"/>
                                      <w:divBdr>
                                        <w:top w:val="none" w:sz="0" w:space="0" w:color="auto"/>
                                        <w:left w:val="none" w:sz="0" w:space="0" w:color="auto"/>
                                        <w:bottom w:val="none" w:sz="0" w:space="0" w:color="auto"/>
                                        <w:right w:val="none" w:sz="0" w:space="0" w:color="auto"/>
                                      </w:divBdr>
                                    </w:div>
                                    <w:div w:id="38748288">
                                      <w:marLeft w:val="0"/>
                                      <w:marRight w:val="0"/>
                                      <w:marTop w:val="0"/>
                                      <w:marBottom w:val="0"/>
                                      <w:divBdr>
                                        <w:top w:val="none" w:sz="0" w:space="0" w:color="auto"/>
                                        <w:left w:val="none" w:sz="0" w:space="0" w:color="auto"/>
                                        <w:bottom w:val="none" w:sz="0" w:space="0" w:color="auto"/>
                                        <w:right w:val="none" w:sz="0" w:space="0" w:color="auto"/>
                                      </w:divBdr>
                                    </w:div>
                                    <w:div w:id="37897637">
                                      <w:marLeft w:val="0"/>
                                      <w:marRight w:val="0"/>
                                      <w:marTop w:val="0"/>
                                      <w:marBottom w:val="0"/>
                                      <w:divBdr>
                                        <w:top w:val="none" w:sz="0" w:space="0" w:color="auto"/>
                                        <w:left w:val="none" w:sz="0" w:space="0" w:color="auto"/>
                                        <w:bottom w:val="none" w:sz="0" w:space="0" w:color="auto"/>
                                        <w:right w:val="none" w:sz="0" w:space="0" w:color="auto"/>
                                      </w:divBdr>
                                    </w:div>
                                    <w:div w:id="1433286410">
                                      <w:marLeft w:val="0"/>
                                      <w:marRight w:val="0"/>
                                      <w:marTop w:val="0"/>
                                      <w:marBottom w:val="0"/>
                                      <w:divBdr>
                                        <w:top w:val="none" w:sz="0" w:space="0" w:color="auto"/>
                                        <w:left w:val="none" w:sz="0" w:space="0" w:color="auto"/>
                                        <w:bottom w:val="none" w:sz="0" w:space="0" w:color="auto"/>
                                        <w:right w:val="none" w:sz="0" w:space="0" w:color="auto"/>
                                      </w:divBdr>
                                    </w:div>
                                    <w:div w:id="339503869">
                                      <w:marLeft w:val="0"/>
                                      <w:marRight w:val="0"/>
                                      <w:marTop w:val="0"/>
                                      <w:marBottom w:val="0"/>
                                      <w:divBdr>
                                        <w:top w:val="none" w:sz="0" w:space="0" w:color="auto"/>
                                        <w:left w:val="none" w:sz="0" w:space="0" w:color="auto"/>
                                        <w:bottom w:val="none" w:sz="0" w:space="0" w:color="auto"/>
                                        <w:right w:val="none" w:sz="0" w:space="0" w:color="auto"/>
                                      </w:divBdr>
                                    </w:div>
                                    <w:div w:id="162402435">
                                      <w:marLeft w:val="0"/>
                                      <w:marRight w:val="0"/>
                                      <w:marTop w:val="0"/>
                                      <w:marBottom w:val="0"/>
                                      <w:divBdr>
                                        <w:top w:val="none" w:sz="0" w:space="0" w:color="auto"/>
                                        <w:left w:val="none" w:sz="0" w:space="0" w:color="auto"/>
                                        <w:bottom w:val="none" w:sz="0" w:space="0" w:color="auto"/>
                                        <w:right w:val="none" w:sz="0" w:space="0" w:color="auto"/>
                                      </w:divBdr>
                                    </w:div>
                                    <w:div w:id="2040618791">
                                      <w:marLeft w:val="0"/>
                                      <w:marRight w:val="0"/>
                                      <w:marTop w:val="0"/>
                                      <w:marBottom w:val="0"/>
                                      <w:divBdr>
                                        <w:top w:val="none" w:sz="0" w:space="0" w:color="auto"/>
                                        <w:left w:val="none" w:sz="0" w:space="0" w:color="auto"/>
                                        <w:bottom w:val="none" w:sz="0" w:space="0" w:color="auto"/>
                                        <w:right w:val="none" w:sz="0" w:space="0" w:color="auto"/>
                                      </w:divBdr>
                                    </w:div>
                                    <w:div w:id="196233818">
                                      <w:marLeft w:val="0"/>
                                      <w:marRight w:val="0"/>
                                      <w:marTop w:val="0"/>
                                      <w:marBottom w:val="0"/>
                                      <w:divBdr>
                                        <w:top w:val="none" w:sz="0" w:space="0" w:color="auto"/>
                                        <w:left w:val="none" w:sz="0" w:space="0" w:color="auto"/>
                                        <w:bottom w:val="none" w:sz="0" w:space="0" w:color="auto"/>
                                        <w:right w:val="none" w:sz="0" w:space="0" w:color="auto"/>
                                      </w:divBdr>
                                    </w:div>
                                    <w:div w:id="8990103">
                                      <w:marLeft w:val="0"/>
                                      <w:marRight w:val="0"/>
                                      <w:marTop w:val="0"/>
                                      <w:marBottom w:val="0"/>
                                      <w:divBdr>
                                        <w:top w:val="none" w:sz="0" w:space="0" w:color="auto"/>
                                        <w:left w:val="none" w:sz="0" w:space="0" w:color="auto"/>
                                        <w:bottom w:val="none" w:sz="0" w:space="0" w:color="auto"/>
                                        <w:right w:val="none" w:sz="0" w:space="0" w:color="auto"/>
                                      </w:divBdr>
                                    </w:div>
                                    <w:div w:id="57497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051579">
      <w:bodyDiv w:val="1"/>
      <w:marLeft w:val="0"/>
      <w:marRight w:val="0"/>
      <w:marTop w:val="0"/>
      <w:marBottom w:val="0"/>
      <w:divBdr>
        <w:top w:val="none" w:sz="0" w:space="0" w:color="auto"/>
        <w:left w:val="none" w:sz="0" w:space="0" w:color="auto"/>
        <w:bottom w:val="none" w:sz="0" w:space="0" w:color="auto"/>
        <w:right w:val="none" w:sz="0" w:space="0" w:color="auto"/>
      </w:divBdr>
    </w:div>
    <w:div w:id="865216703">
      <w:bodyDiv w:val="1"/>
      <w:marLeft w:val="0"/>
      <w:marRight w:val="0"/>
      <w:marTop w:val="0"/>
      <w:marBottom w:val="0"/>
      <w:divBdr>
        <w:top w:val="none" w:sz="0" w:space="0" w:color="auto"/>
        <w:left w:val="none" w:sz="0" w:space="0" w:color="auto"/>
        <w:bottom w:val="none" w:sz="0" w:space="0" w:color="auto"/>
        <w:right w:val="none" w:sz="0" w:space="0" w:color="auto"/>
      </w:divBdr>
      <w:divsChild>
        <w:div w:id="1858620272">
          <w:marLeft w:val="0"/>
          <w:marRight w:val="0"/>
          <w:marTop w:val="0"/>
          <w:marBottom w:val="360"/>
          <w:divBdr>
            <w:top w:val="single" w:sz="6" w:space="0" w:color="C0C0C0"/>
            <w:left w:val="single" w:sz="6" w:space="0" w:color="C0C0C0"/>
            <w:bottom w:val="single" w:sz="6" w:space="0" w:color="C0C0C0"/>
            <w:right w:val="single" w:sz="6" w:space="0" w:color="C0C0C0"/>
          </w:divBdr>
        </w:div>
        <w:div w:id="946816966">
          <w:marLeft w:val="0"/>
          <w:marRight w:val="0"/>
          <w:marTop w:val="0"/>
          <w:marBottom w:val="360"/>
          <w:divBdr>
            <w:top w:val="single" w:sz="6" w:space="0" w:color="C0C0C0"/>
            <w:left w:val="single" w:sz="6" w:space="0" w:color="C0C0C0"/>
            <w:bottom w:val="single" w:sz="6" w:space="0" w:color="C0C0C0"/>
            <w:right w:val="single" w:sz="6" w:space="0" w:color="C0C0C0"/>
          </w:divBdr>
        </w:div>
        <w:div w:id="87624375">
          <w:marLeft w:val="0"/>
          <w:marRight w:val="0"/>
          <w:marTop w:val="0"/>
          <w:marBottom w:val="360"/>
          <w:divBdr>
            <w:top w:val="single" w:sz="6" w:space="0" w:color="C0C0C0"/>
            <w:left w:val="single" w:sz="6" w:space="0" w:color="C0C0C0"/>
            <w:bottom w:val="single" w:sz="6" w:space="0" w:color="C0C0C0"/>
            <w:right w:val="single" w:sz="6" w:space="0" w:color="C0C0C0"/>
          </w:divBdr>
        </w:div>
        <w:div w:id="738989035">
          <w:marLeft w:val="0"/>
          <w:marRight w:val="0"/>
          <w:marTop w:val="0"/>
          <w:marBottom w:val="360"/>
          <w:divBdr>
            <w:top w:val="single" w:sz="6" w:space="0" w:color="C0C0C0"/>
            <w:left w:val="single" w:sz="6" w:space="0" w:color="C0C0C0"/>
            <w:bottom w:val="single" w:sz="6" w:space="0" w:color="C0C0C0"/>
            <w:right w:val="single" w:sz="6" w:space="0" w:color="C0C0C0"/>
          </w:divBdr>
        </w:div>
        <w:div w:id="892233688">
          <w:marLeft w:val="0"/>
          <w:marRight w:val="0"/>
          <w:marTop w:val="0"/>
          <w:marBottom w:val="360"/>
          <w:divBdr>
            <w:top w:val="single" w:sz="6" w:space="0" w:color="C0C0C0"/>
            <w:left w:val="single" w:sz="6" w:space="0" w:color="C0C0C0"/>
            <w:bottom w:val="single" w:sz="6" w:space="0" w:color="C0C0C0"/>
            <w:right w:val="single" w:sz="6" w:space="0" w:color="C0C0C0"/>
          </w:divBdr>
        </w:div>
        <w:div w:id="1709183224">
          <w:marLeft w:val="0"/>
          <w:marRight w:val="0"/>
          <w:marTop w:val="0"/>
          <w:marBottom w:val="360"/>
          <w:divBdr>
            <w:top w:val="single" w:sz="6" w:space="0" w:color="C0C0C0"/>
            <w:left w:val="single" w:sz="6" w:space="0" w:color="C0C0C0"/>
            <w:bottom w:val="single" w:sz="6" w:space="0" w:color="C0C0C0"/>
            <w:right w:val="single" w:sz="6" w:space="0" w:color="C0C0C0"/>
          </w:divBdr>
        </w:div>
        <w:div w:id="273365371">
          <w:marLeft w:val="0"/>
          <w:marRight w:val="0"/>
          <w:marTop w:val="0"/>
          <w:marBottom w:val="360"/>
          <w:divBdr>
            <w:top w:val="single" w:sz="6" w:space="0" w:color="C0C0C0"/>
            <w:left w:val="single" w:sz="6" w:space="0" w:color="C0C0C0"/>
            <w:bottom w:val="single" w:sz="6" w:space="0" w:color="C0C0C0"/>
            <w:right w:val="single" w:sz="6" w:space="0" w:color="C0C0C0"/>
          </w:divBdr>
        </w:div>
        <w:div w:id="908273309">
          <w:marLeft w:val="0"/>
          <w:marRight w:val="0"/>
          <w:marTop w:val="0"/>
          <w:marBottom w:val="360"/>
          <w:divBdr>
            <w:top w:val="single" w:sz="6" w:space="0" w:color="C0C0C0"/>
            <w:left w:val="single" w:sz="6" w:space="0" w:color="C0C0C0"/>
            <w:bottom w:val="single" w:sz="6" w:space="0" w:color="C0C0C0"/>
            <w:right w:val="single" w:sz="6" w:space="0" w:color="C0C0C0"/>
          </w:divBdr>
        </w:div>
        <w:div w:id="1507748215">
          <w:marLeft w:val="0"/>
          <w:marRight w:val="0"/>
          <w:marTop w:val="0"/>
          <w:marBottom w:val="360"/>
          <w:divBdr>
            <w:top w:val="single" w:sz="6" w:space="0" w:color="C0C0C0"/>
            <w:left w:val="single" w:sz="6" w:space="0" w:color="C0C0C0"/>
            <w:bottom w:val="single" w:sz="6" w:space="0" w:color="C0C0C0"/>
            <w:right w:val="single" w:sz="6" w:space="0" w:color="C0C0C0"/>
          </w:divBdr>
        </w:div>
        <w:div w:id="646781992">
          <w:marLeft w:val="0"/>
          <w:marRight w:val="0"/>
          <w:marTop w:val="0"/>
          <w:marBottom w:val="360"/>
          <w:divBdr>
            <w:top w:val="single" w:sz="6" w:space="0" w:color="C0C0C0"/>
            <w:left w:val="single" w:sz="6" w:space="0" w:color="C0C0C0"/>
            <w:bottom w:val="single" w:sz="6" w:space="0" w:color="C0C0C0"/>
            <w:right w:val="single" w:sz="6" w:space="0" w:color="C0C0C0"/>
          </w:divBdr>
        </w:div>
        <w:div w:id="963385679">
          <w:marLeft w:val="0"/>
          <w:marRight w:val="0"/>
          <w:marTop w:val="0"/>
          <w:marBottom w:val="360"/>
          <w:divBdr>
            <w:top w:val="single" w:sz="6" w:space="0" w:color="C0C0C0"/>
            <w:left w:val="single" w:sz="6" w:space="0" w:color="C0C0C0"/>
            <w:bottom w:val="single" w:sz="6" w:space="0" w:color="C0C0C0"/>
            <w:right w:val="single" w:sz="6" w:space="0" w:color="C0C0C0"/>
          </w:divBdr>
        </w:div>
        <w:div w:id="2077584144">
          <w:marLeft w:val="0"/>
          <w:marRight w:val="0"/>
          <w:marTop w:val="0"/>
          <w:marBottom w:val="360"/>
          <w:divBdr>
            <w:top w:val="single" w:sz="6" w:space="0" w:color="C0C0C0"/>
            <w:left w:val="single" w:sz="6" w:space="0" w:color="C0C0C0"/>
            <w:bottom w:val="single" w:sz="6" w:space="0" w:color="C0C0C0"/>
            <w:right w:val="single" w:sz="6" w:space="0" w:color="C0C0C0"/>
          </w:divBdr>
        </w:div>
        <w:div w:id="1837845001">
          <w:marLeft w:val="0"/>
          <w:marRight w:val="0"/>
          <w:marTop w:val="0"/>
          <w:marBottom w:val="360"/>
          <w:divBdr>
            <w:top w:val="single" w:sz="6" w:space="0" w:color="C0C0C0"/>
            <w:left w:val="single" w:sz="6" w:space="0" w:color="C0C0C0"/>
            <w:bottom w:val="single" w:sz="6" w:space="0" w:color="C0C0C0"/>
            <w:right w:val="single" w:sz="6" w:space="0" w:color="C0C0C0"/>
          </w:divBdr>
        </w:div>
        <w:div w:id="1275207974">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894584232">
      <w:bodyDiv w:val="1"/>
      <w:marLeft w:val="0"/>
      <w:marRight w:val="0"/>
      <w:marTop w:val="0"/>
      <w:marBottom w:val="0"/>
      <w:divBdr>
        <w:top w:val="none" w:sz="0" w:space="0" w:color="auto"/>
        <w:left w:val="none" w:sz="0" w:space="0" w:color="auto"/>
        <w:bottom w:val="none" w:sz="0" w:space="0" w:color="auto"/>
        <w:right w:val="none" w:sz="0" w:space="0" w:color="auto"/>
      </w:divBdr>
    </w:div>
    <w:div w:id="912860583">
      <w:bodyDiv w:val="1"/>
      <w:marLeft w:val="0"/>
      <w:marRight w:val="0"/>
      <w:marTop w:val="0"/>
      <w:marBottom w:val="0"/>
      <w:divBdr>
        <w:top w:val="none" w:sz="0" w:space="0" w:color="auto"/>
        <w:left w:val="none" w:sz="0" w:space="0" w:color="auto"/>
        <w:bottom w:val="none" w:sz="0" w:space="0" w:color="auto"/>
        <w:right w:val="none" w:sz="0" w:space="0" w:color="auto"/>
      </w:divBdr>
      <w:divsChild>
        <w:div w:id="552421858">
          <w:marLeft w:val="0"/>
          <w:marRight w:val="0"/>
          <w:marTop w:val="0"/>
          <w:marBottom w:val="180"/>
          <w:divBdr>
            <w:top w:val="none" w:sz="0" w:space="0" w:color="auto"/>
            <w:left w:val="none" w:sz="0" w:space="0" w:color="auto"/>
            <w:bottom w:val="none" w:sz="0" w:space="0" w:color="auto"/>
            <w:right w:val="none" w:sz="0" w:space="0" w:color="auto"/>
          </w:divBdr>
        </w:div>
      </w:divsChild>
    </w:div>
    <w:div w:id="946545382">
      <w:bodyDiv w:val="1"/>
      <w:marLeft w:val="0"/>
      <w:marRight w:val="0"/>
      <w:marTop w:val="0"/>
      <w:marBottom w:val="0"/>
      <w:divBdr>
        <w:top w:val="none" w:sz="0" w:space="0" w:color="auto"/>
        <w:left w:val="none" w:sz="0" w:space="0" w:color="auto"/>
        <w:bottom w:val="none" w:sz="0" w:space="0" w:color="auto"/>
        <w:right w:val="none" w:sz="0" w:space="0" w:color="auto"/>
      </w:divBdr>
    </w:div>
    <w:div w:id="974530679">
      <w:bodyDiv w:val="1"/>
      <w:marLeft w:val="0"/>
      <w:marRight w:val="0"/>
      <w:marTop w:val="0"/>
      <w:marBottom w:val="0"/>
      <w:divBdr>
        <w:top w:val="none" w:sz="0" w:space="0" w:color="auto"/>
        <w:left w:val="none" w:sz="0" w:space="0" w:color="auto"/>
        <w:bottom w:val="none" w:sz="0" w:space="0" w:color="auto"/>
        <w:right w:val="none" w:sz="0" w:space="0" w:color="auto"/>
      </w:divBdr>
    </w:div>
    <w:div w:id="1021080850">
      <w:bodyDiv w:val="1"/>
      <w:marLeft w:val="0"/>
      <w:marRight w:val="0"/>
      <w:marTop w:val="0"/>
      <w:marBottom w:val="0"/>
      <w:divBdr>
        <w:top w:val="none" w:sz="0" w:space="0" w:color="auto"/>
        <w:left w:val="none" w:sz="0" w:space="0" w:color="auto"/>
        <w:bottom w:val="none" w:sz="0" w:space="0" w:color="auto"/>
        <w:right w:val="none" w:sz="0" w:space="0" w:color="auto"/>
      </w:divBdr>
      <w:divsChild>
        <w:div w:id="387458429">
          <w:marLeft w:val="-300"/>
          <w:marRight w:val="-300"/>
          <w:marTop w:val="360"/>
          <w:marBottom w:val="360"/>
          <w:divBdr>
            <w:top w:val="none" w:sz="0" w:space="0" w:color="auto"/>
            <w:left w:val="none" w:sz="0" w:space="0" w:color="auto"/>
            <w:bottom w:val="none" w:sz="0" w:space="0" w:color="auto"/>
            <w:right w:val="none" w:sz="0" w:space="0" w:color="auto"/>
          </w:divBdr>
        </w:div>
      </w:divsChild>
    </w:div>
    <w:div w:id="1139497841">
      <w:bodyDiv w:val="1"/>
      <w:marLeft w:val="0"/>
      <w:marRight w:val="0"/>
      <w:marTop w:val="0"/>
      <w:marBottom w:val="0"/>
      <w:divBdr>
        <w:top w:val="none" w:sz="0" w:space="0" w:color="auto"/>
        <w:left w:val="none" w:sz="0" w:space="0" w:color="auto"/>
        <w:bottom w:val="none" w:sz="0" w:space="0" w:color="auto"/>
        <w:right w:val="none" w:sz="0" w:space="0" w:color="auto"/>
      </w:divBdr>
    </w:div>
    <w:div w:id="1144270457">
      <w:bodyDiv w:val="1"/>
      <w:marLeft w:val="0"/>
      <w:marRight w:val="0"/>
      <w:marTop w:val="0"/>
      <w:marBottom w:val="0"/>
      <w:divBdr>
        <w:top w:val="none" w:sz="0" w:space="0" w:color="auto"/>
        <w:left w:val="none" w:sz="0" w:space="0" w:color="auto"/>
        <w:bottom w:val="none" w:sz="0" w:space="0" w:color="auto"/>
        <w:right w:val="none" w:sz="0" w:space="0" w:color="auto"/>
      </w:divBdr>
      <w:divsChild>
        <w:div w:id="2136947294">
          <w:marLeft w:val="-480"/>
          <w:marRight w:val="-480"/>
          <w:marTop w:val="360"/>
          <w:marBottom w:val="360"/>
          <w:divBdr>
            <w:top w:val="none" w:sz="0" w:space="0" w:color="auto"/>
            <w:left w:val="none" w:sz="0" w:space="0" w:color="auto"/>
            <w:bottom w:val="none" w:sz="0" w:space="0" w:color="auto"/>
            <w:right w:val="none" w:sz="0" w:space="0" w:color="auto"/>
          </w:divBdr>
        </w:div>
      </w:divsChild>
    </w:div>
    <w:div w:id="1147478983">
      <w:bodyDiv w:val="1"/>
      <w:marLeft w:val="0"/>
      <w:marRight w:val="0"/>
      <w:marTop w:val="0"/>
      <w:marBottom w:val="0"/>
      <w:divBdr>
        <w:top w:val="none" w:sz="0" w:space="0" w:color="auto"/>
        <w:left w:val="none" w:sz="0" w:space="0" w:color="auto"/>
        <w:bottom w:val="none" w:sz="0" w:space="0" w:color="auto"/>
        <w:right w:val="none" w:sz="0" w:space="0" w:color="auto"/>
      </w:divBdr>
      <w:divsChild>
        <w:div w:id="267811420">
          <w:marLeft w:val="-300"/>
          <w:marRight w:val="-300"/>
          <w:marTop w:val="360"/>
          <w:marBottom w:val="360"/>
          <w:divBdr>
            <w:top w:val="none" w:sz="0" w:space="0" w:color="auto"/>
            <w:left w:val="none" w:sz="0" w:space="0" w:color="auto"/>
            <w:bottom w:val="none" w:sz="0" w:space="0" w:color="auto"/>
            <w:right w:val="none" w:sz="0" w:space="0" w:color="auto"/>
          </w:divBdr>
          <w:divsChild>
            <w:div w:id="39034813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76455170">
      <w:bodyDiv w:val="1"/>
      <w:marLeft w:val="0"/>
      <w:marRight w:val="0"/>
      <w:marTop w:val="0"/>
      <w:marBottom w:val="0"/>
      <w:divBdr>
        <w:top w:val="none" w:sz="0" w:space="0" w:color="auto"/>
        <w:left w:val="none" w:sz="0" w:space="0" w:color="auto"/>
        <w:bottom w:val="none" w:sz="0" w:space="0" w:color="auto"/>
        <w:right w:val="none" w:sz="0" w:space="0" w:color="auto"/>
      </w:divBdr>
      <w:divsChild>
        <w:div w:id="1183208045">
          <w:marLeft w:val="-300"/>
          <w:marRight w:val="-300"/>
          <w:marTop w:val="360"/>
          <w:marBottom w:val="360"/>
          <w:divBdr>
            <w:top w:val="none" w:sz="0" w:space="0" w:color="auto"/>
            <w:left w:val="none" w:sz="0" w:space="0" w:color="auto"/>
            <w:bottom w:val="none" w:sz="0" w:space="0" w:color="auto"/>
            <w:right w:val="none" w:sz="0" w:space="0" w:color="auto"/>
          </w:divBdr>
        </w:div>
      </w:divsChild>
    </w:div>
    <w:div w:id="1223447142">
      <w:bodyDiv w:val="1"/>
      <w:marLeft w:val="0"/>
      <w:marRight w:val="0"/>
      <w:marTop w:val="0"/>
      <w:marBottom w:val="0"/>
      <w:divBdr>
        <w:top w:val="none" w:sz="0" w:space="0" w:color="auto"/>
        <w:left w:val="none" w:sz="0" w:space="0" w:color="auto"/>
        <w:bottom w:val="none" w:sz="0" w:space="0" w:color="auto"/>
        <w:right w:val="none" w:sz="0" w:space="0" w:color="auto"/>
      </w:divBdr>
    </w:div>
    <w:div w:id="1244874040">
      <w:bodyDiv w:val="1"/>
      <w:marLeft w:val="0"/>
      <w:marRight w:val="0"/>
      <w:marTop w:val="0"/>
      <w:marBottom w:val="0"/>
      <w:divBdr>
        <w:top w:val="none" w:sz="0" w:space="0" w:color="auto"/>
        <w:left w:val="none" w:sz="0" w:space="0" w:color="auto"/>
        <w:bottom w:val="none" w:sz="0" w:space="0" w:color="auto"/>
        <w:right w:val="none" w:sz="0" w:space="0" w:color="auto"/>
      </w:divBdr>
    </w:div>
    <w:div w:id="1263758502">
      <w:bodyDiv w:val="1"/>
      <w:marLeft w:val="0"/>
      <w:marRight w:val="0"/>
      <w:marTop w:val="0"/>
      <w:marBottom w:val="0"/>
      <w:divBdr>
        <w:top w:val="none" w:sz="0" w:space="0" w:color="auto"/>
        <w:left w:val="none" w:sz="0" w:space="0" w:color="auto"/>
        <w:bottom w:val="none" w:sz="0" w:space="0" w:color="auto"/>
        <w:right w:val="none" w:sz="0" w:space="0" w:color="auto"/>
      </w:divBdr>
    </w:div>
    <w:div w:id="1291091144">
      <w:bodyDiv w:val="1"/>
      <w:marLeft w:val="0"/>
      <w:marRight w:val="0"/>
      <w:marTop w:val="0"/>
      <w:marBottom w:val="0"/>
      <w:divBdr>
        <w:top w:val="none" w:sz="0" w:space="0" w:color="auto"/>
        <w:left w:val="none" w:sz="0" w:space="0" w:color="auto"/>
        <w:bottom w:val="none" w:sz="0" w:space="0" w:color="auto"/>
        <w:right w:val="none" w:sz="0" w:space="0" w:color="auto"/>
      </w:divBdr>
    </w:div>
    <w:div w:id="1315989658">
      <w:bodyDiv w:val="1"/>
      <w:marLeft w:val="0"/>
      <w:marRight w:val="0"/>
      <w:marTop w:val="0"/>
      <w:marBottom w:val="0"/>
      <w:divBdr>
        <w:top w:val="none" w:sz="0" w:space="0" w:color="auto"/>
        <w:left w:val="none" w:sz="0" w:space="0" w:color="auto"/>
        <w:bottom w:val="none" w:sz="0" w:space="0" w:color="auto"/>
        <w:right w:val="none" w:sz="0" w:space="0" w:color="auto"/>
      </w:divBdr>
    </w:div>
    <w:div w:id="1316489634">
      <w:bodyDiv w:val="1"/>
      <w:marLeft w:val="0"/>
      <w:marRight w:val="0"/>
      <w:marTop w:val="0"/>
      <w:marBottom w:val="0"/>
      <w:divBdr>
        <w:top w:val="none" w:sz="0" w:space="0" w:color="auto"/>
        <w:left w:val="none" w:sz="0" w:space="0" w:color="auto"/>
        <w:bottom w:val="none" w:sz="0" w:space="0" w:color="auto"/>
        <w:right w:val="none" w:sz="0" w:space="0" w:color="auto"/>
      </w:divBdr>
    </w:div>
    <w:div w:id="1348170560">
      <w:bodyDiv w:val="1"/>
      <w:marLeft w:val="0"/>
      <w:marRight w:val="0"/>
      <w:marTop w:val="0"/>
      <w:marBottom w:val="0"/>
      <w:divBdr>
        <w:top w:val="none" w:sz="0" w:space="0" w:color="auto"/>
        <w:left w:val="none" w:sz="0" w:space="0" w:color="auto"/>
        <w:bottom w:val="none" w:sz="0" w:space="0" w:color="auto"/>
        <w:right w:val="none" w:sz="0" w:space="0" w:color="auto"/>
      </w:divBdr>
    </w:div>
    <w:div w:id="1365787529">
      <w:bodyDiv w:val="1"/>
      <w:marLeft w:val="0"/>
      <w:marRight w:val="0"/>
      <w:marTop w:val="0"/>
      <w:marBottom w:val="0"/>
      <w:divBdr>
        <w:top w:val="none" w:sz="0" w:space="0" w:color="auto"/>
        <w:left w:val="none" w:sz="0" w:space="0" w:color="auto"/>
        <w:bottom w:val="none" w:sz="0" w:space="0" w:color="auto"/>
        <w:right w:val="none" w:sz="0" w:space="0" w:color="auto"/>
      </w:divBdr>
    </w:div>
    <w:div w:id="1404059895">
      <w:bodyDiv w:val="1"/>
      <w:marLeft w:val="0"/>
      <w:marRight w:val="0"/>
      <w:marTop w:val="0"/>
      <w:marBottom w:val="0"/>
      <w:divBdr>
        <w:top w:val="none" w:sz="0" w:space="0" w:color="auto"/>
        <w:left w:val="none" w:sz="0" w:space="0" w:color="auto"/>
        <w:bottom w:val="none" w:sz="0" w:space="0" w:color="auto"/>
        <w:right w:val="none" w:sz="0" w:space="0" w:color="auto"/>
      </w:divBdr>
    </w:div>
    <w:div w:id="1465536611">
      <w:bodyDiv w:val="1"/>
      <w:marLeft w:val="0"/>
      <w:marRight w:val="0"/>
      <w:marTop w:val="0"/>
      <w:marBottom w:val="0"/>
      <w:divBdr>
        <w:top w:val="none" w:sz="0" w:space="0" w:color="auto"/>
        <w:left w:val="none" w:sz="0" w:space="0" w:color="auto"/>
        <w:bottom w:val="none" w:sz="0" w:space="0" w:color="auto"/>
        <w:right w:val="none" w:sz="0" w:space="0" w:color="auto"/>
      </w:divBdr>
    </w:div>
    <w:div w:id="1495492285">
      <w:bodyDiv w:val="1"/>
      <w:marLeft w:val="0"/>
      <w:marRight w:val="0"/>
      <w:marTop w:val="0"/>
      <w:marBottom w:val="0"/>
      <w:divBdr>
        <w:top w:val="none" w:sz="0" w:space="0" w:color="auto"/>
        <w:left w:val="none" w:sz="0" w:space="0" w:color="auto"/>
        <w:bottom w:val="none" w:sz="0" w:space="0" w:color="auto"/>
        <w:right w:val="none" w:sz="0" w:space="0" w:color="auto"/>
      </w:divBdr>
      <w:divsChild>
        <w:div w:id="913047731">
          <w:marLeft w:val="0"/>
          <w:marRight w:val="0"/>
          <w:marTop w:val="0"/>
          <w:marBottom w:val="0"/>
          <w:divBdr>
            <w:top w:val="none" w:sz="0" w:space="0" w:color="auto"/>
            <w:left w:val="none" w:sz="0" w:space="0" w:color="auto"/>
            <w:bottom w:val="none" w:sz="0" w:space="0" w:color="auto"/>
            <w:right w:val="none" w:sz="0" w:space="0" w:color="auto"/>
          </w:divBdr>
          <w:divsChild>
            <w:div w:id="1797479886">
              <w:marLeft w:val="0"/>
              <w:marRight w:val="0"/>
              <w:marTop w:val="0"/>
              <w:marBottom w:val="0"/>
              <w:divBdr>
                <w:top w:val="none" w:sz="0" w:space="0" w:color="auto"/>
                <w:left w:val="none" w:sz="0" w:space="0" w:color="auto"/>
                <w:bottom w:val="none" w:sz="0" w:space="0" w:color="auto"/>
                <w:right w:val="none" w:sz="0" w:space="0" w:color="auto"/>
              </w:divBdr>
            </w:div>
            <w:div w:id="1269658909">
              <w:marLeft w:val="0"/>
              <w:marRight w:val="0"/>
              <w:marTop w:val="0"/>
              <w:marBottom w:val="0"/>
              <w:divBdr>
                <w:top w:val="none" w:sz="0" w:space="0" w:color="auto"/>
                <w:left w:val="none" w:sz="0" w:space="0" w:color="auto"/>
                <w:bottom w:val="none" w:sz="0" w:space="0" w:color="auto"/>
                <w:right w:val="none" w:sz="0" w:space="0" w:color="auto"/>
              </w:divBdr>
            </w:div>
            <w:div w:id="1984315339">
              <w:marLeft w:val="0"/>
              <w:marRight w:val="0"/>
              <w:marTop w:val="0"/>
              <w:marBottom w:val="0"/>
              <w:divBdr>
                <w:top w:val="none" w:sz="0" w:space="0" w:color="auto"/>
                <w:left w:val="none" w:sz="0" w:space="0" w:color="auto"/>
                <w:bottom w:val="none" w:sz="0" w:space="0" w:color="auto"/>
                <w:right w:val="none" w:sz="0" w:space="0" w:color="auto"/>
              </w:divBdr>
            </w:div>
            <w:div w:id="2054694728">
              <w:marLeft w:val="0"/>
              <w:marRight w:val="0"/>
              <w:marTop w:val="0"/>
              <w:marBottom w:val="0"/>
              <w:divBdr>
                <w:top w:val="none" w:sz="0" w:space="0" w:color="auto"/>
                <w:left w:val="none" w:sz="0" w:space="0" w:color="auto"/>
                <w:bottom w:val="none" w:sz="0" w:space="0" w:color="auto"/>
                <w:right w:val="none" w:sz="0" w:space="0" w:color="auto"/>
              </w:divBdr>
            </w:div>
            <w:div w:id="269822449">
              <w:marLeft w:val="0"/>
              <w:marRight w:val="0"/>
              <w:marTop w:val="0"/>
              <w:marBottom w:val="0"/>
              <w:divBdr>
                <w:top w:val="none" w:sz="0" w:space="0" w:color="auto"/>
                <w:left w:val="none" w:sz="0" w:space="0" w:color="auto"/>
                <w:bottom w:val="none" w:sz="0" w:space="0" w:color="auto"/>
                <w:right w:val="none" w:sz="0" w:space="0" w:color="auto"/>
              </w:divBdr>
            </w:div>
            <w:div w:id="630592671">
              <w:marLeft w:val="0"/>
              <w:marRight w:val="0"/>
              <w:marTop w:val="0"/>
              <w:marBottom w:val="0"/>
              <w:divBdr>
                <w:top w:val="none" w:sz="0" w:space="0" w:color="auto"/>
                <w:left w:val="none" w:sz="0" w:space="0" w:color="auto"/>
                <w:bottom w:val="none" w:sz="0" w:space="0" w:color="auto"/>
                <w:right w:val="none" w:sz="0" w:space="0" w:color="auto"/>
              </w:divBdr>
            </w:div>
            <w:div w:id="398862929">
              <w:marLeft w:val="0"/>
              <w:marRight w:val="0"/>
              <w:marTop w:val="0"/>
              <w:marBottom w:val="0"/>
              <w:divBdr>
                <w:top w:val="none" w:sz="0" w:space="0" w:color="auto"/>
                <w:left w:val="none" w:sz="0" w:space="0" w:color="auto"/>
                <w:bottom w:val="none" w:sz="0" w:space="0" w:color="auto"/>
                <w:right w:val="none" w:sz="0" w:space="0" w:color="auto"/>
              </w:divBdr>
            </w:div>
            <w:div w:id="1883444824">
              <w:marLeft w:val="0"/>
              <w:marRight w:val="0"/>
              <w:marTop w:val="0"/>
              <w:marBottom w:val="0"/>
              <w:divBdr>
                <w:top w:val="none" w:sz="0" w:space="0" w:color="auto"/>
                <w:left w:val="none" w:sz="0" w:space="0" w:color="auto"/>
                <w:bottom w:val="none" w:sz="0" w:space="0" w:color="auto"/>
                <w:right w:val="none" w:sz="0" w:space="0" w:color="auto"/>
              </w:divBdr>
            </w:div>
            <w:div w:id="1255359547">
              <w:marLeft w:val="0"/>
              <w:marRight w:val="0"/>
              <w:marTop w:val="0"/>
              <w:marBottom w:val="0"/>
              <w:divBdr>
                <w:top w:val="none" w:sz="0" w:space="0" w:color="auto"/>
                <w:left w:val="none" w:sz="0" w:space="0" w:color="auto"/>
                <w:bottom w:val="none" w:sz="0" w:space="0" w:color="auto"/>
                <w:right w:val="none" w:sz="0" w:space="0" w:color="auto"/>
              </w:divBdr>
            </w:div>
            <w:div w:id="568228158">
              <w:marLeft w:val="0"/>
              <w:marRight w:val="0"/>
              <w:marTop w:val="0"/>
              <w:marBottom w:val="0"/>
              <w:divBdr>
                <w:top w:val="none" w:sz="0" w:space="0" w:color="auto"/>
                <w:left w:val="none" w:sz="0" w:space="0" w:color="auto"/>
                <w:bottom w:val="none" w:sz="0" w:space="0" w:color="auto"/>
                <w:right w:val="none" w:sz="0" w:space="0" w:color="auto"/>
              </w:divBdr>
            </w:div>
            <w:div w:id="1973288973">
              <w:marLeft w:val="0"/>
              <w:marRight w:val="0"/>
              <w:marTop w:val="0"/>
              <w:marBottom w:val="0"/>
              <w:divBdr>
                <w:top w:val="none" w:sz="0" w:space="0" w:color="auto"/>
                <w:left w:val="none" w:sz="0" w:space="0" w:color="auto"/>
                <w:bottom w:val="none" w:sz="0" w:space="0" w:color="auto"/>
                <w:right w:val="none" w:sz="0" w:space="0" w:color="auto"/>
              </w:divBdr>
            </w:div>
            <w:div w:id="1793555692">
              <w:marLeft w:val="0"/>
              <w:marRight w:val="0"/>
              <w:marTop w:val="0"/>
              <w:marBottom w:val="0"/>
              <w:divBdr>
                <w:top w:val="none" w:sz="0" w:space="0" w:color="auto"/>
                <w:left w:val="none" w:sz="0" w:space="0" w:color="auto"/>
                <w:bottom w:val="none" w:sz="0" w:space="0" w:color="auto"/>
                <w:right w:val="none" w:sz="0" w:space="0" w:color="auto"/>
              </w:divBdr>
            </w:div>
            <w:div w:id="470096803">
              <w:marLeft w:val="0"/>
              <w:marRight w:val="0"/>
              <w:marTop w:val="0"/>
              <w:marBottom w:val="0"/>
              <w:divBdr>
                <w:top w:val="none" w:sz="0" w:space="0" w:color="auto"/>
                <w:left w:val="none" w:sz="0" w:space="0" w:color="auto"/>
                <w:bottom w:val="none" w:sz="0" w:space="0" w:color="auto"/>
                <w:right w:val="none" w:sz="0" w:space="0" w:color="auto"/>
              </w:divBdr>
            </w:div>
            <w:div w:id="1598250382">
              <w:marLeft w:val="0"/>
              <w:marRight w:val="0"/>
              <w:marTop w:val="0"/>
              <w:marBottom w:val="0"/>
              <w:divBdr>
                <w:top w:val="none" w:sz="0" w:space="0" w:color="auto"/>
                <w:left w:val="none" w:sz="0" w:space="0" w:color="auto"/>
                <w:bottom w:val="none" w:sz="0" w:space="0" w:color="auto"/>
                <w:right w:val="none" w:sz="0" w:space="0" w:color="auto"/>
              </w:divBdr>
            </w:div>
            <w:div w:id="721486037">
              <w:marLeft w:val="0"/>
              <w:marRight w:val="0"/>
              <w:marTop w:val="0"/>
              <w:marBottom w:val="0"/>
              <w:divBdr>
                <w:top w:val="none" w:sz="0" w:space="0" w:color="auto"/>
                <w:left w:val="none" w:sz="0" w:space="0" w:color="auto"/>
                <w:bottom w:val="none" w:sz="0" w:space="0" w:color="auto"/>
                <w:right w:val="none" w:sz="0" w:space="0" w:color="auto"/>
              </w:divBdr>
            </w:div>
            <w:div w:id="18631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37698">
      <w:bodyDiv w:val="1"/>
      <w:marLeft w:val="0"/>
      <w:marRight w:val="0"/>
      <w:marTop w:val="0"/>
      <w:marBottom w:val="0"/>
      <w:divBdr>
        <w:top w:val="none" w:sz="0" w:space="0" w:color="auto"/>
        <w:left w:val="none" w:sz="0" w:space="0" w:color="auto"/>
        <w:bottom w:val="none" w:sz="0" w:space="0" w:color="auto"/>
        <w:right w:val="none" w:sz="0" w:space="0" w:color="auto"/>
      </w:divBdr>
    </w:div>
    <w:div w:id="1510294039">
      <w:bodyDiv w:val="1"/>
      <w:marLeft w:val="0"/>
      <w:marRight w:val="0"/>
      <w:marTop w:val="0"/>
      <w:marBottom w:val="0"/>
      <w:divBdr>
        <w:top w:val="none" w:sz="0" w:space="0" w:color="auto"/>
        <w:left w:val="none" w:sz="0" w:space="0" w:color="auto"/>
        <w:bottom w:val="none" w:sz="0" w:space="0" w:color="auto"/>
        <w:right w:val="none" w:sz="0" w:space="0" w:color="auto"/>
      </w:divBdr>
      <w:divsChild>
        <w:div w:id="1335570017">
          <w:marLeft w:val="0"/>
          <w:marRight w:val="0"/>
          <w:marTop w:val="0"/>
          <w:marBottom w:val="0"/>
          <w:divBdr>
            <w:top w:val="none" w:sz="0" w:space="0" w:color="auto"/>
            <w:left w:val="none" w:sz="0" w:space="0" w:color="auto"/>
            <w:bottom w:val="none" w:sz="0" w:space="0" w:color="auto"/>
            <w:right w:val="none" w:sz="0" w:space="0" w:color="auto"/>
          </w:divBdr>
          <w:divsChild>
            <w:div w:id="584652339">
              <w:marLeft w:val="0"/>
              <w:marRight w:val="0"/>
              <w:marTop w:val="0"/>
              <w:marBottom w:val="0"/>
              <w:divBdr>
                <w:top w:val="none" w:sz="0" w:space="0" w:color="auto"/>
                <w:left w:val="none" w:sz="0" w:space="0" w:color="auto"/>
                <w:bottom w:val="none" w:sz="0" w:space="0" w:color="auto"/>
                <w:right w:val="none" w:sz="0" w:space="0" w:color="auto"/>
              </w:divBdr>
            </w:div>
            <w:div w:id="656232156">
              <w:marLeft w:val="0"/>
              <w:marRight w:val="0"/>
              <w:marTop w:val="0"/>
              <w:marBottom w:val="0"/>
              <w:divBdr>
                <w:top w:val="none" w:sz="0" w:space="0" w:color="auto"/>
                <w:left w:val="none" w:sz="0" w:space="0" w:color="auto"/>
                <w:bottom w:val="none" w:sz="0" w:space="0" w:color="auto"/>
                <w:right w:val="none" w:sz="0" w:space="0" w:color="auto"/>
              </w:divBdr>
            </w:div>
            <w:div w:id="1851218381">
              <w:marLeft w:val="0"/>
              <w:marRight w:val="0"/>
              <w:marTop w:val="0"/>
              <w:marBottom w:val="0"/>
              <w:divBdr>
                <w:top w:val="none" w:sz="0" w:space="0" w:color="auto"/>
                <w:left w:val="none" w:sz="0" w:space="0" w:color="auto"/>
                <w:bottom w:val="none" w:sz="0" w:space="0" w:color="auto"/>
                <w:right w:val="none" w:sz="0" w:space="0" w:color="auto"/>
              </w:divBdr>
            </w:div>
            <w:div w:id="1004433753">
              <w:marLeft w:val="0"/>
              <w:marRight w:val="0"/>
              <w:marTop w:val="0"/>
              <w:marBottom w:val="0"/>
              <w:divBdr>
                <w:top w:val="none" w:sz="0" w:space="0" w:color="auto"/>
                <w:left w:val="none" w:sz="0" w:space="0" w:color="auto"/>
                <w:bottom w:val="none" w:sz="0" w:space="0" w:color="auto"/>
                <w:right w:val="none" w:sz="0" w:space="0" w:color="auto"/>
              </w:divBdr>
            </w:div>
            <w:div w:id="2072119780">
              <w:marLeft w:val="0"/>
              <w:marRight w:val="0"/>
              <w:marTop w:val="0"/>
              <w:marBottom w:val="0"/>
              <w:divBdr>
                <w:top w:val="none" w:sz="0" w:space="0" w:color="auto"/>
                <w:left w:val="none" w:sz="0" w:space="0" w:color="auto"/>
                <w:bottom w:val="none" w:sz="0" w:space="0" w:color="auto"/>
                <w:right w:val="none" w:sz="0" w:space="0" w:color="auto"/>
              </w:divBdr>
            </w:div>
            <w:div w:id="2078164373">
              <w:marLeft w:val="0"/>
              <w:marRight w:val="0"/>
              <w:marTop w:val="0"/>
              <w:marBottom w:val="0"/>
              <w:divBdr>
                <w:top w:val="none" w:sz="0" w:space="0" w:color="auto"/>
                <w:left w:val="none" w:sz="0" w:space="0" w:color="auto"/>
                <w:bottom w:val="none" w:sz="0" w:space="0" w:color="auto"/>
                <w:right w:val="none" w:sz="0" w:space="0" w:color="auto"/>
              </w:divBdr>
            </w:div>
            <w:div w:id="2081950231">
              <w:marLeft w:val="0"/>
              <w:marRight w:val="0"/>
              <w:marTop w:val="0"/>
              <w:marBottom w:val="0"/>
              <w:divBdr>
                <w:top w:val="none" w:sz="0" w:space="0" w:color="auto"/>
                <w:left w:val="none" w:sz="0" w:space="0" w:color="auto"/>
                <w:bottom w:val="none" w:sz="0" w:space="0" w:color="auto"/>
                <w:right w:val="none" w:sz="0" w:space="0" w:color="auto"/>
              </w:divBdr>
            </w:div>
            <w:div w:id="254942103">
              <w:marLeft w:val="0"/>
              <w:marRight w:val="0"/>
              <w:marTop w:val="0"/>
              <w:marBottom w:val="0"/>
              <w:divBdr>
                <w:top w:val="none" w:sz="0" w:space="0" w:color="auto"/>
                <w:left w:val="none" w:sz="0" w:space="0" w:color="auto"/>
                <w:bottom w:val="none" w:sz="0" w:space="0" w:color="auto"/>
                <w:right w:val="none" w:sz="0" w:space="0" w:color="auto"/>
              </w:divBdr>
            </w:div>
            <w:div w:id="1994796739">
              <w:marLeft w:val="0"/>
              <w:marRight w:val="0"/>
              <w:marTop w:val="0"/>
              <w:marBottom w:val="0"/>
              <w:divBdr>
                <w:top w:val="none" w:sz="0" w:space="0" w:color="auto"/>
                <w:left w:val="none" w:sz="0" w:space="0" w:color="auto"/>
                <w:bottom w:val="none" w:sz="0" w:space="0" w:color="auto"/>
                <w:right w:val="none" w:sz="0" w:space="0" w:color="auto"/>
              </w:divBdr>
            </w:div>
            <w:div w:id="239563194">
              <w:marLeft w:val="0"/>
              <w:marRight w:val="0"/>
              <w:marTop w:val="0"/>
              <w:marBottom w:val="0"/>
              <w:divBdr>
                <w:top w:val="none" w:sz="0" w:space="0" w:color="auto"/>
                <w:left w:val="none" w:sz="0" w:space="0" w:color="auto"/>
                <w:bottom w:val="none" w:sz="0" w:space="0" w:color="auto"/>
                <w:right w:val="none" w:sz="0" w:space="0" w:color="auto"/>
              </w:divBdr>
            </w:div>
            <w:div w:id="462891711">
              <w:marLeft w:val="0"/>
              <w:marRight w:val="0"/>
              <w:marTop w:val="0"/>
              <w:marBottom w:val="0"/>
              <w:divBdr>
                <w:top w:val="none" w:sz="0" w:space="0" w:color="auto"/>
                <w:left w:val="none" w:sz="0" w:space="0" w:color="auto"/>
                <w:bottom w:val="none" w:sz="0" w:space="0" w:color="auto"/>
                <w:right w:val="none" w:sz="0" w:space="0" w:color="auto"/>
              </w:divBdr>
            </w:div>
            <w:div w:id="32002208">
              <w:marLeft w:val="0"/>
              <w:marRight w:val="0"/>
              <w:marTop w:val="0"/>
              <w:marBottom w:val="0"/>
              <w:divBdr>
                <w:top w:val="none" w:sz="0" w:space="0" w:color="auto"/>
                <w:left w:val="none" w:sz="0" w:space="0" w:color="auto"/>
                <w:bottom w:val="none" w:sz="0" w:space="0" w:color="auto"/>
                <w:right w:val="none" w:sz="0" w:space="0" w:color="auto"/>
              </w:divBdr>
            </w:div>
            <w:div w:id="418647691">
              <w:marLeft w:val="0"/>
              <w:marRight w:val="0"/>
              <w:marTop w:val="0"/>
              <w:marBottom w:val="0"/>
              <w:divBdr>
                <w:top w:val="none" w:sz="0" w:space="0" w:color="auto"/>
                <w:left w:val="none" w:sz="0" w:space="0" w:color="auto"/>
                <w:bottom w:val="none" w:sz="0" w:space="0" w:color="auto"/>
                <w:right w:val="none" w:sz="0" w:space="0" w:color="auto"/>
              </w:divBdr>
            </w:div>
            <w:div w:id="1943949684">
              <w:marLeft w:val="0"/>
              <w:marRight w:val="0"/>
              <w:marTop w:val="0"/>
              <w:marBottom w:val="0"/>
              <w:divBdr>
                <w:top w:val="none" w:sz="0" w:space="0" w:color="auto"/>
                <w:left w:val="none" w:sz="0" w:space="0" w:color="auto"/>
                <w:bottom w:val="none" w:sz="0" w:space="0" w:color="auto"/>
                <w:right w:val="none" w:sz="0" w:space="0" w:color="auto"/>
              </w:divBdr>
            </w:div>
            <w:div w:id="2131701410">
              <w:marLeft w:val="0"/>
              <w:marRight w:val="0"/>
              <w:marTop w:val="0"/>
              <w:marBottom w:val="0"/>
              <w:divBdr>
                <w:top w:val="none" w:sz="0" w:space="0" w:color="auto"/>
                <w:left w:val="none" w:sz="0" w:space="0" w:color="auto"/>
                <w:bottom w:val="none" w:sz="0" w:space="0" w:color="auto"/>
                <w:right w:val="none" w:sz="0" w:space="0" w:color="auto"/>
              </w:divBdr>
            </w:div>
            <w:div w:id="166334386">
              <w:marLeft w:val="0"/>
              <w:marRight w:val="0"/>
              <w:marTop w:val="0"/>
              <w:marBottom w:val="0"/>
              <w:divBdr>
                <w:top w:val="none" w:sz="0" w:space="0" w:color="auto"/>
                <w:left w:val="none" w:sz="0" w:space="0" w:color="auto"/>
                <w:bottom w:val="none" w:sz="0" w:space="0" w:color="auto"/>
                <w:right w:val="none" w:sz="0" w:space="0" w:color="auto"/>
              </w:divBdr>
            </w:div>
            <w:div w:id="1000279155">
              <w:marLeft w:val="0"/>
              <w:marRight w:val="0"/>
              <w:marTop w:val="0"/>
              <w:marBottom w:val="0"/>
              <w:divBdr>
                <w:top w:val="none" w:sz="0" w:space="0" w:color="auto"/>
                <w:left w:val="none" w:sz="0" w:space="0" w:color="auto"/>
                <w:bottom w:val="none" w:sz="0" w:space="0" w:color="auto"/>
                <w:right w:val="none" w:sz="0" w:space="0" w:color="auto"/>
              </w:divBdr>
            </w:div>
            <w:div w:id="745761404">
              <w:marLeft w:val="0"/>
              <w:marRight w:val="0"/>
              <w:marTop w:val="0"/>
              <w:marBottom w:val="0"/>
              <w:divBdr>
                <w:top w:val="none" w:sz="0" w:space="0" w:color="auto"/>
                <w:left w:val="none" w:sz="0" w:space="0" w:color="auto"/>
                <w:bottom w:val="none" w:sz="0" w:space="0" w:color="auto"/>
                <w:right w:val="none" w:sz="0" w:space="0" w:color="auto"/>
              </w:divBdr>
            </w:div>
            <w:div w:id="1225872776">
              <w:marLeft w:val="0"/>
              <w:marRight w:val="0"/>
              <w:marTop w:val="0"/>
              <w:marBottom w:val="0"/>
              <w:divBdr>
                <w:top w:val="none" w:sz="0" w:space="0" w:color="auto"/>
                <w:left w:val="none" w:sz="0" w:space="0" w:color="auto"/>
                <w:bottom w:val="none" w:sz="0" w:space="0" w:color="auto"/>
                <w:right w:val="none" w:sz="0" w:space="0" w:color="auto"/>
              </w:divBdr>
            </w:div>
            <w:div w:id="1665744402">
              <w:marLeft w:val="0"/>
              <w:marRight w:val="0"/>
              <w:marTop w:val="0"/>
              <w:marBottom w:val="0"/>
              <w:divBdr>
                <w:top w:val="none" w:sz="0" w:space="0" w:color="auto"/>
                <w:left w:val="none" w:sz="0" w:space="0" w:color="auto"/>
                <w:bottom w:val="none" w:sz="0" w:space="0" w:color="auto"/>
                <w:right w:val="none" w:sz="0" w:space="0" w:color="auto"/>
              </w:divBdr>
            </w:div>
            <w:div w:id="1242063385">
              <w:marLeft w:val="0"/>
              <w:marRight w:val="0"/>
              <w:marTop w:val="0"/>
              <w:marBottom w:val="0"/>
              <w:divBdr>
                <w:top w:val="none" w:sz="0" w:space="0" w:color="auto"/>
                <w:left w:val="none" w:sz="0" w:space="0" w:color="auto"/>
                <w:bottom w:val="none" w:sz="0" w:space="0" w:color="auto"/>
                <w:right w:val="none" w:sz="0" w:space="0" w:color="auto"/>
              </w:divBdr>
            </w:div>
            <w:div w:id="198251550">
              <w:marLeft w:val="0"/>
              <w:marRight w:val="0"/>
              <w:marTop w:val="0"/>
              <w:marBottom w:val="0"/>
              <w:divBdr>
                <w:top w:val="none" w:sz="0" w:space="0" w:color="auto"/>
                <w:left w:val="none" w:sz="0" w:space="0" w:color="auto"/>
                <w:bottom w:val="none" w:sz="0" w:space="0" w:color="auto"/>
                <w:right w:val="none" w:sz="0" w:space="0" w:color="auto"/>
              </w:divBdr>
            </w:div>
            <w:div w:id="1317030384">
              <w:marLeft w:val="0"/>
              <w:marRight w:val="0"/>
              <w:marTop w:val="0"/>
              <w:marBottom w:val="0"/>
              <w:divBdr>
                <w:top w:val="none" w:sz="0" w:space="0" w:color="auto"/>
                <w:left w:val="none" w:sz="0" w:space="0" w:color="auto"/>
                <w:bottom w:val="none" w:sz="0" w:space="0" w:color="auto"/>
                <w:right w:val="none" w:sz="0" w:space="0" w:color="auto"/>
              </w:divBdr>
            </w:div>
            <w:div w:id="561841016">
              <w:marLeft w:val="0"/>
              <w:marRight w:val="0"/>
              <w:marTop w:val="0"/>
              <w:marBottom w:val="0"/>
              <w:divBdr>
                <w:top w:val="none" w:sz="0" w:space="0" w:color="auto"/>
                <w:left w:val="none" w:sz="0" w:space="0" w:color="auto"/>
                <w:bottom w:val="none" w:sz="0" w:space="0" w:color="auto"/>
                <w:right w:val="none" w:sz="0" w:space="0" w:color="auto"/>
              </w:divBdr>
            </w:div>
            <w:div w:id="406193735">
              <w:marLeft w:val="0"/>
              <w:marRight w:val="0"/>
              <w:marTop w:val="0"/>
              <w:marBottom w:val="0"/>
              <w:divBdr>
                <w:top w:val="none" w:sz="0" w:space="0" w:color="auto"/>
                <w:left w:val="none" w:sz="0" w:space="0" w:color="auto"/>
                <w:bottom w:val="none" w:sz="0" w:space="0" w:color="auto"/>
                <w:right w:val="none" w:sz="0" w:space="0" w:color="auto"/>
              </w:divBdr>
            </w:div>
            <w:div w:id="16053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0811">
      <w:bodyDiv w:val="1"/>
      <w:marLeft w:val="0"/>
      <w:marRight w:val="0"/>
      <w:marTop w:val="0"/>
      <w:marBottom w:val="0"/>
      <w:divBdr>
        <w:top w:val="none" w:sz="0" w:space="0" w:color="auto"/>
        <w:left w:val="none" w:sz="0" w:space="0" w:color="auto"/>
        <w:bottom w:val="none" w:sz="0" w:space="0" w:color="auto"/>
        <w:right w:val="none" w:sz="0" w:space="0" w:color="auto"/>
      </w:divBdr>
    </w:div>
    <w:div w:id="1531142279">
      <w:bodyDiv w:val="1"/>
      <w:marLeft w:val="0"/>
      <w:marRight w:val="0"/>
      <w:marTop w:val="0"/>
      <w:marBottom w:val="0"/>
      <w:divBdr>
        <w:top w:val="none" w:sz="0" w:space="0" w:color="auto"/>
        <w:left w:val="none" w:sz="0" w:space="0" w:color="auto"/>
        <w:bottom w:val="none" w:sz="0" w:space="0" w:color="auto"/>
        <w:right w:val="none" w:sz="0" w:space="0" w:color="auto"/>
      </w:divBdr>
    </w:div>
    <w:div w:id="1549872824">
      <w:bodyDiv w:val="1"/>
      <w:marLeft w:val="0"/>
      <w:marRight w:val="0"/>
      <w:marTop w:val="0"/>
      <w:marBottom w:val="0"/>
      <w:divBdr>
        <w:top w:val="none" w:sz="0" w:space="0" w:color="auto"/>
        <w:left w:val="none" w:sz="0" w:space="0" w:color="auto"/>
        <w:bottom w:val="none" w:sz="0" w:space="0" w:color="auto"/>
        <w:right w:val="none" w:sz="0" w:space="0" w:color="auto"/>
      </w:divBdr>
    </w:div>
    <w:div w:id="1559322176">
      <w:bodyDiv w:val="1"/>
      <w:marLeft w:val="0"/>
      <w:marRight w:val="0"/>
      <w:marTop w:val="0"/>
      <w:marBottom w:val="0"/>
      <w:divBdr>
        <w:top w:val="none" w:sz="0" w:space="0" w:color="auto"/>
        <w:left w:val="none" w:sz="0" w:space="0" w:color="auto"/>
        <w:bottom w:val="none" w:sz="0" w:space="0" w:color="auto"/>
        <w:right w:val="none" w:sz="0" w:space="0" w:color="auto"/>
      </w:divBdr>
    </w:div>
    <w:div w:id="1564949761">
      <w:bodyDiv w:val="1"/>
      <w:marLeft w:val="0"/>
      <w:marRight w:val="0"/>
      <w:marTop w:val="0"/>
      <w:marBottom w:val="0"/>
      <w:divBdr>
        <w:top w:val="none" w:sz="0" w:space="0" w:color="auto"/>
        <w:left w:val="none" w:sz="0" w:space="0" w:color="auto"/>
        <w:bottom w:val="none" w:sz="0" w:space="0" w:color="auto"/>
        <w:right w:val="none" w:sz="0" w:space="0" w:color="auto"/>
      </w:divBdr>
      <w:divsChild>
        <w:div w:id="888154077">
          <w:marLeft w:val="0"/>
          <w:marRight w:val="0"/>
          <w:marTop w:val="0"/>
          <w:marBottom w:val="0"/>
          <w:divBdr>
            <w:top w:val="none" w:sz="0" w:space="0" w:color="auto"/>
            <w:left w:val="none" w:sz="0" w:space="0" w:color="auto"/>
            <w:bottom w:val="none" w:sz="0" w:space="0" w:color="auto"/>
            <w:right w:val="none" w:sz="0" w:space="0" w:color="auto"/>
          </w:divBdr>
          <w:divsChild>
            <w:div w:id="11620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5846">
      <w:bodyDiv w:val="1"/>
      <w:marLeft w:val="0"/>
      <w:marRight w:val="0"/>
      <w:marTop w:val="0"/>
      <w:marBottom w:val="0"/>
      <w:divBdr>
        <w:top w:val="none" w:sz="0" w:space="0" w:color="auto"/>
        <w:left w:val="none" w:sz="0" w:space="0" w:color="auto"/>
        <w:bottom w:val="none" w:sz="0" w:space="0" w:color="auto"/>
        <w:right w:val="none" w:sz="0" w:space="0" w:color="auto"/>
      </w:divBdr>
    </w:div>
    <w:div w:id="1582059639">
      <w:bodyDiv w:val="1"/>
      <w:marLeft w:val="0"/>
      <w:marRight w:val="0"/>
      <w:marTop w:val="0"/>
      <w:marBottom w:val="0"/>
      <w:divBdr>
        <w:top w:val="none" w:sz="0" w:space="0" w:color="auto"/>
        <w:left w:val="none" w:sz="0" w:space="0" w:color="auto"/>
        <w:bottom w:val="none" w:sz="0" w:space="0" w:color="auto"/>
        <w:right w:val="none" w:sz="0" w:space="0" w:color="auto"/>
      </w:divBdr>
      <w:divsChild>
        <w:div w:id="2118284916">
          <w:marLeft w:val="-300"/>
          <w:marRight w:val="-300"/>
          <w:marTop w:val="360"/>
          <w:marBottom w:val="360"/>
          <w:divBdr>
            <w:top w:val="none" w:sz="0" w:space="0" w:color="auto"/>
            <w:left w:val="none" w:sz="0" w:space="0" w:color="auto"/>
            <w:bottom w:val="none" w:sz="0" w:space="0" w:color="auto"/>
            <w:right w:val="none" w:sz="0" w:space="0" w:color="auto"/>
          </w:divBdr>
        </w:div>
      </w:divsChild>
    </w:div>
    <w:div w:id="1599872516">
      <w:bodyDiv w:val="1"/>
      <w:marLeft w:val="0"/>
      <w:marRight w:val="0"/>
      <w:marTop w:val="0"/>
      <w:marBottom w:val="0"/>
      <w:divBdr>
        <w:top w:val="none" w:sz="0" w:space="0" w:color="auto"/>
        <w:left w:val="none" w:sz="0" w:space="0" w:color="auto"/>
        <w:bottom w:val="none" w:sz="0" w:space="0" w:color="auto"/>
        <w:right w:val="none" w:sz="0" w:space="0" w:color="auto"/>
      </w:divBdr>
    </w:div>
    <w:div w:id="1693455801">
      <w:bodyDiv w:val="1"/>
      <w:marLeft w:val="0"/>
      <w:marRight w:val="0"/>
      <w:marTop w:val="0"/>
      <w:marBottom w:val="0"/>
      <w:divBdr>
        <w:top w:val="none" w:sz="0" w:space="0" w:color="auto"/>
        <w:left w:val="none" w:sz="0" w:space="0" w:color="auto"/>
        <w:bottom w:val="none" w:sz="0" w:space="0" w:color="auto"/>
        <w:right w:val="none" w:sz="0" w:space="0" w:color="auto"/>
      </w:divBdr>
      <w:divsChild>
        <w:div w:id="1382367429">
          <w:marLeft w:val="0"/>
          <w:marRight w:val="0"/>
          <w:marTop w:val="0"/>
          <w:marBottom w:val="0"/>
          <w:divBdr>
            <w:top w:val="none" w:sz="0" w:space="0" w:color="auto"/>
            <w:left w:val="none" w:sz="0" w:space="0" w:color="auto"/>
            <w:bottom w:val="none" w:sz="0" w:space="0" w:color="auto"/>
            <w:right w:val="none" w:sz="0" w:space="0" w:color="auto"/>
          </w:divBdr>
          <w:divsChild>
            <w:div w:id="616835623">
              <w:marLeft w:val="0"/>
              <w:marRight w:val="0"/>
              <w:marTop w:val="0"/>
              <w:marBottom w:val="0"/>
              <w:divBdr>
                <w:top w:val="none" w:sz="0" w:space="0" w:color="auto"/>
                <w:left w:val="none" w:sz="0" w:space="0" w:color="auto"/>
                <w:bottom w:val="none" w:sz="0" w:space="0" w:color="auto"/>
                <w:right w:val="none" w:sz="0" w:space="0" w:color="auto"/>
              </w:divBdr>
            </w:div>
            <w:div w:id="824275344">
              <w:marLeft w:val="0"/>
              <w:marRight w:val="0"/>
              <w:marTop w:val="0"/>
              <w:marBottom w:val="0"/>
              <w:divBdr>
                <w:top w:val="none" w:sz="0" w:space="0" w:color="auto"/>
                <w:left w:val="none" w:sz="0" w:space="0" w:color="auto"/>
                <w:bottom w:val="none" w:sz="0" w:space="0" w:color="auto"/>
                <w:right w:val="none" w:sz="0" w:space="0" w:color="auto"/>
              </w:divBdr>
            </w:div>
            <w:div w:id="1444882907">
              <w:marLeft w:val="0"/>
              <w:marRight w:val="0"/>
              <w:marTop w:val="0"/>
              <w:marBottom w:val="0"/>
              <w:divBdr>
                <w:top w:val="none" w:sz="0" w:space="0" w:color="auto"/>
                <w:left w:val="none" w:sz="0" w:space="0" w:color="auto"/>
                <w:bottom w:val="none" w:sz="0" w:space="0" w:color="auto"/>
                <w:right w:val="none" w:sz="0" w:space="0" w:color="auto"/>
              </w:divBdr>
            </w:div>
            <w:div w:id="1492059392">
              <w:marLeft w:val="0"/>
              <w:marRight w:val="0"/>
              <w:marTop w:val="0"/>
              <w:marBottom w:val="0"/>
              <w:divBdr>
                <w:top w:val="none" w:sz="0" w:space="0" w:color="auto"/>
                <w:left w:val="none" w:sz="0" w:space="0" w:color="auto"/>
                <w:bottom w:val="none" w:sz="0" w:space="0" w:color="auto"/>
                <w:right w:val="none" w:sz="0" w:space="0" w:color="auto"/>
              </w:divBdr>
            </w:div>
            <w:div w:id="1655915825">
              <w:marLeft w:val="0"/>
              <w:marRight w:val="0"/>
              <w:marTop w:val="0"/>
              <w:marBottom w:val="0"/>
              <w:divBdr>
                <w:top w:val="none" w:sz="0" w:space="0" w:color="auto"/>
                <w:left w:val="none" w:sz="0" w:space="0" w:color="auto"/>
                <w:bottom w:val="none" w:sz="0" w:space="0" w:color="auto"/>
                <w:right w:val="none" w:sz="0" w:space="0" w:color="auto"/>
              </w:divBdr>
            </w:div>
            <w:div w:id="399980645">
              <w:marLeft w:val="0"/>
              <w:marRight w:val="0"/>
              <w:marTop w:val="0"/>
              <w:marBottom w:val="0"/>
              <w:divBdr>
                <w:top w:val="none" w:sz="0" w:space="0" w:color="auto"/>
                <w:left w:val="none" w:sz="0" w:space="0" w:color="auto"/>
                <w:bottom w:val="none" w:sz="0" w:space="0" w:color="auto"/>
                <w:right w:val="none" w:sz="0" w:space="0" w:color="auto"/>
              </w:divBdr>
            </w:div>
            <w:div w:id="113259362">
              <w:marLeft w:val="0"/>
              <w:marRight w:val="0"/>
              <w:marTop w:val="0"/>
              <w:marBottom w:val="0"/>
              <w:divBdr>
                <w:top w:val="none" w:sz="0" w:space="0" w:color="auto"/>
                <w:left w:val="none" w:sz="0" w:space="0" w:color="auto"/>
                <w:bottom w:val="none" w:sz="0" w:space="0" w:color="auto"/>
                <w:right w:val="none" w:sz="0" w:space="0" w:color="auto"/>
              </w:divBdr>
            </w:div>
            <w:div w:id="1023704556">
              <w:marLeft w:val="0"/>
              <w:marRight w:val="0"/>
              <w:marTop w:val="0"/>
              <w:marBottom w:val="0"/>
              <w:divBdr>
                <w:top w:val="none" w:sz="0" w:space="0" w:color="auto"/>
                <w:left w:val="none" w:sz="0" w:space="0" w:color="auto"/>
                <w:bottom w:val="none" w:sz="0" w:space="0" w:color="auto"/>
                <w:right w:val="none" w:sz="0" w:space="0" w:color="auto"/>
              </w:divBdr>
            </w:div>
            <w:div w:id="1938176766">
              <w:marLeft w:val="0"/>
              <w:marRight w:val="0"/>
              <w:marTop w:val="0"/>
              <w:marBottom w:val="0"/>
              <w:divBdr>
                <w:top w:val="none" w:sz="0" w:space="0" w:color="auto"/>
                <w:left w:val="none" w:sz="0" w:space="0" w:color="auto"/>
                <w:bottom w:val="none" w:sz="0" w:space="0" w:color="auto"/>
                <w:right w:val="none" w:sz="0" w:space="0" w:color="auto"/>
              </w:divBdr>
            </w:div>
            <w:div w:id="1300761877">
              <w:marLeft w:val="0"/>
              <w:marRight w:val="0"/>
              <w:marTop w:val="0"/>
              <w:marBottom w:val="0"/>
              <w:divBdr>
                <w:top w:val="none" w:sz="0" w:space="0" w:color="auto"/>
                <w:left w:val="none" w:sz="0" w:space="0" w:color="auto"/>
                <w:bottom w:val="none" w:sz="0" w:space="0" w:color="auto"/>
                <w:right w:val="none" w:sz="0" w:space="0" w:color="auto"/>
              </w:divBdr>
            </w:div>
            <w:div w:id="1652294187">
              <w:marLeft w:val="0"/>
              <w:marRight w:val="0"/>
              <w:marTop w:val="0"/>
              <w:marBottom w:val="0"/>
              <w:divBdr>
                <w:top w:val="none" w:sz="0" w:space="0" w:color="auto"/>
                <w:left w:val="none" w:sz="0" w:space="0" w:color="auto"/>
                <w:bottom w:val="none" w:sz="0" w:space="0" w:color="auto"/>
                <w:right w:val="none" w:sz="0" w:space="0" w:color="auto"/>
              </w:divBdr>
            </w:div>
            <w:div w:id="1057171118">
              <w:marLeft w:val="0"/>
              <w:marRight w:val="0"/>
              <w:marTop w:val="0"/>
              <w:marBottom w:val="0"/>
              <w:divBdr>
                <w:top w:val="none" w:sz="0" w:space="0" w:color="auto"/>
                <w:left w:val="none" w:sz="0" w:space="0" w:color="auto"/>
                <w:bottom w:val="none" w:sz="0" w:space="0" w:color="auto"/>
                <w:right w:val="none" w:sz="0" w:space="0" w:color="auto"/>
              </w:divBdr>
            </w:div>
            <w:div w:id="1686324867">
              <w:marLeft w:val="0"/>
              <w:marRight w:val="0"/>
              <w:marTop w:val="0"/>
              <w:marBottom w:val="0"/>
              <w:divBdr>
                <w:top w:val="none" w:sz="0" w:space="0" w:color="auto"/>
                <w:left w:val="none" w:sz="0" w:space="0" w:color="auto"/>
                <w:bottom w:val="none" w:sz="0" w:space="0" w:color="auto"/>
                <w:right w:val="none" w:sz="0" w:space="0" w:color="auto"/>
              </w:divBdr>
            </w:div>
            <w:div w:id="789788017">
              <w:marLeft w:val="0"/>
              <w:marRight w:val="0"/>
              <w:marTop w:val="0"/>
              <w:marBottom w:val="0"/>
              <w:divBdr>
                <w:top w:val="none" w:sz="0" w:space="0" w:color="auto"/>
                <w:left w:val="none" w:sz="0" w:space="0" w:color="auto"/>
                <w:bottom w:val="none" w:sz="0" w:space="0" w:color="auto"/>
                <w:right w:val="none" w:sz="0" w:space="0" w:color="auto"/>
              </w:divBdr>
            </w:div>
            <w:div w:id="1351103659">
              <w:marLeft w:val="0"/>
              <w:marRight w:val="0"/>
              <w:marTop w:val="0"/>
              <w:marBottom w:val="0"/>
              <w:divBdr>
                <w:top w:val="none" w:sz="0" w:space="0" w:color="auto"/>
                <w:left w:val="none" w:sz="0" w:space="0" w:color="auto"/>
                <w:bottom w:val="none" w:sz="0" w:space="0" w:color="auto"/>
                <w:right w:val="none" w:sz="0" w:space="0" w:color="auto"/>
              </w:divBdr>
            </w:div>
            <w:div w:id="552081369">
              <w:marLeft w:val="0"/>
              <w:marRight w:val="0"/>
              <w:marTop w:val="0"/>
              <w:marBottom w:val="0"/>
              <w:divBdr>
                <w:top w:val="none" w:sz="0" w:space="0" w:color="auto"/>
                <w:left w:val="none" w:sz="0" w:space="0" w:color="auto"/>
                <w:bottom w:val="none" w:sz="0" w:space="0" w:color="auto"/>
                <w:right w:val="none" w:sz="0" w:space="0" w:color="auto"/>
              </w:divBdr>
            </w:div>
            <w:div w:id="1606578979">
              <w:marLeft w:val="0"/>
              <w:marRight w:val="0"/>
              <w:marTop w:val="0"/>
              <w:marBottom w:val="0"/>
              <w:divBdr>
                <w:top w:val="none" w:sz="0" w:space="0" w:color="auto"/>
                <w:left w:val="none" w:sz="0" w:space="0" w:color="auto"/>
                <w:bottom w:val="none" w:sz="0" w:space="0" w:color="auto"/>
                <w:right w:val="none" w:sz="0" w:space="0" w:color="auto"/>
              </w:divBdr>
            </w:div>
            <w:div w:id="1066143292">
              <w:marLeft w:val="0"/>
              <w:marRight w:val="0"/>
              <w:marTop w:val="0"/>
              <w:marBottom w:val="0"/>
              <w:divBdr>
                <w:top w:val="none" w:sz="0" w:space="0" w:color="auto"/>
                <w:left w:val="none" w:sz="0" w:space="0" w:color="auto"/>
                <w:bottom w:val="none" w:sz="0" w:space="0" w:color="auto"/>
                <w:right w:val="none" w:sz="0" w:space="0" w:color="auto"/>
              </w:divBdr>
            </w:div>
            <w:div w:id="422996311">
              <w:marLeft w:val="0"/>
              <w:marRight w:val="0"/>
              <w:marTop w:val="0"/>
              <w:marBottom w:val="0"/>
              <w:divBdr>
                <w:top w:val="none" w:sz="0" w:space="0" w:color="auto"/>
                <w:left w:val="none" w:sz="0" w:space="0" w:color="auto"/>
                <w:bottom w:val="none" w:sz="0" w:space="0" w:color="auto"/>
                <w:right w:val="none" w:sz="0" w:space="0" w:color="auto"/>
              </w:divBdr>
            </w:div>
            <w:div w:id="1564558399">
              <w:marLeft w:val="0"/>
              <w:marRight w:val="0"/>
              <w:marTop w:val="0"/>
              <w:marBottom w:val="0"/>
              <w:divBdr>
                <w:top w:val="none" w:sz="0" w:space="0" w:color="auto"/>
                <w:left w:val="none" w:sz="0" w:space="0" w:color="auto"/>
                <w:bottom w:val="none" w:sz="0" w:space="0" w:color="auto"/>
                <w:right w:val="none" w:sz="0" w:space="0" w:color="auto"/>
              </w:divBdr>
            </w:div>
            <w:div w:id="823935551">
              <w:marLeft w:val="0"/>
              <w:marRight w:val="0"/>
              <w:marTop w:val="0"/>
              <w:marBottom w:val="0"/>
              <w:divBdr>
                <w:top w:val="none" w:sz="0" w:space="0" w:color="auto"/>
                <w:left w:val="none" w:sz="0" w:space="0" w:color="auto"/>
                <w:bottom w:val="none" w:sz="0" w:space="0" w:color="auto"/>
                <w:right w:val="none" w:sz="0" w:space="0" w:color="auto"/>
              </w:divBdr>
            </w:div>
            <w:div w:id="302581940">
              <w:marLeft w:val="0"/>
              <w:marRight w:val="0"/>
              <w:marTop w:val="0"/>
              <w:marBottom w:val="0"/>
              <w:divBdr>
                <w:top w:val="none" w:sz="0" w:space="0" w:color="auto"/>
                <w:left w:val="none" w:sz="0" w:space="0" w:color="auto"/>
                <w:bottom w:val="none" w:sz="0" w:space="0" w:color="auto"/>
                <w:right w:val="none" w:sz="0" w:space="0" w:color="auto"/>
              </w:divBdr>
            </w:div>
            <w:div w:id="1517111040">
              <w:marLeft w:val="0"/>
              <w:marRight w:val="0"/>
              <w:marTop w:val="0"/>
              <w:marBottom w:val="0"/>
              <w:divBdr>
                <w:top w:val="none" w:sz="0" w:space="0" w:color="auto"/>
                <w:left w:val="none" w:sz="0" w:space="0" w:color="auto"/>
                <w:bottom w:val="none" w:sz="0" w:space="0" w:color="auto"/>
                <w:right w:val="none" w:sz="0" w:space="0" w:color="auto"/>
              </w:divBdr>
            </w:div>
            <w:div w:id="1756827156">
              <w:marLeft w:val="0"/>
              <w:marRight w:val="0"/>
              <w:marTop w:val="0"/>
              <w:marBottom w:val="0"/>
              <w:divBdr>
                <w:top w:val="none" w:sz="0" w:space="0" w:color="auto"/>
                <w:left w:val="none" w:sz="0" w:space="0" w:color="auto"/>
                <w:bottom w:val="none" w:sz="0" w:space="0" w:color="auto"/>
                <w:right w:val="none" w:sz="0" w:space="0" w:color="auto"/>
              </w:divBdr>
            </w:div>
            <w:div w:id="517815432">
              <w:marLeft w:val="0"/>
              <w:marRight w:val="0"/>
              <w:marTop w:val="0"/>
              <w:marBottom w:val="0"/>
              <w:divBdr>
                <w:top w:val="none" w:sz="0" w:space="0" w:color="auto"/>
                <w:left w:val="none" w:sz="0" w:space="0" w:color="auto"/>
                <w:bottom w:val="none" w:sz="0" w:space="0" w:color="auto"/>
                <w:right w:val="none" w:sz="0" w:space="0" w:color="auto"/>
              </w:divBdr>
            </w:div>
            <w:div w:id="1004164481">
              <w:marLeft w:val="0"/>
              <w:marRight w:val="0"/>
              <w:marTop w:val="0"/>
              <w:marBottom w:val="0"/>
              <w:divBdr>
                <w:top w:val="none" w:sz="0" w:space="0" w:color="auto"/>
                <w:left w:val="none" w:sz="0" w:space="0" w:color="auto"/>
                <w:bottom w:val="none" w:sz="0" w:space="0" w:color="auto"/>
                <w:right w:val="none" w:sz="0" w:space="0" w:color="auto"/>
              </w:divBdr>
            </w:div>
            <w:div w:id="1565604042">
              <w:marLeft w:val="0"/>
              <w:marRight w:val="0"/>
              <w:marTop w:val="0"/>
              <w:marBottom w:val="0"/>
              <w:divBdr>
                <w:top w:val="none" w:sz="0" w:space="0" w:color="auto"/>
                <w:left w:val="none" w:sz="0" w:space="0" w:color="auto"/>
                <w:bottom w:val="none" w:sz="0" w:space="0" w:color="auto"/>
                <w:right w:val="none" w:sz="0" w:space="0" w:color="auto"/>
              </w:divBdr>
            </w:div>
            <w:div w:id="614795067">
              <w:marLeft w:val="0"/>
              <w:marRight w:val="0"/>
              <w:marTop w:val="0"/>
              <w:marBottom w:val="0"/>
              <w:divBdr>
                <w:top w:val="none" w:sz="0" w:space="0" w:color="auto"/>
                <w:left w:val="none" w:sz="0" w:space="0" w:color="auto"/>
                <w:bottom w:val="none" w:sz="0" w:space="0" w:color="auto"/>
                <w:right w:val="none" w:sz="0" w:space="0" w:color="auto"/>
              </w:divBdr>
            </w:div>
            <w:div w:id="2117869085">
              <w:marLeft w:val="0"/>
              <w:marRight w:val="0"/>
              <w:marTop w:val="0"/>
              <w:marBottom w:val="0"/>
              <w:divBdr>
                <w:top w:val="none" w:sz="0" w:space="0" w:color="auto"/>
                <w:left w:val="none" w:sz="0" w:space="0" w:color="auto"/>
                <w:bottom w:val="none" w:sz="0" w:space="0" w:color="auto"/>
                <w:right w:val="none" w:sz="0" w:space="0" w:color="auto"/>
              </w:divBdr>
            </w:div>
            <w:div w:id="1503201653">
              <w:marLeft w:val="0"/>
              <w:marRight w:val="0"/>
              <w:marTop w:val="0"/>
              <w:marBottom w:val="0"/>
              <w:divBdr>
                <w:top w:val="none" w:sz="0" w:space="0" w:color="auto"/>
                <w:left w:val="none" w:sz="0" w:space="0" w:color="auto"/>
                <w:bottom w:val="none" w:sz="0" w:space="0" w:color="auto"/>
                <w:right w:val="none" w:sz="0" w:space="0" w:color="auto"/>
              </w:divBdr>
            </w:div>
            <w:div w:id="1569533241">
              <w:marLeft w:val="0"/>
              <w:marRight w:val="0"/>
              <w:marTop w:val="0"/>
              <w:marBottom w:val="0"/>
              <w:divBdr>
                <w:top w:val="none" w:sz="0" w:space="0" w:color="auto"/>
                <w:left w:val="none" w:sz="0" w:space="0" w:color="auto"/>
                <w:bottom w:val="none" w:sz="0" w:space="0" w:color="auto"/>
                <w:right w:val="none" w:sz="0" w:space="0" w:color="auto"/>
              </w:divBdr>
            </w:div>
            <w:div w:id="2090733839">
              <w:marLeft w:val="0"/>
              <w:marRight w:val="0"/>
              <w:marTop w:val="0"/>
              <w:marBottom w:val="0"/>
              <w:divBdr>
                <w:top w:val="none" w:sz="0" w:space="0" w:color="auto"/>
                <w:left w:val="none" w:sz="0" w:space="0" w:color="auto"/>
                <w:bottom w:val="none" w:sz="0" w:space="0" w:color="auto"/>
                <w:right w:val="none" w:sz="0" w:space="0" w:color="auto"/>
              </w:divBdr>
            </w:div>
            <w:div w:id="19395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30193">
      <w:bodyDiv w:val="1"/>
      <w:marLeft w:val="0"/>
      <w:marRight w:val="0"/>
      <w:marTop w:val="0"/>
      <w:marBottom w:val="0"/>
      <w:divBdr>
        <w:top w:val="none" w:sz="0" w:space="0" w:color="auto"/>
        <w:left w:val="none" w:sz="0" w:space="0" w:color="auto"/>
        <w:bottom w:val="none" w:sz="0" w:space="0" w:color="auto"/>
        <w:right w:val="none" w:sz="0" w:space="0" w:color="auto"/>
      </w:divBdr>
    </w:div>
    <w:div w:id="1726685669">
      <w:bodyDiv w:val="1"/>
      <w:marLeft w:val="0"/>
      <w:marRight w:val="0"/>
      <w:marTop w:val="0"/>
      <w:marBottom w:val="0"/>
      <w:divBdr>
        <w:top w:val="none" w:sz="0" w:space="0" w:color="auto"/>
        <w:left w:val="none" w:sz="0" w:space="0" w:color="auto"/>
        <w:bottom w:val="none" w:sz="0" w:space="0" w:color="auto"/>
        <w:right w:val="none" w:sz="0" w:space="0" w:color="auto"/>
      </w:divBdr>
      <w:divsChild>
        <w:div w:id="1120146012">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824272955">
      <w:bodyDiv w:val="1"/>
      <w:marLeft w:val="0"/>
      <w:marRight w:val="0"/>
      <w:marTop w:val="0"/>
      <w:marBottom w:val="0"/>
      <w:divBdr>
        <w:top w:val="none" w:sz="0" w:space="0" w:color="auto"/>
        <w:left w:val="none" w:sz="0" w:space="0" w:color="auto"/>
        <w:bottom w:val="none" w:sz="0" w:space="0" w:color="auto"/>
        <w:right w:val="none" w:sz="0" w:space="0" w:color="auto"/>
      </w:divBdr>
      <w:divsChild>
        <w:div w:id="504520210">
          <w:marLeft w:val="0"/>
          <w:marRight w:val="0"/>
          <w:marTop w:val="0"/>
          <w:marBottom w:val="0"/>
          <w:divBdr>
            <w:top w:val="single" w:sz="6" w:space="4" w:color="auto"/>
            <w:left w:val="single" w:sz="6" w:space="4" w:color="auto"/>
            <w:bottom w:val="single" w:sz="6" w:space="4" w:color="auto"/>
            <w:right w:val="single" w:sz="6" w:space="4" w:color="auto"/>
          </w:divBdr>
        </w:div>
      </w:divsChild>
    </w:div>
    <w:div w:id="1850833166">
      <w:bodyDiv w:val="1"/>
      <w:marLeft w:val="0"/>
      <w:marRight w:val="0"/>
      <w:marTop w:val="0"/>
      <w:marBottom w:val="0"/>
      <w:divBdr>
        <w:top w:val="none" w:sz="0" w:space="0" w:color="auto"/>
        <w:left w:val="none" w:sz="0" w:space="0" w:color="auto"/>
        <w:bottom w:val="none" w:sz="0" w:space="0" w:color="auto"/>
        <w:right w:val="none" w:sz="0" w:space="0" w:color="auto"/>
      </w:divBdr>
      <w:divsChild>
        <w:div w:id="426268150">
          <w:marLeft w:val="-300"/>
          <w:marRight w:val="-300"/>
          <w:marTop w:val="360"/>
          <w:marBottom w:val="360"/>
          <w:divBdr>
            <w:top w:val="none" w:sz="0" w:space="0" w:color="auto"/>
            <w:left w:val="none" w:sz="0" w:space="0" w:color="auto"/>
            <w:bottom w:val="none" w:sz="0" w:space="0" w:color="auto"/>
            <w:right w:val="none" w:sz="0" w:space="0" w:color="auto"/>
          </w:divBdr>
        </w:div>
      </w:divsChild>
    </w:div>
    <w:div w:id="1863664386">
      <w:bodyDiv w:val="1"/>
      <w:marLeft w:val="0"/>
      <w:marRight w:val="0"/>
      <w:marTop w:val="0"/>
      <w:marBottom w:val="0"/>
      <w:divBdr>
        <w:top w:val="none" w:sz="0" w:space="0" w:color="auto"/>
        <w:left w:val="none" w:sz="0" w:space="0" w:color="auto"/>
        <w:bottom w:val="none" w:sz="0" w:space="0" w:color="auto"/>
        <w:right w:val="none" w:sz="0" w:space="0" w:color="auto"/>
      </w:divBdr>
      <w:divsChild>
        <w:div w:id="1999259522">
          <w:marLeft w:val="0"/>
          <w:marRight w:val="0"/>
          <w:marTop w:val="0"/>
          <w:marBottom w:val="300"/>
          <w:divBdr>
            <w:top w:val="none" w:sz="0" w:space="0" w:color="auto"/>
            <w:left w:val="none" w:sz="0" w:space="0" w:color="auto"/>
            <w:bottom w:val="none" w:sz="0" w:space="0" w:color="auto"/>
            <w:right w:val="none" w:sz="0" w:space="0" w:color="auto"/>
          </w:divBdr>
          <w:divsChild>
            <w:div w:id="9987282">
              <w:marLeft w:val="0"/>
              <w:marRight w:val="0"/>
              <w:marTop w:val="0"/>
              <w:marBottom w:val="0"/>
              <w:divBdr>
                <w:top w:val="none" w:sz="0" w:space="0" w:color="auto"/>
                <w:left w:val="none" w:sz="0" w:space="0" w:color="auto"/>
                <w:bottom w:val="none" w:sz="0" w:space="0" w:color="auto"/>
                <w:right w:val="none" w:sz="0" w:space="0" w:color="auto"/>
              </w:divBdr>
              <w:divsChild>
                <w:div w:id="487719039">
                  <w:marLeft w:val="0"/>
                  <w:marRight w:val="0"/>
                  <w:marTop w:val="0"/>
                  <w:marBottom w:val="0"/>
                  <w:divBdr>
                    <w:top w:val="single" w:sz="6" w:space="0" w:color="DDDDDD"/>
                    <w:left w:val="single" w:sz="6" w:space="4" w:color="DDDDDD"/>
                    <w:bottom w:val="single" w:sz="6" w:space="0" w:color="DDDDDD"/>
                    <w:right w:val="single" w:sz="6" w:space="4" w:color="DDDDDD"/>
                  </w:divBdr>
                  <w:divsChild>
                    <w:div w:id="924077095">
                      <w:marLeft w:val="0"/>
                      <w:marRight w:val="0"/>
                      <w:marTop w:val="0"/>
                      <w:marBottom w:val="150"/>
                      <w:divBdr>
                        <w:top w:val="none" w:sz="0" w:space="0" w:color="auto"/>
                        <w:left w:val="none" w:sz="0" w:space="0" w:color="auto"/>
                        <w:bottom w:val="none" w:sz="0" w:space="0" w:color="auto"/>
                        <w:right w:val="none" w:sz="0" w:space="0" w:color="auto"/>
                      </w:divBdr>
                      <w:divsChild>
                        <w:div w:id="413670717">
                          <w:marLeft w:val="0"/>
                          <w:marRight w:val="0"/>
                          <w:marTop w:val="0"/>
                          <w:marBottom w:val="0"/>
                          <w:divBdr>
                            <w:top w:val="none" w:sz="0" w:space="0" w:color="auto"/>
                            <w:left w:val="none" w:sz="0" w:space="0" w:color="auto"/>
                            <w:bottom w:val="none" w:sz="0" w:space="0" w:color="auto"/>
                            <w:right w:val="none" w:sz="0" w:space="0" w:color="auto"/>
                          </w:divBdr>
                          <w:divsChild>
                            <w:div w:id="53433991">
                              <w:marLeft w:val="0"/>
                              <w:marRight w:val="0"/>
                              <w:marTop w:val="0"/>
                              <w:marBottom w:val="0"/>
                              <w:divBdr>
                                <w:top w:val="none" w:sz="0" w:space="0" w:color="auto"/>
                                <w:left w:val="none" w:sz="0" w:space="0" w:color="auto"/>
                                <w:bottom w:val="none" w:sz="0" w:space="0" w:color="auto"/>
                                <w:right w:val="none" w:sz="0" w:space="0" w:color="auto"/>
                              </w:divBdr>
                              <w:divsChild>
                                <w:div w:id="843593031">
                                  <w:marLeft w:val="0"/>
                                  <w:marRight w:val="0"/>
                                  <w:marTop w:val="0"/>
                                  <w:marBottom w:val="0"/>
                                  <w:divBdr>
                                    <w:top w:val="none" w:sz="0" w:space="0" w:color="auto"/>
                                    <w:left w:val="none" w:sz="0" w:space="0" w:color="auto"/>
                                    <w:bottom w:val="none" w:sz="0" w:space="0" w:color="auto"/>
                                    <w:right w:val="none" w:sz="0" w:space="0" w:color="auto"/>
                                  </w:divBdr>
                                  <w:divsChild>
                                    <w:div w:id="21242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952111">
      <w:bodyDiv w:val="1"/>
      <w:marLeft w:val="0"/>
      <w:marRight w:val="0"/>
      <w:marTop w:val="0"/>
      <w:marBottom w:val="0"/>
      <w:divBdr>
        <w:top w:val="none" w:sz="0" w:space="0" w:color="auto"/>
        <w:left w:val="none" w:sz="0" w:space="0" w:color="auto"/>
        <w:bottom w:val="none" w:sz="0" w:space="0" w:color="auto"/>
        <w:right w:val="none" w:sz="0" w:space="0" w:color="auto"/>
      </w:divBdr>
      <w:divsChild>
        <w:div w:id="1861122917">
          <w:marLeft w:val="-300"/>
          <w:marRight w:val="-300"/>
          <w:marTop w:val="360"/>
          <w:marBottom w:val="360"/>
          <w:divBdr>
            <w:top w:val="none" w:sz="0" w:space="0" w:color="auto"/>
            <w:left w:val="none" w:sz="0" w:space="0" w:color="auto"/>
            <w:bottom w:val="none" w:sz="0" w:space="0" w:color="auto"/>
            <w:right w:val="none" w:sz="0" w:space="0" w:color="auto"/>
          </w:divBdr>
        </w:div>
      </w:divsChild>
    </w:div>
    <w:div w:id="1918439627">
      <w:bodyDiv w:val="1"/>
      <w:marLeft w:val="0"/>
      <w:marRight w:val="0"/>
      <w:marTop w:val="0"/>
      <w:marBottom w:val="0"/>
      <w:divBdr>
        <w:top w:val="none" w:sz="0" w:space="0" w:color="auto"/>
        <w:left w:val="none" w:sz="0" w:space="0" w:color="auto"/>
        <w:bottom w:val="none" w:sz="0" w:space="0" w:color="auto"/>
        <w:right w:val="none" w:sz="0" w:space="0" w:color="auto"/>
      </w:divBdr>
      <w:divsChild>
        <w:div w:id="1417625941">
          <w:marLeft w:val="-300"/>
          <w:marRight w:val="-300"/>
          <w:marTop w:val="360"/>
          <w:marBottom w:val="360"/>
          <w:divBdr>
            <w:top w:val="none" w:sz="0" w:space="0" w:color="auto"/>
            <w:left w:val="none" w:sz="0" w:space="0" w:color="auto"/>
            <w:bottom w:val="none" w:sz="0" w:space="0" w:color="auto"/>
            <w:right w:val="none" w:sz="0" w:space="0" w:color="auto"/>
          </w:divBdr>
        </w:div>
      </w:divsChild>
    </w:div>
    <w:div w:id="1966421985">
      <w:bodyDiv w:val="1"/>
      <w:marLeft w:val="0"/>
      <w:marRight w:val="0"/>
      <w:marTop w:val="0"/>
      <w:marBottom w:val="0"/>
      <w:divBdr>
        <w:top w:val="none" w:sz="0" w:space="0" w:color="auto"/>
        <w:left w:val="none" w:sz="0" w:space="0" w:color="auto"/>
        <w:bottom w:val="none" w:sz="0" w:space="0" w:color="auto"/>
        <w:right w:val="none" w:sz="0" w:space="0" w:color="auto"/>
      </w:divBdr>
      <w:divsChild>
        <w:div w:id="301817075">
          <w:marLeft w:val="0"/>
          <w:marRight w:val="0"/>
          <w:marTop w:val="0"/>
          <w:marBottom w:val="0"/>
          <w:divBdr>
            <w:top w:val="none" w:sz="0" w:space="0" w:color="auto"/>
            <w:left w:val="none" w:sz="0" w:space="0" w:color="auto"/>
            <w:bottom w:val="none" w:sz="0" w:space="0" w:color="auto"/>
            <w:right w:val="none" w:sz="0" w:space="0" w:color="auto"/>
          </w:divBdr>
          <w:divsChild>
            <w:div w:id="2057504703">
              <w:marLeft w:val="0"/>
              <w:marRight w:val="0"/>
              <w:marTop w:val="0"/>
              <w:marBottom w:val="0"/>
              <w:divBdr>
                <w:top w:val="none" w:sz="0" w:space="0" w:color="auto"/>
                <w:left w:val="none" w:sz="0" w:space="0" w:color="auto"/>
                <w:bottom w:val="none" w:sz="0" w:space="0" w:color="auto"/>
                <w:right w:val="none" w:sz="0" w:space="0" w:color="auto"/>
              </w:divBdr>
            </w:div>
            <w:div w:id="855801658">
              <w:marLeft w:val="0"/>
              <w:marRight w:val="0"/>
              <w:marTop w:val="0"/>
              <w:marBottom w:val="0"/>
              <w:divBdr>
                <w:top w:val="none" w:sz="0" w:space="0" w:color="auto"/>
                <w:left w:val="none" w:sz="0" w:space="0" w:color="auto"/>
                <w:bottom w:val="none" w:sz="0" w:space="0" w:color="auto"/>
                <w:right w:val="none" w:sz="0" w:space="0" w:color="auto"/>
              </w:divBdr>
            </w:div>
            <w:div w:id="2101487791">
              <w:marLeft w:val="0"/>
              <w:marRight w:val="0"/>
              <w:marTop w:val="0"/>
              <w:marBottom w:val="0"/>
              <w:divBdr>
                <w:top w:val="none" w:sz="0" w:space="0" w:color="auto"/>
                <w:left w:val="none" w:sz="0" w:space="0" w:color="auto"/>
                <w:bottom w:val="none" w:sz="0" w:space="0" w:color="auto"/>
                <w:right w:val="none" w:sz="0" w:space="0" w:color="auto"/>
              </w:divBdr>
            </w:div>
            <w:div w:id="1121025532">
              <w:marLeft w:val="0"/>
              <w:marRight w:val="0"/>
              <w:marTop w:val="0"/>
              <w:marBottom w:val="0"/>
              <w:divBdr>
                <w:top w:val="none" w:sz="0" w:space="0" w:color="auto"/>
                <w:left w:val="none" w:sz="0" w:space="0" w:color="auto"/>
                <w:bottom w:val="none" w:sz="0" w:space="0" w:color="auto"/>
                <w:right w:val="none" w:sz="0" w:space="0" w:color="auto"/>
              </w:divBdr>
            </w:div>
            <w:div w:id="1348404120">
              <w:marLeft w:val="0"/>
              <w:marRight w:val="0"/>
              <w:marTop w:val="0"/>
              <w:marBottom w:val="0"/>
              <w:divBdr>
                <w:top w:val="none" w:sz="0" w:space="0" w:color="auto"/>
                <w:left w:val="none" w:sz="0" w:space="0" w:color="auto"/>
                <w:bottom w:val="none" w:sz="0" w:space="0" w:color="auto"/>
                <w:right w:val="none" w:sz="0" w:space="0" w:color="auto"/>
              </w:divBdr>
            </w:div>
            <w:div w:id="1723401955">
              <w:marLeft w:val="0"/>
              <w:marRight w:val="0"/>
              <w:marTop w:val="0"/>
              <w:marBottom w:val="0"/>
              <w:divBdr>
                <w:top w:val="none" w:sz="0" w:space="0" w:color="auto"/>
                <w:left w:val="none" w:sz="0" w:space="0" w:color="auto"/>
                <w:bottom w:val="none" w:sz="0" w:space="0" w:color="auto"/>
                <w:right w:val="none" w:sz="0" w:space="0" w:color="auto"/>
              </w:divBdr>
            </w:div>
            <w:div w:id="1214003711">
              <w:marLeft w:val="0"/>
              <w:marRight w:val="0"/>
              <w:marTop w:val="0"/>
              <w:marBottom w:val="0"/>
              <w:divBdr>
                <w:top w:val="none" w:sz="0" w:space="0" w:color="auto"/>
                <w:left w:val="none" w:sz="0" w:space="0" w:color="auto"/>
                <w:bottom w:val="none" w:sz="0" w:space="0" w:color="auto"/>
                <w:right w:val="none" w:sz="0" w:space="0" w:color="auto"/>
              </w:divBdr>
            </w:div>
            <w:div w:id="1940139528">
              <w:marLeft w:val="0"/>
              <w:marRight w:val="0"/>
              <w:marTop w:val="0"/>
              <w:marBottom w:val="0"/>
              <w:divBdr>
                <w:top w:val="none" w:sz="0" w:space="0" w:color="auto"/>
                <w:left w:val="none" w:sz="0" w:space="0" w:color="auto"/>
                <w:bottom w:val="none" w:sz="0" w:space="0" w:color="auto"/>
                <w:right w:val="none" w:sz="0" w:space="0" w:color="auto"/>
              </w:divBdr>
            </w:div>
            <w:div w:id="1829904382">
              <w:marLeft w:val="0"/>
              <w:marRight w:val="0"/>
              <w:marTop w:val="0"/>
              <w:marBottom w:val="0"/>
              <w:divBdr>
                <w:top w:val="none" w:sz="0" w:space="0" w:color="auto"/>
                <w:left w:val="none" w:sz="0" w:space="0" w:color="auto"/>
                <w:bottom w:val="none" w:sz="0" w:space="0" w:color="auto"/>
                <w:right w:val="none" w:sz="0" w:space="0" w:color="auto"/>
              </w:divBdr>
            </w:div>
            <w:div w:id="1617177525">
              <w:marLeft w:val="0"/>
              <w:marRight w:val="0"/>
              <w:marTop w:val="0"/>
              <w:marBottom w:val="0"/>
              <w:divBdr>
                <w:top w:val="none" w:sz="0" w:space="0" w:color="auto"/>
                <w:left w:val="none" w:sz="0" w:space="0" w:color="auto"/>
                <w:bottom w:val="none" w:sz="0" w:space="0" w:color="auto"/>
                <w:right w:val="none" w:sz="0" w:space="0" w:color="auto"/>
              </w:divBdr>
            </w:div>
            <w:div w:id="1110129446">
              <w:marLeft w:val="0"/>
              <w:marRight w:val="0"/>
              <w:marTop w:val="0"/>
              <w:marBottom w:val="0"/>
              <w:divBdr>
                <w:top w:val="none" w:sz="0" w:space="0" w:color="auto"/>
                <w:left w:val="none" w:sz="0" w:space="0" w:color="auto"/>
                <w:bottom w:val="none" w:sz="0" w:space="0" w:color="auto"/>
                <w:right w:val="none" w:sz="0" w:space="0" w:color="auto"/>
              </w:divBdr>
            </w:div>
            <w:div w:id="682165023">
              <w:marLeft w:val="0"/>
              <w:marRight w:val="0"/>
              <w:marTop w:val="0"/>
              <w:marBottom w:val="0"/>
              <w:divBdr>
                <w:top w:val="none" w:sz="0" w:space="0" w:color="auto"/>
                <w:left w:val="none" w:sz="0" w:space="0" w:color="auto"/>
                <w:bottom w:val="none" w:sz="0" w:space="0" w:color="auto"/>
                <w:right w:val="none" w:sz="0" w:space="0" w:color="auto"/>
              </w:divBdr>
            </w:div>
            <w:div w:id="1196848014">
              <w:marLeft w:val="0"/>
              <w:marRight w:val="0"/>
              <w:marTop w:val="0"/>
              <w:marBottom w:val="0"/>
              <w:divBdr>
                <w:top w:val="none" w:sz="0" w:space="0" w:color="auto"/>
                <w:left w:val="none" w:sz="0" w:space="0" w:color="auto"/>
                <w:bottom w:val="none" w:sz="0" w:space="0" w:color="auto"/>
                <w:right w:val="none" w:sz="0" w:space="0" w:color="auto"/>
              </w:divBdr>
            </w:div>
            <w:div w:id="1201940241">
              <w:marLeft w:val="0"/>
              <w:marRight w:val="0"/>
              <w:marTop w:val="0"/>
              <w:marBottom w:val="0"/>
              <w:divBdr>
                <w:top w:val="none" w:sz="0" w:space="0" w:color="auto"/>
                <w:left w:val="none" w:sz="0" w:space="0" w:color="auto"/>
                <w:bottom w:val="none" w:sz="0" w:space="0" w:color="auto"/>
                <w:right w:val="none" w:sz="0" w:space="0" w:color="auto"/>
              </w:divBdr>
            </w:div>
            <w:div w:id="944579443">
              <w:marLeft w:val="0"/>
              <w:marRight w:val="0"/>
              <w:marTop w:val="0"/>
              <w:marBottom w:val="0"/>
              <w:divBdr>
                <w:top w:val="none" w:sz="0" w:space="0" w:color="auto"/>
                <w:left w:val="none" w:sz="0" w:space="0" w:color="auto"/>
                <w:bottom w:val="none" w:sz="0" w:space="0" w:color="auto"/>
                <w:right w:val="none" w:sz="0" w:space="0" w:color="auto"/>
              </w:divBdr>
            </w:div>
            <w:div w:id="19335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5274">
      <w:bodyDiv w:val="1"/>
      <w:marLeft w:val="0"/>
      <w:marRight w:val="0"/>
      <w:marTop w:val="0"/>
      <w:marBottom w:val="0"/>
      <w:divBdr>
        <w:top w:val="none" w:sz="0" w:space="0" w:color="auto"/>
        <w:left w:val="none" w:sz="0" w:space="0" w:color="auto"/>
        <w:bottom w:val="none" w:sz="0" w:space="0" w:color="auto"/>
        <w:right w:val="none" w:sz="0" w:space="0" w:color="auto"/>
      </w:divBdr>
    </w:div>
    <w:div w:id="2042239988">
      <w:bodyDiv w:val="1"/>
      <w:marLeft w:val="0"/>
      <w:marRight w:val="0"/>
      <w:marTop w:val="0"/>
      <w:marBottom w:val="0"/>
      <w:divBdr>
        <w:top w:val="none" w:sz="0" w:space="0" w:color="auto"/>
        <w:left w:val="none" w:sz="0" w:space="0" w:color="auto"/>
        <w:bottom w:val="none" w:sz="0" w:space="0" w:color="auto"/>
        <w:right w:val="none" w:sz="0" w:space="0" w:color="auto"/>
      </w:divBdr>
      <w:divsChild>
        <w:div w:id="1570919353">
          <w:marLeft w:val="0"/>
          <w:marRight w:val="0"/>
          <w:marTop w:val="0"/>
          <w:marBottom w:val="0"/>
          <w:divBdr>
            <w:top w:val="single" w:sz="6" w:space="4" w:color="auto"/>
            <w:left w:val="single" w:sz="6" w:space="4" w:color="auto"/>
            <w:bottom w:val="single" w:sz="6" w:space="4" w:color="auto"/>
            <w:right w:val="single" w:sz="6" w:space="4" w:color="auto"/>
          </w:divBdr>
        </w:div>
      </w:divsChild>
    </w:div>
    <w:div w:id="2082285728">
      <w:bodyDiv w:val="1"/>
      <w:marLeft w:val="0"/>
      <w:marRight w:val="0"/>
      <w:marTop w:val="0"/>
      <w:marBottom w:val="0"/>
      <w:divBdr>
        <w:top w:val="none" w:sz="0" w:space="0" w:color="auto"/>
        <w:left w:val="none" w:sz="0" w:space="0" w:color="auto"/>
        <w:bottom w:val="none" w:sz="0" w:space="0" w:color="auto"/>
        <w:right w:val="none" w:sz="0" w:space="0" w:color="auto"/>
      </w:divBdr>
    </w:div>
    <w:div w:id="2088502331">
      <w:bodyDiv w:val="1"/>
      <w:marLeft w:val="0"/>
      <w:marRight w:val="0"/>
      <w:marTop w:val="0"/>
      <w:marBottom w:val="0"/>
      <w:divBdr>
        <w:top w:val="none" w:sz="0" w:space="0" w:color="auto"/>
        <w:left w:val="none" w:sz="0" w:space="0" w:color="auto"/>
        <w:bottom w:val="none" w:sz="0" w:space="0" w:color="auto"/>
        <w:right w:val="none" w:sz="0" w:space="0" w:color="auto"/>
      </w:divBdr>
    </w:div>
    <w:div w:id="2089882676">
      <w:bodyDiv w:val="1"/>
      <w:marLeft w:val="0"/>
      <w:marRight w:val="0"/>
      <w:marTop w:val="0"/>
      <w:marBottom w:val="0"/>
      <w:divBdr>
        <w:top w:val="none" w:sz="0" w:space="0" w:color="auto"/>
        <w:left w:val="none" w:sz="0" w:space="0" w:color="auto"/>
        <w:bottom w:val="none" w:sz="0" w:space="0" w:color="auto"/>
        <w:right w:val="none" w:sz="0" w:space="0" w:color="auto"/>
      </w:divBdr>
    </w:div>
    <w:div w:id="210818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tags/tag_em.asp" TargetMode="External"/><Relationship Id="rId18" Type="http://schemas.openxmlformats.org/officeDocument/2006/relationships/hyperlink" Target="https://www.w3schools.com/tags/tag_sup.asp" TargetMode="External"/><Relationship Id="rId26" Type="http://schemas.openxmlformats.org/officeDocument/2006/relationships/hyperlink" Target="https://www.w3schools.com/tags/tag_aside.asp" TargetMode="External"/><Relationship Id="rId39" Type="http://schemas.openxmlformats.org/officeDocument/2006/relationships/hyperlink" Target="https://www.w3schools.com/tags/tag_header.asp" TargetMode="External"/><Relationship Id="rId21" Type="http://schemas.openxmlformats.org/officeDocument/2006/relationships/hyperlink" Target="https://www.w3schools.com/tags/tag_mark.asp" TargetMode="External"/><Relationship Id="rId34" Type="http://schemas.openxmlformats.org/officeDocument/2006/relationships/hyperlink" Target="https://www.w3schools.com/tags/tag_figcaption.asp" TargetMode="External"/><Relationship Id="rId42" Type="http://schemas.openxmlformats.org/officeDocument/2006/relationships/hyperlink" Target="https://www.w3schools.com/tags/tag_main.asp" TargetMode="External"/><Relationship Id="rId47" Type="http://schemas.openxmlformats.org/officeDocument/2006/relationships/hyperlink" Target="https://www.w3schools.com/tags/tag_pre.asp" TargetMode="External"/><Relationship Id="rId50" Type="http://schemas.openxmlformats.org/officeDocument/2006/relationships/hyperlink" Target="https://www.w3schools.com/tags/tag_tfoot.asp" TargetMode="External"/><Relationship Id="rId55" Type="http://schemas.openxmlformats.org/officeDocument/2006/relationships/hyperlink" Target="https://www.w3schools.com/tags/tag_acronym.asp" TargetMode="External"/><Relationship Id="rId63" Type="http://schemas.openxmlformats.org/officeDocument/2006/relationships/hyperlink" Target="https://www.w3schools.com/tags/tag_dfn.asp" TargetMode="External"/><Relationship Id="rId68" Type="http://schemas.openxmlformats.org/officeDocument/2006/relationships/hyperlink" Target="https://www.w3schools.com/tags/tag_kbd.asp" TargetMode="External"/><Relationship Id="rId76" Type="http://schemas.openxmlformats.org/officeDocument/2006/relationships/hyperlink" Target="https://www.w3schools.com/tags/tag_select.asp" TargetMode="External"/><Relationship Id="rId84" Type="http://schemas.openxmlformats.org/officeDocument/2006/relationships/hyperlink" Target="https://www.w3schools.com/tags/tag_tt.asp" TargetMode="External"/><Relationship Id="rId89" Type="http://schemas.openxmlformats.org/officeDocument/2006/relationships/image" Target="media/image10.png"/><Relationship Id="rId7" Type="http://schemas.openxmlformats.org/officeDocument/2006/relationships/image" Target="media/image2.png"/><Relationship Id="rId71" Type="http://schemas.openxmlformats.org/officeDocument/2006/relationships/hyperlink" Target="https://www.w3schools.com/tags/tag_object.asp" TargetMode="External"/><Relationship Id="rId92"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https://www.w3schools.com/tags/tag_strong.asp" TargetMode="External"/><Relationship Id="rId29" Type="http://schemas.openxmlformats.org/officeDocument/2006/relationships/hyperlink" Target="https://www.w3schools.com/tags/tag_dd.asp" TargetMode="External"/><Relationship Id="rId11" Type="http://schemas.openxmlformats.org/officeDocument/2006/relationships/image" Target="media/image6.png"/><Relationship Id="rId24" Type="http://schemas.openxmlformats.org/officeDocument/2006/relationships/hyperlink" Target="https://www.w3schools.com/tags/tag_address.asp" TargetMode="External"/><Relationship Id="rId32" Type="http://schemas.openxmlformats.org/officeDocument/2006/relationships/hyperlink" Target="https://www.w3schools.com/tags/tag_dt.asp" TargetMode="External"/><Relationship Id="rId37" Type="http://schemas.openxmlformats.org/officeDocument/2006/relationships/hyperlink" Target="https://www.w3schools.com/tags/tag_form.asp" TargetMode="External"/><Relationship Id="rId40" Type="http://schemas.openxmlformats.org/officeDocument/2006/relationships/hyperlink" Target="https://www.w3schools.com/tags/tag_hr.asp" TargetMode="External"/><Relationship Id="rId45" Type="http://schemas.openxmlformats.org/officeDocument/2006/relationships/hyperlink" Target="https://www.w3schools.com/tags/tag_ol.asp" TargetMode="External"/><Relationship Id="rId53" Type="http://schemas.openxmlformats.org/officeDocument/2006/relationships/hyperlink" Target="https://www.w3schools.com/tags/tag_a.asp" TargetMode="External"/><Relationship Id="rId58" Type="http://schemas.openxmlformats.org/officeDocument/2006/relationships/hyperlink" Target="https://www.w3schools.com/tags/tag_big.asp" TargetMode="External"/><Relationship Id="rId66" Type="http://schemas.openxmlformats.org/officeDocument/2006/relationships/hyperlink" Target="https://www.w3schools.com/tags/tag_img.asp" TargetMode="External"/><Relationship Id="rId74" Type="http://schemas.openxmlformats.org/officeDocument/2006/relationships/hyperlink" Target="https://www.w3schools.com/tags/tag_samp.asp" TargetMode="External"/><Relationship Id="rId79" Type="http://schemas.openxmlformats.org/officeDocument/2006/relationships/hyperlink" Target="https://www.w3schools.com/tags/tag_strong.asp" TargetMode="External"/><Relationship Id="rId87" Type="http://schemas.openxmlformats.org/officeDocument/2006/relationships/image" Target="media/image9.png"/><Relationship Id="rId5" Type="http://schemas.openxmlformats.org/officeDocument/2006/relationships/hyperlink" Target="https://www.techtarget.com/whatis/definition/Internet" TargetMode="External"/><Relationship Id="rId61" Type="http://schemas.openxmlformats.org/officeDocument/2006/relationships/hyperlink" Target="https://www.w3schools.com/tags/tag_cite.asp" TargetMode="External"/><Relationship Id="rId82" Type="http://schemas.openxmlformats.org/officeDocument/2006/relationships/hyperlink" Target="https://www.w3schools.com/tags/tag_textarea.asp" TargetMode="External"/><Relationship Id="rId90" Type="http://schemas.openxmlformats.org/officeDocument/2006/relationships/hyperlink" Target="https://www.w3schools.com/html/html_images.asp" TargetMode="External"/><Relationship Id="rId95" Type="http://schemas.openxmlformats.org/officeDocument/2006/relationships/theme" Target="theme/theme1.xml"/><Relationship Id="rId19" Type="http://schemas.openxmlformats.org/officeDocument/2006/relationships/hyperlink" Target="https://www.w3schools.com/tags/tag_ins.asp" TargetMode="External"/><Relationship Id="rId14" Type="http://schemas.openxmlformats.org/officeDocument/2006/relationships/hyperlink" Target="https://www.w3schools.com/tags/tag_i.asp" TargetMode="External"/><Relationship Id="rId22" Type="http://schemas.openxmlformats.org/officeDocument/2006/relationships/image" Target="media/image7.jpeg"/><Relationship Id="rId27" Type="http://schemas.openxmlformats.org/officeDocument/2006/relationships/hyperlink" Target="https://www.w3schools.com/tags/tag_blockquote.asp" TargetMode="External"/><Relationship Id="rId30" Type="http://schemas.openxmlformats.org/officeDocument/2006/relationships/hyperlink" Target="https://www.w3schools.com/tags/tag_div.asp" TargetMode="External"/><Relationship Id="rId35" Type="http://schemas.openxmlformats.org/officeDocument/2006/relationships/hyperlink" Target="https://www.w3schools.com/tags/tag_figure.asp" TargetMode="External"/><Relationship Id="rId43" Type="http://schemas.openxmlformats.org/officeDocument/2006/relationships/hyperlink" Target="https://www.w3schools.com/tags/tag_nav.asp" TargetMode="External"/><Relationship Id="rId48" Type="http://schemas.openxmlformats.org/officeDocument/2006/relationships/hyperlink" Target="https://www.w3schools.com/tags/tag_section.asp" TargetMode="External"/><Relationship Id="rId56" Type="http://schemas.openxmlformats.org/officeDocument/2006/relationships/hyperlink" Target="https://www.w3schools.com/tags/tag_b.asp" TargetMode="External"/><Relationship Id="rId64" Type="http://schemas.openxmlformats.org/officeDocument/2006/relationships/hyperlink" Target="https://www.w3schools.com/tags/tag_em.asp" TargetMode="External"/><Relationship Id="rId69" Type="http://schemas.openxmlformats.org/officeDocument/2006/relationships/hyperlink" Target="https://www.w3schools.com/tags/tag_label.asp" TargetMode="External"/><Relationship Id="rId77" Type="http://schemas.openxmlformats.org/officeDocument/2006/relationships/hyperlink" Target="https://www.w3schools.com/tags/tag_small.asp" TargetMode="External"/><Relationship Id="rId8" Type="http://schemas.openxmlformats.org/officeDocument/2006/relationships/image" Target="media/image3.png"/><Relationship Id="rId51" Type="http://schemas.openxmlformats.org/officeDocument/2006/relationships/hyperlink" Target="https://www.w3schools.com/tags/tag_ul.asp" TargetMode="External"/><Relationship Id="rId72" Type="http://schemas.openxmlformats.org/officeDocument/2006/relationships/hyperlink" Target="https://www.w3schools.com/tags/tag_output.asp" TargetMode="External"/><Relationship Id="rId80" Type="http://schemas.openxmlformats.org/officeDocument/2006/relationships/hyperlink" Target="https://www.w3schools.com/tags/tag_sub.asp" TargetMode="External"/><Relationship Id="rId85" Type="http://schemas.openxmlformats.org/officeDocument/2006/relationships/hyperlink" Target="https://www.w3schools.com/tags/tag_var.asp" TargetMode="External"/><Relationship Id="rId93" Type="http://schemas.openxmlformats.org/officeDocument/2006/relationships/image" Target="media/image11.png"/><Relationship Id="rId3" Type="http://schemas.openxmlformats.org/officeDocument/2006/relationships/settings" Target="settings.xml"/><Relationship Id="rId12" Type="http://schemas.openxmlformats.org/officeDocument/2006/relationships/hyperlink" Target="https://www.w3schools.com/tags/tag_b.asp" TargetMode="External"/><Relationship Id="rId17" Type="http://schemas.openxmlformats.org/officeDocument/2006/relationships/hyperlink" Target="https://www.w3schools.com/tags/tag_sub.asp" TargetMode="External"/><Relationship Id="rId25" Type="http://schemas.openxmlformats.org/officeDocument/2006/relationships/hyperlink" Target="https://www.w3schools.com/tags/tag_article.asp" TargetMode="External"/><Relationship Id="rId33" Type="http://schemas.openxmlformats.org/officeDocument/2006/relationships/hyperlink" Target="https://www.w3schools.com/tags/tag_fieldset.asp" TargetMode="External"/><Relationship Id="rId38" Type="http://schemas.openxmlformats.org/officeDocument/2006/relationships/hyperlink" Target="https://www.w3schools.com/tags/tag_hn.asp" TargetMode="External"/><Relationship Id="rId46" Type="http://schemas.openxmlformats.org/officeDocument/2006/relationships/hyperlink" Target="https://www.w3schools.com/tags/tag_p.asp" TargetMode="External"/><Relationship Id="rId59" Type="http://schemas.openxmlformats.org/officeDocument/2006/relationships/hyperlink" Target="https://www.w3schools.com/tags/tag_br.asp" TargetMode="External"/><Relationship Id="rId67" Type="http://schemas.openxmlformats.org/officeDocument/2006/relationships/hyperlink" Target="https://www.w3schools.com/tags/tag_input.asp" TargetMode="External"/><Relationship Id="rId20" Type="http://schemas.openxmlformats.org/officeDocument/2006/relationships/hyperlink" Target="https://www.w3schools.com/tags/tag_del.asp" TargetMode="External"/><Relationship Id="rId41" Type="http://schemas.openxmlformats.org/officeDocument/2006/relationships/hyperlink" Target="https://www.w3schools.com/tags/tag_li.asp" TargetMode="External"/><Relationship Id="rId54" Type="http://schemas.openxmlformats.org/officeDocument/2006/relationships/hyperlink" Target="https://www.w3schools.com/tags/tag_abbr.asp" TargetMode="External"/><Relationship Id="rId62" Type="http://schemas.openxmlformats.org/officeDocument/2006/relationships/hyperlink" Target="https://www.w3schools.com/tags/tag_code.asp" TargetMode="External"/><Relationship Id="rId70" Type="http://schemas.openxmlformats.org/officeDocument/2006/relationships/hyperlink" Target="https://www.w3schools.com/tags/tag_map.asp" TargetMode="External"/><Relationship Id="rId75" Type="http://schemas.openxmlformats.org/officeDocument/2006/relationships/hyperlink" Target="https://www.w3schools.com/tags/tag_script.asp" TargetMode="External"/><Relationship Id="rId83" Type="http://schemas.openxmlformats.org/officeDocument/2006/relationships/hyperlink" Target="https://www.w3schools.com/tags/tag_time.asp" TargetMode="External"/><Relationship Id="rId88" Type="http://schemas.openxmlformats.org/officeDocument/2006/relationships/hyperlink" Target="https://www.w3schools.com/tags/tag_div.asp" TargetMode="External"/><Relationship Id="rId91" Type="http://schemas.openxmlformats.org/officeDocument/2006/relationships/hyperlink" Target="https://www.w3schools.com/html/default.asp"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ww.w3schools.com/tags/tag_small.asp" TargetMode="External"/><Relationship Id="rId23" Type="http://schemas.openxmlformats.org/officeDocument/2006/relationships/image" Target="media/image8.png"/><Relationship Id="rId28" Type="http://schemas.openxmlformats.org/officeDocument/2006/relationships/hyperlink" Target="https://www.w3schools.com/tags/tag_canvas.asp" TargetMode="External"/><Relationship Id="rId36" Type="http://schemas.openxmlformats.org/officeDocument/2006/relationships/hyperlink" Target="https://www.w3schools.com/tags/tag_footer.asp" TargetMode="External"/><Relationship Id="rId49" Type="http://schemas.openxmlformats.org/officeDocument/2006/relationships/hyperlink" Target="https://www.w3schools.com/tags/tag_table.asp" TargetMode="External"/><Relationship Id="rId57" Type="http://schemas.openxmlformats.org/officeDocument/2006/relationships/hyperlink" Target="https://www.w3schools.com/tags/tag_bdo.asp" TargetMode="External"/><Relationship Id="rId10" Type="http://schemas.openxmlformats.org/officeDocument/2006/relationships/image" Target="media/image5.png"/><Relationship Id="rId31" Type="http://schemas.openxmlformats.org/officeDocument/2006/relationships/hyperlink" Target="https://www.w3schools.com/tags/tag_dl.asp" TargetMode="External"/><Relationship Id="rId44" Type="http://schemas.openxmlformats.org/officeDocument/2006/relationships/hyperlink" Target="https://www.w3schools.com/tags/tag_noscript.asp" TargetMode="External"/><Relationship Id="rId52" Type="http://schemas.openxmlformats.org/officeDocument/2006/relationships/hyperlink" Target="https://www.w3schools.com/tags/tag_video.asp" TargetMode="External"/><Relationship Id="rId60" Type="http://schemas.openxmlformats.org/officeDocument/2006/relationships/hyperlink" Target="https://www.w3schools.com/tags/tag_button.asp" TargetMode="External"/><Relationship Id="rId65" Type="http://schemas.openxmlformats.org/officeDocument/2006/relationships/hyperlink" Target="https://www.w3schools.com/tags/tag_i.asp" TargetMode="External"/><Relationship Id="rId73" Type="http://schemas.openxmlformats.org/officeDocument/2006/relationships/hyperlink" Target="https://www.w3schools.com/tags/tag_q.asp" TargetMode="External"/><Relationship Id="rId78" Type="http://schemas.openxmlformats.org/officeDocument/2006/relationships/hyperlink" Target="https://www.w3schools.com/tags/tag_span.asp" TargetMode="External"/><Relationship Id="rId81" Type="http://schemas.openxmlformats.org/officeDocument/2006/relationships/hyperlink" Target="https://www.w3schools.com/tags/tag_sup.asp" TargetMode="External"/><Relationship Id="rId86" Type="http://schemas.openxmlformats.org/officeDocument/2006/relationships/hyperlink" Target="https://www.w3schools.com/"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2666</TotalTime>
  <Pages>56</Pages>
  <Words>4968</Words>
  <Characters>28322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17</cp:revision>
  <dcterms:created xsi:type="dcterms:W3CDTF">2023-08-28T08:26:00Z</dcterms:created>
  <dcterms:modified xsi:type="dcterms:W3CDTF">2023-09-08T07:09:00Z</dcterms:modified>
</cp:coreProperties>
</file>